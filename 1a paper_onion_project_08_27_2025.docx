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F863" w14:textId="77777777" w:rsidR="000E0B67" w:rsidRDefault="000E0B67" w:rsidP="00CA58E5">
      <w:pPr>
        <w:spacing w:after="0" w:line="240" w:lineRule="auto"/>
        <w:rPr>
          <w:rFonts w:ascii="Times New Roman" w:hAnsi="Times New Roman" w:cs="Times New Roman"/>
        </w:rPr>
      </w:pPr>
    </w:p>
    <w:p w14:paraId="2C9DABBF" w14:textId="77777777" w:rsidR="00AF7546" w:rsidRDefault="00AF7546" w:rsidP="00CA58E5">
      <w:pPr>
        <w:spacing w:after="0" w:line="240" w:lineRule="auto"/>
        <w:rPr>
          <w:rFonts w:ascii="Times New Roman" w:hAnsi="Times New Roman" w:cs="Times New Roman"/>
        </w:rPr>
      </w:pPr>
    </w:p>
    <w:p w14:paraId="0F415C08" w14:textId="77777777" w:rsidR="000E0B67" w:rsidRDefault="000E0B67" w:rsidP="00CA58E5">
      <w:pPr>
        <w:spacing w:after="0" w:line="240" w:lineRule="auto"/>
        <w:rPr>
          <w:rFonts w:ascii="Times New Roman" w:hAnsi="Times New Roman" w:cs="Times New Roman"/>
        </w:rPr>
      </w:pPr>
    </w:p>
    <w:p w14:paraId="6C5D2F12" w14:textId="1D3EDA17" w:rsidR="000E0B67" w:rsidRPr="00504119" w:rsidRDefault="000E0B67" w:rsidP="00CA58E5">
      <w:pPr>
        <w:spacing w:after="0" w:line="240" w:lineRule="auto"/>
        <w:rPr>
          <w:rFonts w:ascii="Times New Roman" w:hAnsi="Times New Roman" w:cs="Times New Roman"/>
          <w:b/>
          <w:bCs/>
        </w:rPr>
      </w:pPr>
      <w:commentRangeStart w:id="0"/>
      <w:r w:rsidRPr="00504119">
        <w:rPr>
          <w:rFonts w:ascii="Times New Roman" w:hAnsi="Times New Roman" w:cs="Times New Roman"/>
          <w:b/>
          <w:bCs/>
        </w:rPr>
        <w:t>INTRODUCTION</w:t>
      </w:r>
      <w:commentRangeEnd w:id="0"/>
      <w:r w:rsidR="00645FC9">
        <w:rPr>
          <w:rStyle w:val="CommentReference"/>
        </w:rPr>
        <w:commentReference w:id="0"/>
      </w:r>
    </w:p>
    <w:p w14:paraId="153D6713" w14:textId="77777777" w:rsidR="000E0B67" w:rsidRDefault="000E0B67" w:rsidP="00CA58E5">
      <w:pPr>
        <w:spacing w:after="0" w:line="240" w:lineRule="auto"/>
        <w:rPr>
          <w:rFonts w:ascii="Times New Roman" w:hAnsi="Times New Roman" w:cs="Times New Roman"/>
        </w:rPr>
      </w:pPr>
    </w:p>
    <w:p w14:paraId="40551B7E" w14:textId="4004174D" w:rsidR="003F63AA" w:rsidRPr="003F63AA" w:rsidRDefault="003F63AA" w:rsidP="00A13808">
      <w:pPr>
        <w:spacing w:after="0" w:line="240" w:lineRule="auto"/>
        <w:ind w:firstLine="720"/>
        <w:rPr>
          <w:rFonts w:ascii="Times New Roman" w:hAnsi="Times New Roman" w:cs="Times New Roman"/>
        </w:rPr>
      </w:pPr>
      <w:r w:rsidRPr="003F63AA">
        <w:rPr>
          <w:rFonts w:ascii="Times New Roman" w:hAnsi="Times New Roman" w:cs="Times New Roman"/>
        </w:rPr>
        <w:t>Onion (</w:t>
      </w:r>
      <w:r w:rsidRPr="00AA56DC">
        <w:rPr>
          <w:rFonts w:ascii="Times New Roman" w:hAnsi="Times New Roman" w:cs="Times New Roman"/>
          <w:i/>
          <w:iCs/>
        </w:rPr>
        <w:t>Allium cepa</w:t>
      </w:r>
      <w:r w:rsidRPr="003F63AA">
        <w:rPr>
          <w:rFonts w:ascii="Times New Roman" w:hAnsi="Times New Roman" w:cs="Times New Roman"/>
        </w:rPr>
        <w:t xml:space="preserve"> L.) cultivation plays a crucial role in global agriculture, serving as a fundamental </w:t>
      </w:r>
      <w:r w:rsidRPr="00691DB3">
        <w:rPr>
          <w:rFonts w:ascii="Times New Roman" w:hAnsi="Times New Roman" w:cs="Times New Roman"/>
          <w:color w:val="000000" w:themeColor="text1"/>
        </w:rPr>
        <w:t>crop for food security and economic livelihoods in many regions worldwide (Ochar &amp; Kim, 2023). This indispensable horticultural crop is distinguished by its unique morpho-physiological characteristic: the development of a storage bulb. This bulb formation stage is critical, as it serves as the primary harvested product, stores carbohydrates, regulates water use efficiency, and influences growth dynamics under varying environmental conditions (</w:t>
      </w:r>
      <w:r w:rsidR="0001379C" w:rsidRPr="00691DB3">
        <w:rPr>
          <w:rFonts w:ascii="Times New Roman" w:hAnsi="Times New Roman" w:cs="Times New Roman"/>
          <w:color w:val="000000" w:themeColor="text1"/>
        </w:rPr>
        <w:t>Wakchaure</w:t>
      </w:r>
      <w:r w:rsidR="00770C9C" w:rsidRPr="00691DB3">
        <w:rPr>
          <w:rFonts w:ascii="Times New Roman" w:hAnsi="Times New Roman" w:cs="Times New Roman"/>
          <w:color w:val="000000" w:themeColor="text1"/>
        </w:rPr>
        <w:t xml:space="preserve"> et al.</w:t>
      </w:r>
      <w:r w:rsidRPr="00691DB3">
        <w:rPr>
          <w:rFonts w:ascii="Times New Roman" w:hAnsi="Times New Roman" w:cs="Times New Roman"/>
          <w:color w:val="000000" w:themeColor="text1"/>
        </w:rPr>
        <w:t>, 201</w:t>
      </w:r>
      <w:r w:rsidR="0001379C" w:rsidRPr="00691DB3">
        <w:rPr>
          <w:rFonts w:ascii="Times New Roman" w:hAnsi="Times New Roman" w:cs="Times New Roman"/>
          <w:color w:val="000000" w:themeColor="text1"/>
        </w:rPr>
        <w:t>8</w:t>
      </w:r>
      <w:r w:rsidRPr="00691DB3">
        <w:rPr>
          <w:rFonts w:ascii="Times New Roman" w:hAnsi="Times New Roman" w:cs="Times New Roman"/>
          <w:color w:val="000000" w:themeColor="text1"/>
        </w:rPr>
        <w:t xml:space="preserve">). Unlike many other crops, the onion bulb is a complex modified stem structure composed of concentric </w:t>
      </w:r>
      <w:r w:rsidRPr="003F63AA">
        <w:rPr>
          <w:rFonts w:ascii="Times New Roman" w:hAnsi="Times New Roman" w:cs="Times New Roman"/>
        </w:rPr>
        <w:t>leaf bases that adaptively respond to environmental cues, including photoperiod and soil moisture availability. Such physiological traits—including the photoperiod sensitivity that controls bulb initiation—are uniquely pronounced in onions and differ fundamentally from crops lacking adaptive storage organs (</w:t>
      </w:r>
      <w:r w:rsidR="00981E53" w:rsidRPr="00FF0126">
        <w:rPr>
          <w:rFonts w:ascii="Times New Roman" w:hAnsi="Times New Roman" w:cs="Times New Roman"/>
        </w:rPr>
        <w:t>Brewster,</w:t>
      </w:r>
      <w:r w:rsidRPr="00FF0126">
        <w:rPr>
          <w:rFonts w:ascii="Times New Roman" w:hAnsi="Times New Roman" w:cs="Times New Roman"/>
        </w:rPr>
        <w:t xml:space="preserve"> 2018</w:t>
      </w:r>
      <w:r w:rsidRPr="003F63AA">
        <w:rPr>
          <w:rFonts w:ascii="Times New Roman" w:hAnsi="Times New Roman" w:cs="Times New Roman"/>
        </w:rPr>
        <w:t>). This physiological complexity introduces significant variation among onion varieties in terms of how they manage water stress, affecting critical yield components.</w:t>
      </w:r>
    </w:p>
    <w:p w14:paraId="2585395C" w14:textId="2DAC0665"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 xml:space="preserve">Soil moisture status critically influences onion physiological processes, including photosynthesis, stomatal conductance, and transpiration, impacting each variety’s water use strategy and overall growth. The onion’s particular dependency on soil moisture is heightened due to the bulb’s </w:t>
      </w:r>
      <w:r w:rsidR="00DC735C" w:rsidRPr="007D24DF">
        <w:rPr>
          <w:rFonts w:ascii="Times New Roman" w:hAnsi="Times New Roman" w:cs="Times New Roman"/>
          <w:color w:val="000000" w:themeColor="text1"/>
        </w:rPr>
        <w:t>high-water</w:t>
      </w:r>
      <w:r w:rsidRPr="007D24DF">
        <w:rPr>
          <w:rFonts w:ascii="Times New Roman" w:hAnsi="Times New Roman" w:cs="Times New Roman"/>
          <w:color w:val="000000" w:themeColor="text1"/>
        </w:rPr>
        <w:t xml:space="preserve"> content and rapid cellular expansion during the bulb enlargement phase (</w:t>
      </w:r>
      <w:r w:rsidR="00B61D14" w:rsidRPr="007D24DF">
        <w:rPr>
          <w:rFonts w:ascii="Times New Roman" w:hAnsi="Times New Roman" w:cs="Times New Roman"/>
          <w:color w:val="000000" w:themeColor="text1"/>
        </w:rPr>
        <w:t>Wakchaure et al., 2021</w:t>
      </w:r>
      <w:r w:rsidRPr="007D24DF">
        <w:rPr>
          <w:rFonts w:ascii="Times New Roman" w:hAnsi="Times New Roman" w:cs="Times New Roman"/>
          <w:color w:val="000000" w:themeColor="text1"/>
        </w:rPr>
        <w:t>). Unique among many crops, the onion’s bulb development period requires timely irrigation management, as both water deficit and excess irrigation can induce physiological stress that alters bulb size distribution, pungency, alliinase activity, and storability (</w:t>
      </w:r>
      <w:r w:rsidR="00032142" w:rsidRPr="007D24DF">
        <w:rPr>
          <w:rFonts w:ascii="Times New Roman" w:hAnsi="Times New Roman" w:cs="Times New Roman"/>
          <w:color w:val="000000" w:themeColor="text1"/>
        </w:rPr>
        <w:t>Leskovar</w:t>
      </w:r>
      <w:r w:rsidRPr="007D24DF">
        <w:rPr>
          <w:rFonts w:ascii="Times New Roman" w:hAnsi="Times New Roman" w:cs="Times New Roman"/>
          <w:color w:val="000000" w:themeColor="text1"/>
        </w:rPr>
        <w:t xml:space="preserve"> et al., 201</w:t>
      </w:r>
      <w:r w:rsidR="00032142" w:rsidRPr="007D24DF">
        <w:rPr>
          <w:rFonts w:ascii="Times New Roman" w:hAnsi="Times New Roman" w:cs="Times New Roman"/>
          <w:color w:val="000000" w:themeColor="text1"/>
        </w:rPr>
        <w:t>2</w:t>
      </w:r>
      <w:r w:rsidRPr="007D24DF">
        <w:rPr>
          <w:rFonts w:ascii="Times New Roman" w:hAnsi="Times New Roman" w:cs="Times New Roman"/>
          <w:color w:val="000000" w:themeColor="text1"/>
        </w:rPr>
        <w:t>). Excess water may reduce bulb quality through increased disease incidence and nutrient leaching, while deficits often lead to reduced bulb size and increased bolting tendencies. Such impacts are not only agronomic but directly affect post-harvest shelf life and market acceptance, emphasizing the critical importance of tailoring irrigation regimes to varietal water sensitivities (</w:t>
      </w:r>
      <w:r w:rsidR="007C7525" w:rsidRPr="007D24DF">
        <w:rPr>
          <w:rFonts w:ascii="Times New Roman" w:hAnsi="Times New Roman" w:cs="Times New Roman"/>
          <w:color w:val="000000" w:themeColor="text1"/>
        </w:rPr>
        <w:t>Kwon et al.,</w:t>
      </w:r>
      <w:r w:rsidRPr="007D24DF">
        <w:rPr>
          <w:rFonts w:ascii="Times New Roman" w:hAnsi="Times New Roman" w:cs="Times New Roman"/>
          <w:color w:val="000000" w:themeColor="text1"/>
        </w:rPr>
        <w:t xml:space="preserve"> 20</w:t>
      </w:r>
      <w:r w:rsidR="007C7525" w:rsidRPr="007D24DF">
        <w:rPr>
          <w:rFonts w:ascii="Times New Roman" w:hAnsi="Times New Roman" w:cs="Times New Roman"/>
          <w:color w:val="000000" w:themeColor="text1"/>
        </w:rPr>
        <w:t>16</w:t>
      </w:r>
      <w:r w:rsidRPr="007D24DF">
        <w:rPr>
          <w:rFonts w:ascii="Times New Roman" w:hAnsi="Times New Roman" w:cs="Times New Roman"/>
          <w:color w:val="000000" w:themeColor="text1"/>
        </w:rPr>
        <w:t>).</w:t>
      </w:r>
    </w:p>
    <w:p w14:paraId="3C77589D" w14:textId="13939D7A"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Despite the agricultural importance of onions, the physiological responses of diverse onion varieties to soil moisture stress and irrigation management remain insufficiently characterized (</w:t>
      </w:r>
      <w:r w:rsidR="007C40EC" w:rsidRPr="007D24DF">
        <w:rPr>
          <w:rFonts w:ascii="Times New Roman" w:hAnsi="Times New Roman" w:cs="Times New Roman"/>
          <w:color w:val="000000" w:themeColor="text1"/>
        </w:rPr>
        <w:t xml:space="preserve">Enciso </w:t>
      </w:r>
      <w:r w:rsidRPr="007D24DF">
        <w:rPr>
          <w:rFonts w:ascii="Times New Roman" w:hAnsi="Times New Roman" w:cs="Times New Roman"/>
          <w:color w:val="000000" w:themeColor="text1"/>
        </w:rPr>
        <w:t>et al., 200</w:t>
      </w:r>
      <w:r w:rsidR="007C40EC" w:rsidRPr="007D24DF">
        <w:rPr>
          <w:rFonts w:ascii="Times New Roman" w:hAnsi="Times New Roman" w:cs="Times New Roman"/>
          <w:color w:val="000000" w:themeColor="text1"/>
        </w:rPr>
        <w:t>9</w:t>
      </w:r>
      <w:r w:rsidRPr="007D24DF">
        <w:rPr>
          <w:rFonts w:ascii="Times New Roman" w:hAnsi="Times New Roman" w:cs="Times New Roman"/>
          <w:color w:val="000000" w:themeColor="text1"/>
        </w:rPr>
        <w:t>). Ambiguity persists in the precise quantification and understanding of how differing levels of soil moisture tension affect these physiological attributes across onion varieties with varying tolerance to water stress. The complex interactions between soil moisture, soil temperature, and plant physiological responses demand detailed elucidation to enable optimized agronomic practices tailored to specific cultivars.</w:t>
      </w:r>
    </w:p>
    <w:p w14:paraId="17CDBA88" w14:textId="03A63A5F"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 xml:space="preserve">Prior investigations have documented the fundamental principles governing soil-plant water relationships, often highlighting the detrimental effects of water deficit on crop productivity through mechanisms such as reduced stomatal aperture, impairment of photosynthetic machinery, and altered transpiration (Wakchaure et al., 2021). Yet, many of these reports concentrate on general crop groups or single varieties under limited experimental conditions, falling short of comprehensive comparative analyses that incorporate varietal differentiation and multiple irrigation regimes with precise </w:t>
      </w:r>
      <w:r w:rsidR="00213E6E">
        <w:rPr>
          <w:rFonts w:ascii="Times New Roman" w:hAnsi="Times New Roman" w:cs="Times New Roman"/>
          <w:color w:val="000000" w:themeColor="text1"/>
        </w:rPr>
        <w:t>SWP</w:t>
      </w:r>
      <w:r w:rsidRPr="007D24DF">
        <w:rPr>
          <w:rFonts w:ascii="Times New Roman" w:hAnsi="Times New Roman" w:cs="Times New Roman"/>
          <w:color w:val="000000" w:themeColor="text1"/>
        </w:rPr>
        <w:t xml:space="preserve"> measurements (</w:t>
      </w:r>
      <w:r w:rsidR="0066161B" w:rsidRPr="007D24DF">
        <w:rPr>
          <w:rFonts w:ascii="Times New Roman" w:hAnsi="Times New Roman" w:cs="Times New Roman"/>
          <w:color w:val="000000" w:themeColor="text1"/>
        </w:rPr>
        <w:t>Sarkar</w:t>
      </w:r>
      <w:r w:rsidRPr="007D24DF">
        <w:rPr>
          <w:rFonts w:ascii="Times New Roman" w:hAnsi="Times New Roman" w:cs="Times New Roman"/>
          <w:color w:val="000000" w:themeColor="text1"/>
        </w:rPr>
        <w:t xml:space="preserve"> et al., 20</w:t>
      </w:r>
      <w:r w:rsidR="0066161B" w:rsidRPr="007D24DF">
        <w:rPr>
          <w:rFonts w:ascii="Times New Roman" w:hAnsi="Times New Roman" w:cs="Times New Roman"/>
          <w:color w:val="000000" w:themeColor="text1"/>
        </w:rPr>
        <w:t>08</w:t>
      </w:r>
      <w:r w:rsidRPr="007D24DF">
        <w:rPr>
          <w:rFonts w:ascii="Times New Roman" w:hAnsi="Times New Roman" w:cs="Times New Roman"/>
          <w:color w:val="000000" w:themeColor="text1"/>
        </w:rPr>
        <w:t xml:space="preserve">). The variability in onion genotypes regarding drought sensitivity further complicates the application of a uniform irrigation management protocol (Gedam et al., 2021). The absence of </w:t>
      </w:r>
      <w:r w:rsidRPr="007D24DF">
        <w:rPr>
          <w:rFonts w:ascii="Times New Roman" w:hAnsi="Times New Roman" w:cs="Times New Roman"/>
          <w:color w:val="000000" w:themeColor="text1"/>
        </w:rPr>
        <w:lastRenderedPageBreak/>
        <w:t>granular data on physiological responses to precise soil moisture tensions has left a substantial gap in understanding cultivar-specific irrigation thresholds and their effects on plant development and yield components. Additionally, the potential modulation of soil temperature by soil moisture status and its subsequent effect on physiological processes remains underexplored in different irrigation contexts and onion genotypes (</w:t>
      </w:r>
      <w:r w:rsidR="00BC40DD" w:rsidRPr="007D24DF">
        <w:rPr>
          <w:rFonts w:ascii="Times New Roman" w:hAnsi="Times New Roman" w:cs="Times New Roman"/>
          <w:color w:val="000000" w:themeColor="text1"/>
        </w:rPr>
        <w:t>Bachie</w:t>
      </w:r>
      <w:r w:rsidRPr="007D24DF">
        <w:rPr>
          <w:rFonts w:ascii="Times New Roman" w:hAnsi="Times New Roman" w:cs="Times New Roman"/>
          <w:color w:val="000000" w:themeColor="text1"/>
        </w:rPr>
        <w:t xml:space="preserve"> et al., 20</w:t>
      </w:r>
      <w:r w:rsidR="00BC40DD" w:rsidRPr="007D24DF">
        <w:rPr>
          <w:rFonts w:ascii="Times New Roman" w:hAnsi="Times New Roman" w:cs="Times New Roman"/>
          <w:color w:val="000000" w:themeColor="text1"/>
        </w:rPr>
        <w:t>19</w:t>
      </w:r>
      <w:r w:rsidRPr="007D24DF">
        <w:rPr>
          <w:rFonts w:ascii="Times New Roman" w:hAnsi="Times New Roman" w:cs="Times New Roman"/>
          <w:color w:val="000000" w:themeColor="text1"/>
        </w:rPr>
        <w:t>).</w:t>
      </w:r>
    </w:p>
    <w:p w14:paraId="3A2BE4F2" w14:textId="54D621E7"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 xml:space="preserve">Varietal differences within onions are striking, reflecting complex genetic adaptations to moisture regimes and temperature thresholds that regulate bulb development. Onion cultivars exhibit distinct phenological profiles absent in non-bulbing crops; these include discrete timing of bulb initiation, susceptibility to soil moisture stress during critical growth phases, and differing ratios of bulb size categories (Wakchaure et al., 2021). The patterns of bulb size distribution influence both yield and quality metrics uniquely in onions, where market prices are heavily influenced by bulb uniformity and size class proportions, unlike grain or leafy crops where yield components are fundamentally different (Leskovar et al., 2012). Additionally, the bulb’s role as a carbohydrate reservoir interlinks with leaf area </w:t>
      </w:r>
      <w:r w:rsidR="00CA5A2E" w:rsidRPr="007D24DF">
        <w:rPr>
          <w:rFonts w:ascii="Times New Roman" w:hAnsi="Times New Roman" w:cs="Times New Roman"/>
          <w:color w:val="000000" w:themeColor="text1"/>
        </w:rPr>
        <w:t>development</w:t>
      </w:r>
      <w:r w:rsidRPr="007D24DF">
        <w:rPr>
          <w:rFonts w:ascii="Times New Roman" w:hAnsi="Times New Roman" w:cs="Times New Roman"/>
          <w:color w:val="000000" w:themeColor="text1"/>
        </w:rPr>
        <w:t>, photosynthesis rate decline, and stomatal conductance fluctuations—phenomena tightly regulated in onions and exhibiting cultivar-specific responses to irrigation schedules (</w:t>
      </w:r>
      <w:r w:rsidR="0028718A" w:rsidRPr="007D24DF">
        <w:rPr>
          <w:rFonts w:ascii="Times New Roman" w:hAnsi="Times New Roman" w:cs="Times New Roman"/>
          <w:color w:val="000000" w:themeColor="text1"/>
        </w:rPr>
        <w:t>Wakchaure et al., 2018</w:t>
      </w:r>
      <w:r w:rsidRPr="007D24DF">
        <w:rPr>
          <w:rFonts w:ascii="Times New Roman" w:hAnsi="Times New Roman" w:cs="Times New Roman"/>
          <w:color w:val="000000" w:themeColor="text1"/>
        </w:rPr>
        <w:t>).</w:t>
      </w:r>
    </w:p>
    <w:p w14:paraId="727034F1" w14:textId="15F62560"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The physiological underpinning of these varietal responses centers on the onion’s sensitivity to soil moisture tensions and temperature fluctuations, which modulate gas exchange and osmotic adjustments. Onions uniquely modulate stomatal aperture to balance carbon assimilation with water loss during bulb expansion stages, a trait not as critically timed or expressed in other horticultural crops lacking a storage bulb (</w:t>
      </w:r>
      <w:r w:rsidR="00F92D5B" w:rsidRPr="007D24DF">
        <w:rPr>
          <w:rFonts w:ascii="Times New Roman" w:hAnsi="Times New Roman" w:cs="Times New Roman"/>
          <w:color w:val="000000" w:themeColor="text1"/>
        </w:rPr>
        <w:t>Bachie et al., 2019</w:t>
      </w:r>
      <w:r w:rsidRPr="007D24DF">
        <w:rPr>
          <w:rFonts w:ascii="Times New Roman" w:hAnsi="Times New Roman" w:cs="Times New Roman"/>
          <w:color w:val="000000" w:themeColor="text1"/>
        </w:rPr>
        <w:t>). The dynamic interplay between transpiration rates and photosynthetic capacity across moisture treatments influences not only immediate biomass accumulation but also the biosynthesis of sulfur-containing compounds responsible for pungency and flavor, characteristics highly specific to onions (</w:t>
      </w:r>
      <w:r w:rsidR="00762D50" w:rsidRPr="007D24DF">
        <w:rPr>
          <w:rFonts w:ascii="Times New Roman" w:hAnsi="Times New Roman" w:cs="Times New Roman"/>
          <w:color w:val="000000" w:themeColor="text1"/>
        </w:rPr>
        <w:t>Gao et al., 2020</w:t>
      </w:r>
      <w:r w:rsidRPr="007D24DF">
        <w:rPr>
          <w:rFonts w:ascii="Times New Roman" w:hAnsi="Times New Roman" w:cs="Times New Roman"/>
          <w:color w:val="000000" w:themeColor="text1"/>
        </w:rPr>
        <w:t>). The production of these metabolites is often disrupted under inappropriate irrigation practices, affecting quality parameters that cannot be measured or mirrored in other crop species (</w:t>
      </w:r>
      <w:r w:rsidR="003811EC" w:rsidRPr="007D24DF">
        <w:rPr>
          <w:rFonts w:ascii="Times New Roman" w:hAnsi="Times New Roman" w:cs="Times New Roman"/>
          <w:color w:val="000000" w:themeColor="text1"/>
        </w:rPr>
        <w:t>Wakchaure et al., 2018</w:t>
      </w:r>
      <w:r w:rsidRPr="007D24DF">
        <w:rPr>
          <w:rFonts w:ascii="Times New Roman" w:hAnsi="Times New Roman" w:cs="Times New Roman"/>
          <w:color w:val="000000" w:themeColor="text1"/>
        </w:rPr>
        <w:t>). Such biochemical pathways make onion irrigation management more complex, as water stress influences both yield quantity and key sensory qualities distinct to this crop.</w:t>
      </w:r>
    </w:p>
    <w:p w14:paraId="42D79A58" w14:textId="269C5F1D" w:rsidR="003F63AA" w:rsidRPr="007D24DF" w:rsidRDefault="006065E6" w:rsidP="00A13808">
      <w:pPr>
        <w:spacing w:after="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SWP</w:t>
      </w:r>
      <w:r w:rsidR="003F63AA" w:rsidRPr="007D24DF">
        <w:rPr>
          <w:rFonts w:ascii="Times New Roman" w:hAnsi="Times New Roman" w:cs="Times New Roman"/>
          <w:color w:val="000000" w:themeColor="text1"/>
        </w:rPr>
        <w:t xml:space="preserve"> measurement tools facilitate precise monitoring of soil moisture dynamics, enabling the accurate quantification of moisture gradients (</w:t>
      </w:r>
      <w:r w:rsidR="00D74AAE" w:rsidRPr="007D24DF">
        <w:rPr>
          <w:rFonts w:ascii="Times New Roman" w:hAnsi="Times New Roman" w:cs="Times New Roman"/>
          <w:color w:val="000000" w:themeColor="text1"/>
        </w:rPr>
        <w:t>Wayangkau et al., 2020</w:t>
      </w:r>
      <w:r w:rsidR="003F63AA" w:rsidRPr="007D24DF">
        <w:rPr>
          <w:rFonts w:ascii="Times New Roman" w:hAnsi="Times New Roman" w:cs="Times New Roman"/>
          <w:color w:val="000000" w:themeColor="text1"/>
        </w:rPr>
        <w:t>). This detailed sensor data is critical, given the variable water requirements and stress thresholds observed among onion cultivars. For instance, Mata Hari maintains photosynthetic and stomatal function more effectively under moderate soil tension</w:t>
      </w:r>
      <w:r w:rsidR="00504D08" w:rsidRPr="007D24DF">
        <w:rPr>
          <w:rFonts w:ascii="Times New Roman" w:hAnsi="Times New Roman" w:cs="Times New Roman"/>
          <w:color w:val="000000" w:themeColor="text1"/>
        </w:rPr>
        <w:t xml:space="preserve"> (Nunes et al., 2014)</w:t>
      </w:r>
      <w:r w:rsidR="003F63AA" w:rsidRPr="007D24DF">
        <w:rPr>
          <w:rFonts w:ascii="Times New Roman" w:hAnsi="Times New Roman" w:cs="Times New Roman"/>
          <w:color w:val="000000" w:themeColor="text1"/>
        </w:rPr>
        <w:t xml:space="preserve">, whereas </w:t>
      </w:r>
      <w:r w:rsidR="00122216" w:rsidRPr="007D24DF">
        <w:rPr>
          <w:rFonts w:ascii="Times New Roman" w:hAnsi="Times New Roman" w:cs="Times New Roman"/>
          <w:color w:val="000000" w:themeColor="text1"/>
        </w:rPr>
        <w:t xml:space="preserve">onion </w:t>
      </w:r>
      <w:r w:rsidR="003F63AA" w:rsidRPr="007D24DF">
        <w:rPr>
          <w:rFonts w:ascii="Times New Roman" w:hAnsi="Times New Roman" w:cs="Times New Roman"/>
          <w:color w:val="000000" w:themeColor="text1"/>
        </w:rPr>
        <w:t>varieties demonstrate contrasting water stress responses, underscoring the importance of genotype-specific irrigation schedules (Gedam et al., 2021). These varietal disparities directly influence key yield determinants such as bulb dry matter content</w:t>
      </w:r>
      <w:ins w:id="1" w:author="Subas Malla" w:date="2025-07-14T11:33:00Z" w16du:dateUtc="2025-07-14T16:33:00Z">
        <w:r w:rsidR="00860405">
          <w:rPr>
            <w:rFonts w:ascii="Times New Roman" w:hAnsi="Times New Roman" w:cs="Times New Roman"/>
            <w:color w:val="000000" w:themeColor="text1"/>
          </w:rPr>
          <w:t>,</w:t>
        </w:r>
      </w:ins>
      <w:r w:rsidR="003F63AA" w:rsidRPr="007D24DF">
        <w:rPr>
          <w:rFonts w:ascii="Times New Roman" w:hAnsi="Times New Roman" w:cs="Times New Roman"/>
          <w:color w:val="000000" w:themeColor="text1"/>
        </w:rPr>
        <w:t xml:space="preserve"> </w:t>
      </w:r>
      <w:del w:id="2" w:author="Subas Malla" w:date="2025-07-14T11:33:00Z" w16du:dateUtc="2025-07-14T16:33:00Z">
        <w:r w:rsidR="003F63AA" w:rsidRPr="007D24DF" w:rsidDel="00860405">
          <w:rPr>
            <w:rFonts w:ascii="Times New Roman" w:hAnsi="Times New Roman" w:cs="Times New Roman"/>
            <w:color w:val="000000" w:themeColor="text1"/>
          </w:rPr>
          <w:delText xml:space="preserve">and </w:delText>
        </w:r>
      </w:del>
      <w:r w:rsidR="003F63AA" w:rsidRPr="007D24DF">
        <w:rPr>
          <w:rFonts w:ascii="Times New Roman" w:hAnsi="Times New Roman" w:cs="Times New Roman"/>
          <w:color w:val="000000" w:themeColor="text1"/>
        </w:rPr>
        <w:t>the proportion of large</w:t>
      </w:r>
      <w:ins w:id="3" w:author="Subas Malla" w:date="2025-07-14T11:33:00Z" w16du:dateUtc="2025-07-14T16:33:00Z">
        <w:r w:rsidR="00860405">
          <w:rPr>
            <w:rFonts w:ascii="Times New Roman" w:hAnsi="Times New Roman" w:cs="Times New Roman"/>
            <w:color w:val="000000" w:themeColor="text1"/>
          </w:rPr>
          <w:t xml:space="preserve">, and </w:t>
        </w:r>
      </w:ins>
      <w:del w:id="4" w:author="Subas Malla" w:date="2025-07-14T11:33:00Z" w16du:dateUtc="2025-07-14T16:33:00Z">
        <w:r w:rsidR="003F63AA" w:rsidRPr="007D24DF" w:rsidDel="00860405">
          <w:rPr>
            <w:rFonts w:ascii="Times New Roman" w:hAnsi="Times New Roman" w:cs="Times New Roman"/>
            <w:color w:val="000000" w:themeColor="text1"/>
          </w:rPr>
          <w:delText xml:space="preserve"> versus </w:delText>
        </w:r>
      </w:del>
      <w:r w:rsidR="003F63AA" w:rsidRPr="007D24DF">
        <w:rPr>
          <w:rFonts w:ascii="Times New Roman" w:hAnsi="Times New Roman" w:cs="Times New Roman"/>
          <w:color w:val="000000" w:themeColor="text1"/>
        </w:rPr>
        <w:t>single-center bulbs</w:t>
      </w:r>
      <w:del w:id="5" w:author="Subas Malla" w:date="2025-07-14T11:34:00Z" w16du:dateUtc="2025-07-14T16:34:00Z">
        <w:r w:rsidR="003F63AA" w:rsidRPr="007D24DF" w:rsidDel="00860405">
          <w:rPr>
            <w:rFonts w:ascii="Times New Roman" w:hAnsi="Times New Roman" w:cs="Times New Roman"/>
            <w:color w:val="000000" w:themeColor="text1"/>
          </w:rPr>
          <w:delText>,</w:delText>
        </w:r>
      </w:del>
      <w:del w:id="6" w:author="Subas Malla" w:date="2025-07-14T11:33:00Z" w16du:dateUtc="2025-07-14T16:33:00Z">
        <w:r w:rsidR="003F63AA" w:rsidRPr="007D24DF" w:rsidDel="00860405">
          <w:rPr>
            <w:rFonts w:ascii="Times New Roman" w:hAnsi="Times New Roman" w:cs="Times New Roman"/>
            <w:color w:val="000000" w:themeColor="text1"/>
          </w:rPr>
          <w:delText xml:space="preserve"> factors that govern post-harvest storability </w:delText>
        </w:r>
      </w:del>
      <w:del w:id="7" w:author="Subas Malla" w:date="2025-07-14T11:34:00Z" w16du:dateUtc="2025-07-14T16:34:00Z">
        <w:r w:rsidR="003F63AA" w:rsidRPr="007D24DF" w:rsidDel="00860405">
          <w:rPr>
            <w:rFonts w:ascii="Times New Roman" w:hAnsi="Times New Roman" w:cs="Times New Roman"/>
            <w:color w:val="000000" w:themeColor="text1"/>
          </w:rPr>
          <w:delText xml:space="preserve">– a parameter receiving more attention in onion production than in most other crops </w:delText>
        </w:r>
      </w:del>
      <w:r w:rsidR="003F63AA" w:rsidRPr="007D24DF">
        <w:rPr>
          <w:rFonts w:ascii="Times New Roman" w:hAnsi="Times New Roman" w:cs="Times New Roman"/>
          <w:color w:val="000000" w:themeColor="text1"/>
        </w:rPr>
        <w:t>(</w:t>
      </w:r>
      <w:r w:rsidR="00793BAF" w:rsidRPr="007D24DF">
        <w:rPr>
          <w:rFonts w:ascii="Times New Roman" w:hAnsi="Times New Roman" w:cs="Times New Roman"/>
          <w:color w:val="000000" w:themeColor="text1"/>
        </w:rPr>
        <w:t>Feibert et al., 2022</w:t>
      </w:r>
      <w:r w:rsidR="003F63AA" w:rsidRPr="007D24DF">
        <w:rPr>
          <w:rFonts w:ascii="Times New Roman" w:hAnsi="Times New Roman" w:cs="Times New Roman"/>
          <w:color w:val="000000" w:themeColor="text1"/>
        </w:rPr>
        <w:t>).</w:t>
      </w:r>
    </w:p>
    <w:p w14:paraId="5D72B712" w14:textId="565CF51B" w:rsidR="003F63AA" w:rsidRPr="007D24DF" w:rsidRDefault="008C6439"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S</w:t>
      </w:r>
      <w:r w:rsidR="003F63AA" w:rsidRPr="007D24DF">
        <w:rPr>
          <w:rFonts w:ascii="Times New Roman" w:hAnsi="Times New Roman" w:cs="Times New Roman"/>
          <w:color w:val="000000" w:themeColor="text1"/>
        </w:rPr>
        <w:t xml:space="preserve">oil temperature </w:t>
      </w:r>
      <w:r w:rsidR="00962656" w:rsidRPr="007D24DF">
        <w:rPr>
          <w:rFonts w:ascii="Times New Roman" w:hAnsi="Times New Roman" w:cs="Times New Roman"/>
          <w:color w:val="000000" w:themeColor="text1"/>
        </w:rPr>
        <w:t xml:space="preserve">also </w:t>
      </w:r>
      <w:r w:rsidR="003F63AA" w:rsidRPr="007D24DF">
        <w:rPr>
          <w:rFonts w:ascii="Times New Roman" w:hAnsi="Times New Roman" w:cs="Times New Roman"/>
          <w:color w:val="000000" w:themeColor="text1"/>
        </w:rPr>
        <w:t>plays a pivotal role in regulating onion bulb formation and maturation—an interplay particularly characteristic of bulbing crops (</w:t>
      </w:r>
      <w:r w:rsidR="00E41C85" w:rsidRPr="007D24DF">
        <w:rPr>
          <w:rFonts w:ascii="Times New Roman" w:hAnsi="Times New Roman" w:cs="Times New Roman"/>
          <w:color w:val="000000" w:themeColor="text1"/>
        </w:rPr>
        <w:t>Ikeda</w:t>
      </w:r>
      <w:r w:rsidR="003F63AA" w:rsidRPr="007D24DF">
        <w:rPr>
          <w:rFonts w:ascii="Times New Roman" w:hAnsi="Times New Roman" w:cs="Times New Roman"/>
          <w:color w:val="000000" w:themeColor="text1"/>
        </w:rPr>
        <w:t xml:space="preserve"> et al., 20</w:t>
      </w:r>
      <w:r w:rsidR="00E41C85" w:rsidRPr="007D24DF">
        <w:rPr>
          <w:rFonts w:ascii="Times New Roman" w:hAnsi="Times New Roman" w:cs="Times New Roman"/>
          <w:color w:val="000000" w:themeColor="text1"/>
        </w:rPr>
        <w:t>19</w:t>
      </w:r>
      <w:r w:rsidR="003F63AA" w:rsidRPr="007D24DF">
        <w:rPr>
          <w:rFonts w:ascii="Times New Roman" w:hAnsi="Times New Roman" w:cs="Times New Roman"/>
          <w:color w:val="000000" w:themeColor="text1"/>
        </w:rPr>
        <w:t>). Elevated or fluctuating soil temperatures accelerate or delay bulb initiation by modulating enzymatic activities involved in carbohydrate metabolism, with varietal thresholds determining tolerance to thermal extremes (</w:t>
      </w:r>
      <w:r w:rsidR="008B046B" w:rsidRPr="007D24DF">
        <w:rPr>
          <w:rFonts w:ascii="Times New Roman" w:hAnsi="Times New Roman" w:cs="Times New Roman"/>
          <w:color w:val="000000" w:themeColor="text1"/>
        </w:rPr>
        <w:t>Sharma &amp; Lee, 2016</w:t>
      </w:r>
      <w:r w:rsidR="003F63AA" w:rsidRPr="007D24DF">
        <w:rPr>
          <w:rFonts w:ascii="Times New Roman" w:hAnsi="Times New Roman" w:cs="Times New Roman"/>
          <w:color w:val="000000" w:themeColor="text1"/>
        </w:rPr>
        <w:t xml:space="preserve">). Unlike in crops whose phenology depends primarily on above-ground temperature or photoperiod, onion bulb induction responds strongly to soil temperature regimes interacting with moisture status in a feedback loop affecting water </w:t>
      </w:r>
      <w:r w:rsidR="003F63AA" w:rsidRPr="007D24DF">
        <w:rPr>
          <w:rFonts w:ascii="Times New Roman" w:hAnsi="Times New Roman" w:cs="Times New Roman"/>
          <w:color w:val="000000" w:themeColor="text1"/>
        </w:rPr>
        <w:lastRenderedPageBreak/>
        <w:t>uptake and physiological function (</w:t>
      </w:r>
      <w:r w:rsidR="00961E2E" w:rsidRPr="007D24DF">
        <w:rPr>
          <w:rFonts w:ascii="Times New Roman" w:hAnsi="Times New Roman" w:cs="Times New Roman"/>
          <w:color w:val="000000" w:themeColor="text1"/>
        </w:rPr>
        <w:t>Mpanza</w:t>
      </w:r>
      <w:r w:rsidR="003F63AA" w:rsidRPr="007D24DF">
        <w:rPr>
          <w:rFonts w:ascii="Times New Roman" w:hAnsi="Times New Roman" w:cs="Times New Roman"/>
          <w:color w:val="000000" w:themeColor="text1"/>
        </w:rPr>
        <w:t>, 201</w:t>
      </w:r>
      <w:r w:rsidR="00961E2E" w:rsidRPr="007D24DF">
        <w:rPr>
          <w:rFonts w:ascii="Times New Roman" w:hAnsi="Times New Roman" w:cs="Times New Roman"/>
          <w:color w:val="000000" w:themeColor="text1"/>
        </w:rPr>
        <w:t>7</w:t>
      </w:r>
      <w:r w:rsidR="003F63AA" w:rsidRPr="007D24DF">
        <w:rPr>
          <w:rFonts w:ascii="Times New Roman" w:hAnsi="Times New Roman" w:cs="Times New Roman"/>
          <w:color w:val="000000" w:themeColor="text1"/>
        </w:rPr>
        <w:t>). These interdependencies influence not only crop development timelines but also postharvest shelf life and market quality, underscoring the need for integrated soil moisture and temperature monitoring.</w:t>
      </w:r>
    </w:p>
    <w:p w14:paraId="594B33AD" w14:textId="780DBADC" w:rsidR="003F63AA" w:rsidRPr="007D24DF" w:rsidRDefault="003F63AA"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Yield parameters in onions are uniquely stratified into distinct bulb size classes—</w:t>
      </w:r>
      <w:r w:rsidR="000B7647" w:rsidRPr="007D24DF">
        <w:rPr>
          <w:rFonts w:ascii="Times New Roman" w:hAnsi="Times New Roman" w:cs="Times New Roman"/>
          <w:color w:val="000000" w:themeColor="text1"/>
        </w:rPr>
        <w:t xml:space="preserve">large weight (LW), jumbo weight (JW), and </w:t>
      </w:r>
      <w:ins w:id="8" w:author="Subas Malla" w:date="2025-07-14T11:37:00Z" w16du:dateUtc="2025-07-14T16:37:00Z">
        <w:r w:rsidR="00842290">
          <w:rPr>
            <w:rFonts w:ascii="Times New Roman" w:hAnsi="Times New Roman" w:cs="Times New Roman"/>
            <w:color w:val="000000" w:themeColor="text1"/>
          </w:rPr>
          <w:t>colossal weight (CW)</w:t>
        </w:r>
      </w:ins>
      <w:del w:id="9" w:author="Subas Malla" w:date="2025-07-14T11:37:00Z" w16du:dateUtc="2025-07-14T16:37:00Z">
        <w:r w:rsidR="000B7647" w:rsidRPr="007D24DF" w:rsidDel="00842290">
          <w:rPr>
            <w:rFonts w:ascii="Times New Roman" w:hAnsi="Times New Roman" w:cs="Times New Roman"/>
            <w:color w:val="000000" w:themeColor="text1"/>
          </w:rPr>
          <w:delText xml:space="preserve">single center (SC) </w:delText>
        </w:r>
      </w:del>
      <w:r w:rsidR="000B7647" w:rsidRPr="007D24DF">
        <w:rPr>
          <w:rFonts w:ascii="Times New Roman" w:hAnsi="Times New Roman" w:cs="Times New Roman"/>
          <w:color w:val="000000" w:themeColor="text1"/>
        </w:rPr>
        <w:t>bulbs</w:t>
      </w:r>
      <w:r w:rsidRPr="007D24DF">
        <w:rPr>
          <w:rFonts w:ascii="Times New Roman" w:hAnsi="Times New Roman" w:cs="Times New Roman"/>
          <w:color w:val="000000" w:themeColor="text1"/>
        </w:rPr>
        <w:t>—which respond differentially to soil moisture stress (Wakchaure et al., 2021). This categorization is a hallmark of onion production, setting it apart from other vegetable crops where yield is commonly expressed as total biomass or fruit number. The size classes are directly tied to market preferences and economic value, with environmental stressors and varietal genetic factors shaping their distribution. Water stress episodes during critical phenological windows often shift this distribution toward smaller, less commercially desirable bulb sizes (Leskovar et al., 2012). Accurate irrigation management tailored to varietal water sensitivity can mitigate these effects, promoting yield uniformity and maximizing returns.</w:t>
      </w:r>
    </w:p>
    <w:p w14:paraId="666A5515" w14:textId="2B3D557F" w:rsidR="003F63AA" w:rsidRPr="007D24DF" w:rsidRDefault="00BD45D3" w:rsidP="00A13808">
      <w:pPr>
        <w:spacing w:after="0" w:line="240" w:lineRule="auto"/>
        <w:ind w:firstLine="720"/>
        <w:rPr>
          <w:rFonts w:ascii="Times New Roman" w:hAnsi="Times New Roman" w:cs="Times New Roman"/>
          <w:color w:val="000000" w:themeColor="text1"/>
        </w:rPr>
      </w:pPr>
      <w:r w:rsidRPr="007D24DF">
        <w:rPr>
          <w:rFonts w:ascii="Times New Roman" w:hAnsi="Times New Roman" w:cs="Times New Roman"/>
          <w:color w:val="000000" w:themeColor="text1"/>
        </w:rPr>
        <w:t>Leaf area index (</w:t>
      </w:r>
      <w:r w:rsidR="003F63AA" w:rsidRPr="007D24DF">
        <w:rPr>
          <w:rFonts w:ascii="Times New Roman" w:hAnsi="Times New Roman" w:cs="Times New Roman"/>
          <w:color w:val="000000" w:themeColor="text1"/>
        </w:rPr>
        <w:t>LAI</w:t>
      </w:r>
      <w:r w:rsidRPr="007D24DF">
        <w:rPr>
          <w:rFonts w:ascii="Times New Roman" w:hAnsi="Times New Roman" w:cs="Times New Roman"/>
          <w:color w:val="000000" w:themeColor="text1"/>
        </w:rPr>
        <w:t>)</w:t>
      </w:r>
      <w:r w:rsidR="003F63AA" w:rsidRPr="007D24DF">
        <w:rPr>
          <w:rFonts w:ascii="Times New Roman" w:hAnsi="Times New Roman" w:cs="Times New Roman"/>
          <w:color w:val="000000" w:themeColor="text1"/>
        </w:rPr>
        <w:t xml:space="preserve"> progression throughout the onion growth cycle further defines varietal differences in water use efficiency, a significant factor since leaf canopy development supports photosynthetic activity essential for bulb filling (Wakchaure et al., 2021). </w:t>
      </w:r>
      <w:r w:rsidR="00790963" w:rsidRPr="007D24DF">
        <w:rPr>
          <w:rFonts w:ascii="Times New Roman" w:hAnsi="Times New Roman" w:cs="Times New Roman"/>
          <w:color w:val="000000" w:themeColor="text1"/>
        </w:rPr>
        <w:t>Some onion v</w:t>
      </w:r>
      <w:r w:rsidR="003F63AA" w:rsidRPr="007D24DF">
        <w:rPr>
          <w:rFonts w:ascii="Times New Roman" w:hAnsi="Times New Roman" w:cs="Times New Roman"/>
          <w:color w:val="000000" w:themeColor="text1"/>
        </w:rPr>
        <w:t xml:space="preserve">arieties display gradual LAI increases compatible with sustained photosynthesis during the bulb expansion phase, whereas abrupt LAI changes, as observed in </w:t>
      </w:r>
      <w:r w:rsidR="004B357B" w:rsidRPr="007D24DF">
        <w:rPr>
          <w:rFonts w:ascii="Times New Roman" w:hAnsi="Times New Roman" w:cs="Times New Roman"/>
          <w:color w:val="000000" w:themeColor="text1"/>
        </w:rPr>
        <w:t>other varieties</w:t>
      </w:r>
      <w:r w:rsidR="003F63AA" w:rsidRPr="007D24DF">
        <w:rPr>
          <w:rFonts w:ascii="Times New Roman" w:hAnsi="Times New Roman" w:cs="Times New Roman"/>
          <w:color w:val="000000" w:themeColor="text1"/>
        </w:rPr>
        <w:t>, may signal physiological stress and growth trade-offs (</w:t>
      </w:r>
      <w:r w:rsidR="00AF3487" w:rsidRPr="007D24DF">
        <w:rPr>
          <w:rFonts w:ascii="Times New Roman" w:hAnsi="Times New Roman" w:cs="Times New Roman"/>
          <w:color w:val="000000" w:themeColor="text1"/>
        </w:rPr>
        <w:t>Ballesteros</w:t>
      </w:r>
      <w:r w:rsidR="003F63AA" w:rsidRPr="007D24DF">
        <w:rPr>
          <w:rFonts w:ascii="Times New Roman" w:hAnsi="Times New Roman" w:cs="Times New Roman"/>
          <w:color w:val="000000" w:themeColor="text1"/>
        </w:rPr>
        <w:t xml:space="preserve"> et al., 201</w:t>
      </w:r>
      <w:r w:rsidR="00AF3487" w:rsidRPr="007D24DF">
        <w:rPr>
          <w:rFonts w:ascii="Times New Roman" w:hAnsi="Times New Roman" w:cs="Times New Roman"/>
          <w:color w:val="000000" w:themeColor="text1"/>
        </w:rPr>
        <w:t>8</w:t>
      </w:r>
      <w:r w:rsidR="003F63AA" w:rsidRPr="007D24DF">
        <w:rPr>
          <w:rFonts w:ascii="Times New Roman" w:hAnsi="Times New Roman" w:cs="Times New Roman"/>
          <w:color w:val="000000" w:themeColor="text1"/>
        </w:rPr>
        <w:t>). This relationship between canopy dynamics and storage organ development typifies onion crop physiology and warrants specialized attention in irrigation scheduling.</w:t>
      </w:r>
    </w:p>
    <w:p w14:paraId="50D56D56" w14:textId="18EBD2FA" w:rsidR="000E0B67" w:rsidRPr="00713A7D" w:rsidRDefault="006E6000" w:rsidP="00A13808">
      <w:pPr>
        <w:spacing w:after="0" w:line="240" w:lineRule="auto"/>
        <w:ind w:firstLine="720"/>
        <w:rPr>
          <w:rFonts w:ascii="Times New Roman" w:hAnsi="Times New Roman" w:cs="Times New Roman"/>
          <w:color w:val="000000" w:themeColor="text1"/>
        </w:rPr>
      </w:pPr>
      <w:r w:rsidRPr="00BD4FEF">
        <w:rPr>
          <w:rFonts w:ascii="Times New Roman" w:hAnsi="Times New Roman" w:cs="Times New Roman"/>
          <w:b/>
          <w:bCs/>
          <w:color w:val="000000" w:themeColor="text1"/>
          <w:u w:val="single"/>
        </w:rPr>
        <w:t xml:space="preserve">The novelty of our study lies in analyzing the bulb stage of three onion varieties using two sensor types across six </w:t>
      </w:r>
      <w:r w:rsidR="00F10456" w:rsidRPr="00BD4FEF">
        <w:rPr>
          <w:rFonts w:ascii="Times New Roman" w:hAnsi="Times New Roman" w:cs="Times New Roman"/>
          <w:b/>
          <w:bCs/>
          <w:color w:val="000000" w:themeColor="text1"/>
          <w:u w:val="single"/>
        </w:rPr>
        <w:t xml:space="preserve">soil moisture tension </w:t>
      </w:r>
      <w:r w:rsidRPr="00BD4FEF">
        <w:rPr>
          <w:rFonts w:ascii="Times New Roman" w:hAnsi="Times New Roman" w:cs="Times New Roman"/>
          <w:b/>
          <w:bCs/>
          <w:color w:val="000000" w:themeColor="text1"/>
          <w:u w:val="single"/>
        </w:rPr>
        <w:t>treatments.</w:t>
      </w:r>
      <w:r w:rsidR="0080238B">
        <w:rPr>
          <w:rFonts w:ascii="Times New Roman" w:hAnsi="Times New Roman" w:cs="Times New Roman"/>
          <w:color w:val="000000" w:themeColor="text1"/>
        </w:rPr>
        <w:t xml:space="preserve"> </w:t>
      </w:r>
      <w:r w:rsidR="003F63AA" w:rsidRPr="007D24DF">
        <w:rPr>
          <w:rFonts w:ascii="Times New Roman" w:hAnsi="Times New Roman" w:cs="Times New Roman"/>
          <w:color w:val="000000" w:themeColor="text1"/>
        </w:rPr>
        <w:t>Addressing these gaps in onion-</w:t>
      </w:r>
      <w:r w:rsidR="000F7FDF">
        <w:rPr>
          <w:rFonts w:ascii="Times New Roman" w:hAnsi="Times New Roman" w:cs="Times New Roman"/>
          <w:color w:val="000000" w:themeColor="text1"/>
        </w:rPr>
        <w:t>variety</w:t>
      </w:r>
      <w:r w:rsidR="00AC2152">
        <w:rPr>
          <w:rFonts w:ascii="Times New Roman" w:hAnsi="Times New Roman" w:cs="Times New Roman"/>
          <w:color w:val="000000" w:themeColor="text1"/>
        </w:rPr>
        <w:t>-</w:t>
      </w:r>
      <w:r w:rsidR="003F63AA" w:rsidRPr="007D24DF">
        <w:rPr>
          <w:rFonts w:ascii="Times New Roman" w:hAnsi="Times New Roman" w:cs="Times New Roman"/>
          <w:color w:val="000000" w:themeColor="text1"/>
        </w:rPr>
        <w:t>specific physiological responses to varying soil moisture and temperature conditions requires the integration of sensor technologies. Recent advances in soil moisture monitoring tools</w:t>
      </w:r>
      <w:r w:rsidR="00737098" w:rsidRPr="007D24DF">
        <w:rPr>
          <w:rFonts w:ascii="Times New Roman" w:hAnsi="Times New Roman" w:cs="Times New Roman"/>
          <w:color w:val="000000" w:themeColor="text1"/>
        </w:rPr>
        <w:t xml:space="preserve"> </w:t>
      </w:r>
      <w:r w:rsidR="003F63AA" w:rsidRPr="007D24DF">
        <w:rPr>
          <w:rFonts w:ascii="Times New Roman" w:hAnsi="Times New Roman" w:cs="Times New Roman"/>
          <w:color w:val="000000" w:themeColor="text1"/>
        </w:rPr>
        <w:t>combined with precise gas exchange measurements, afford an unprecedented view of the soil-plant-atmosphere continuum unique to onion cultivation (</w:t>
      </w:r>
      <w:r w:rsidR="00ED7635" w:rsidRPr="007D24DF">
        <w:rPr>
          <w:rFonts w:ascii="Times New Roman" w:hAnsi="Times New Roman" w:cs="Times New Roman"/>
          <w:color w:val="000000" w:themeColor="text1"/>
        </w:rPr>
        <w:t>Rahman</w:t>
      </w:r>
      <w:r w:rsidR="003F63AA" w:rsidRPr="007D24DF">
        <w:rPr>
          <w:rFonts w:ascii="Times New Roman" w:hAnsi="Times New Roman" w:cs="Times New Roman"/>
          <w:color w:val="000000" w:themeColor="text1"/>
        </w:rPr>
        <w:t xml:space="preserve"> et al., 20</w:t>
      </w:r>
      <w:r w:rsidR="00ED7635" w:rsidRPr="007D24DF">
        <w:rPr>
          <w:rFonts w:ascii="Times New Roman" w:hAnsi="Times New Roman" w:cs="Times New Roman"/>
          <w:color w:val="000000" w:themeColor="text1"/>
        </w:rPr>
        <w:t>24</w:t>
      </w:r>
      <w:r w:rsidR="003F63AA" w:rsidRPr="007D24DF">
        <w:rPr>
          <w:rFonts w:ascii="Times New Roman" w:hAnsi="Times New Roman" w:cs="Times New Roman"/>
          <w:color w:val="000000" w:themeColor="text1"/>
        </w:rPr>
        <w:t xml:space="preserve">). Such comprehensive approaches facilitate the development of irrigation schedules precisely aligned with the physiological stages of bulb initiation, enlargement, and maturation. This targeted management enhances water use efficiency and crop resilience, critical for sustainable </w:t>
      </w:r>
      <w:r w:rsidR="003F63AA" w:rsidRPr="00713A7D">
        <w:rPr>
          <w:rFonts w:ascii="Times New Roman" w:hAnsi="Times New Roman" w:cs="Times New Roman"/>
          <w:color w:val="000000" w:themeColor="text1"/>
        </w:rPr>
        <w:t>production amid climate-related uncertainties (Wakchaure et al., 2021).</w:t>
      </w:r>
    </w:p>
    <w:p w14:paraId="5E193272" w14:textId="77777777" w:rsidR="0003511E" w:rsidRPr="00713A7D" w:rsidRDefault="0003511E" w:rsidP="003F63AA">
      <w:pPr>
        <w:spacing w:after="0" w:line="240" w:lineRule="auto"/>
        <w:rPr>
          <w:rFonts w:ascii="Times New Roman" w:hAnsi="Times New Roman" w:cs="Times New Roman"/>
          <w:color w:val="000000" w:themeColor="text1"/>
        </w:rPr>
      </w:pPr>
    </w:p>
    <w:p w14:paraId="704C1C5A" w14:textId="12EE24D3" w:rsidR="00CA58E5" w:rsidRPr="00713A7D" w:rsidRDefault="00730CA7" w:rsidP="00CA58E5">
      <w:pPr>
        <w:spacing w:after="0" w:line="240" w:lineRule="auto"/>
        <w:rPr>
          <w:rFonts w:ascii="Times New Roman" w:hAnsi="Times New Roman" w:cs="Times New Roman"/>
          <w:b/>
          <w:bCs/>
          <w:color w:val="000000" w:themeColor="text1"/>
        </w:rPr>
      </w:pPr>
      <w:r w:rsidRPr="00713A7D">
        <w:rPr>
          <w:rFonts w:ascii="Times New Roman" w:hAnsi="Times New Roman" w:cs="Times New Roman"/>
          <w:b/>
          <w:bCs/>
          <w:color w:val="000000" w:themeColor="text1"/>
        </w:rPr>
        <w:t>MATERIALS AND METHODS</w:t>
      </w:r>
    </w:p>
    <w:p w14:paraId="0857DCAB" w14:textId="05BA3D2D" w:rsidR="0065610A" w:rsidRPr="00713A7D" w:rsidRDefault="001C517E" w:rsidP="0065610A">
      <w:pPr>
        <w:spacing w:after="0" w:line="240" w:lineRule="auto"/>
        <w:ind w:firstLine="720"/>
        <w:rPr>
          <w:rFonts w:ascii="Times New Roman" w:hAnsi="Times New Roman" w:cs="Times New Roman"/>
          <w:color w:val="000000" w:themeColor="text1"/>
        </w:rPr>
      </w:pPr>
      <w:r w:rsidRPr="00713A7D">
        <w:rPr>
          <w:rFonts w:ascii="Times New Roman" w:hAnsi="Times New Roman" w:cs="Times New Roman"/>
          <w:color w:val="000000" w:themeColor="text1"/>
        </w:rPr>
        <w:t xml:space="preserve">The onion irrigation scheduling trial was conducted under field conditions with drip irrigation at Texas A&amp;M AgriLife Research and Extension Center at Uvalde during the 2023-2024 growing season.  </w:t>
      </w:r>
      <w:r w:rsidR="000B5500" w:rsidRPr="00713A7D">
        <w:rPr>
          <w:rFonts w:ascii="Times New Roman" w:hAnsi="Times New Roman" w:cs="Times New Roman"/>
          <w:color w:val="000000" w:themeColor="text1"/>
        </w:rPr>
        <w:t>The soil type is silty clay loam with 29%</w:t>
      </w:r>
      <w:r w:rsidR="0097025A" w:rsidRPr="00713A7D">
        <w:rPr>
          <w:rFonts w:ascii="Times New Roman" w:hAnsi="Times New Roman" w:cs="Times New Roman"/>
          <w:color w:val="000000" w:themeColor="text1"/>
        </w:rPr>
        <w:t xml:space="preserve"> sand, </w:t>
      </w:r>
      <w:r w:rsidR="000B5500" w:rsidRPr="00713A7D">
        <w:rPr>
          <w:rFonts w:ascii="Times New Roman" w:hAnsi="Times New Roman" w:cs="Times New Roman"/>
          <w:color w:val="000000" w:themeColor="text1"/>
        </w:rPr>
        <w:t>23</w:t>
      </w:r>
      <w:r w:rsidR="0097025A" w:rsidRPr="00713A7D">
        <w:rPr>
          <w:rFonts w:ascii="Times New Roman" w:hAnsi="Times New Roman" w:cs="Times New Roman"/>
          <w:color w:val="000000" w:themeColor="text1"/>
        </w:rPr>
        <w:t xml:space="preserve">% silt and </w:t>
      </w:r>
      <w:r w:rsidR="000B5500" w:rsidRPr="00713A7D">
        <w:rPr>
          <w:rFonts w:ascii="Times New Roman" w:hAnsi="Times New Roman" w:cs="Times New Roman"/>
          <w:color w:val="000000" w:themeColor="text1"/>
        </w:rPr>
        <w:t>48</w:t>
      </w:r>
      <w:r w:rsidR="0097025A" w:rsidRPr="00713A7D">
        <w:rPr>
          <w:rFonts w:ascii="Times New Roman" w:hAnsi="Times New Roman" w:cs="Times New Roman"/>
          <w:color w:val="000000" w:themeColor="text1"/>
        </w:rPr>
        <w:t>% clay</w:t>
      </w:r>
      <w:r w:rsidR="000B5500" w:rsidRPr="00713A7D">
        <w:rPr>
          <w:rFonts w:ascii="Times New Roman" w:hAnsi="Times New Roman" w:cs="Times New Roman"/>
          <w:color w:val="000000" w:themeColor="text1"/>
        </w:rPr>
        <w:t xml:space="preserve">. </w:t>
      </w:r>
      <w:r w:rsidRPr="00713A7D">
        <w:rPr>
          <w:rFonts w:ascii="Times New Roman" w:hAnsi="Times New Roman" w:cs="Times New Roman"/>
          <w:color w:val="000000" w:themeColor="text1"/>
        </w:rPr>
        <w:t xml:space="preserve">The trial </w:t>
      </w:r>
      <w:r w:rsidR="0047055A" w:rsidRPr="00713A7D">
        <w:rPr>
          <w:rFonts w:ascii="Times New Roman" w:hAnsi="Times New Roman" w:cs="Times New Roman"/>
          <w:color w:val="000000" w:themeColor="text1"/>
        </w:rPr>
        <w:t>was</w:t>
      </w:r>
      <w:ins w:id="10" w:author="Uzair Ahmad" w:date="2025-08-25T15:51:00Z" w16du:dateUtc="2025-08-25T20:51:00Z">
        <w:r w:rsidR="00943802">
          <w:rPr>
            <w:rFonts w:ascii="Times New Roman" w:hAnsi="Times New Roman" w:cs="Times New Roman"/>
            <w:color w:val="000000" w:themeColor="text1"/>
          </w:rPr>
          <w:t xml:space="preserve"> seeded at seeding </w:t>
        </w:r>
      </w:ins>
      <w:ins w:id="11" w:author="Uzair Ahmad" w:date="2025-08-25T15:52:00Z" w16du:dateUtc="2025-08-25T20:52:00Z">
        <w:r w:rsidR="00943802">
          <w:rPr>
            <w:rFonts w:ascii="Times New Roman" w:hAnsi="Times New Roman" w:cs="Times New Roman"/>
            <w:color w:val="000000" w:themeColor="text1"/>
          </w:rPr>
          <w:t>d</w:t>
        </w:r>
      </w:ins>
      <w:ins w:id="12" w:author="Uzair Ahmad" w:date="2025-08-25T15:51:00Z" w16du:dateUtc="2025-08-25T20:51:00Z">
        <w:r w:rsidR="00943802">
          <w:rPr>
            <w:rFonts w:ascii="Times New Roman" w:hAnsi="Times New Roman" w:cs="Times New Roman"/>
            <w:color w:val="000000" w:themeColor="text1"/>
          </w:rPr>
          <w:t>ensity</w:t>
        </w:r>
      </w:ins>
      <w:ins w:id="13" w:author="Uzair Ahmad" w:date="2025-08-25T15:52:00Z" w16du:dateUtc="2025-08-25T20:52:00Z">
        <w:r w:rsidR="00943802">
          <w:rPr>
            <w:rFonts w:ascii="Times New Roman" w:hAnsi="Times New Roman" w:cs="Times New Roman"/>
            <w:color w:val="000000" w:themeColor="text1"/>
          </w:rPr>
          <w:t xml:space="preserve"> of </w:t>
        </w:r>
      </w:ins>
      <w:ins w:id="14" w:author="Uzair Ahmad" w:date="2025-08-25T15:51:00Z" w16du:dateUtc="2025-08-25T20:51:00Z">
        <w:r w:rsidR="00943802" w:rsidRPr="00943802">
          <w:rPr>
            <w:rFonts w:ascii="Times New Roman" w:hAnsi="Times New Roman" w:cs="Times New Roman"/>
            <w:color w:val="000000" w:themeColor="text1"/>
          </w:rPr>
          <w:t>2 inches</w:t>
        </w:r>
      </w:ins>
      <w:ins w:id="15" w:author="Uzair Ahmad" w:date="2025-08-25T15:54:00Z" w16du:dateUtc="2025-08-25T20:54:00Z">
        <w:r w:rsidR="00FE6163">
          <w:rPr>
            <w:rFonts w:ascii="Times New Roman" w:hAnsi="Times New Roman" w:cs="Times New Roman"/>
            <w:color w:val="000000" w:themeColor="text1"/>
          </w:rPr>
          <w:t xml:space="preserve"> and f</w:t>
        </w:r>
        <w:r w:rsidR="00FE6163" w:rsidRPr="00FE6163">
          <w:rPr>
            <w:rFonts w:ascii="Times New Roman" w:hAnsi="Times New Roman" w:cs="Times New Roman"/>
            <w:color w:val="000000" w:themeColor="text1"/>
          </w:rPr>
          <w:t>our rows per bed (top of bed width was 24”)</w:t>
        </w:r>
      </w:ins>
      <w:r w:rsidRPr="00713A7D">
        <w:rPr>
          <w:rFonts w:ascii="Times New Roman" w:hAnsi="Times New Roman" w:cs="Times New Roman"/>
          <w:color w:val="000000" w:themeColor="text1"/>
        </w:rPr>
        <w:t xml:space="preserve"> </w:t>
      </w:r>
      <w:commentRangeStart w:id="16"/>
      <w:del w:id="17" w:author="Uzair Ahmad" w:date="2025-08-25T15:54:00Z" w16du:dateUtc="2025-08-25T20:54:00Z">
        <w:r w:rsidRPr="00713A7D" w:rsidDel="007D313C">
          <w:rPr>
            <w:rFonts w:ascii="Times New Roman" w:hAnsi="Times New Roman" w:cs="Times New Roman"/>
            <w:color w:val="000000" w:themeColor="text1"/>
          </w:rPr>
          <w:delText xml:space="preserve">direct seeded </w:delText>
        </w:r>
        <w:commentRangeEnd w:id="16"/>
        <w:r w:rsidR="001F7D88" w:rsidDel="007D313C">
          <w:rPr>
            <w:rStyle w:val="CommentReference"/>
          </w:rPr>
          <w:commentReference w:id="16"/>
        </w:r>
      </w:del>
      <w:r w:rsidR="0047055A" w:rsidRPr="00713A7D">
        <w:rPr>
          <w:rFonts w:ascii="Times New Roman" w:hAnsi="Times New Roman" w:cs="Times New Roman"/>
          <w:color w:val="000000" w:themeColor="text1"/>
        </w:rPr>
        <w:t>on</w:t>
      </w:r>
      <w:r w:rsidRPr="00713A7D">
        <w:rPr>
          <w:rFonts w:ascii="Times New Roman" w:hAnsi="Times New Roman" w:cs="Times New Roman"/>
          <w:color w:val="000000" w:themeColor="text1"/>
        </w:rPr>
        <w:t xml:space="preserve"> November 7, </w:t>
      </w:r>
      <w:r w:rsidR="0047055A" w:rsidRPr="00713A7D">
        <w:rPr>
          <w:rFonts w:ascii="Times New Roman" w:hAnsi="Times New Roman" w:cs="Times New Roman"/>
          <w:color w:val="000000" w:themeColor="text1"/>
        </w:rPr>
        <w:t>2023,</w:t>
      </w:r>
      <w:r w:rsidRPr="00713A7D">
        <w:rPr>
          <w:rFonts w:ascii="Times New Roman" w:hAnsi="Times New Roman" w:cs="Times New Roman"/>
          <w:color w:val="000000" w:themeColor="text1"/>
        </w:rPr>
        <w:t xml:space="preserve"> on parallel beds, with each bed size 1.0 m by </w:t>
      </w:r>
      <w:r w:rsidR="00AA6D04" w:rsidRPr="00713A7D">
        <w:rPr>
          <w:rFonts w:ascii="Times New Roman" w:hAnsi="Times New Roman" w:cs="Times New Roman"/>
          <w:color w:val="000000" w:themeColor="text1"/>
        </w:rPr>
        <w:t>6.1 m</w:t>
      </w:r>
      <w:r w:rsidRPr="00713A7D">
        <w:rPr>
          <w:rFonts w:ascii="Times New Roman" w:hAnsi="Times New Roman" w:cs="Times New Roman"/>
          <w:color w:val="000000" w:themeColor="text1"/>
        </w:rPr>
        <w:t xml:space="preserve">. The experiment </w:t>
      </w:r>
      <w:r w:rsidR="00AA6D04" w:rsidRPr="00713A7D">
        <w:rPr>
          <w:rFonts w:ascii="Times New Roman" w:hAnsi="Times New Roman" w:cs="Times New Roman"/>
          <w:color w:val="000000" w:themeColor="text1"/>
        </w:rPr>
        <w:t>was</w:t>
      </w:r>
      <w:r w:rsidRPr="00713A7D">
        <w:rPr>
          <w:rFonts w:ascii="Times New Roman" w:hAnsi="Times New Roman" w:cs="Times New Roman"/>
          <w:color w:val="000000" w:themeColor="text1"/>
        </w:rPr>
        <w:t xml:space="preserve"> laid out in a split-plot (main plot – variety, sub-plot - irrigation schedule) design with four replications.</w:t>
      </w:r>
      <w:r w:rsidR="00221553">
        <w:rPr>
          <w:rFonts w:ascii="Times New Roman" w:hAnsi="Times New Roman" w:cs="Times New Roman"/>
          <w:color w:val="000000" w:themeColor="text1"/>
        </w:rPr>
        <w:t xml:space="preserve"> </w:t>
      </w:r>
      <w:r w:rsidR="00370F82" w:rsidRPr="00713A7D">
        <w:rPr>
          <w:rFonts w:ascii="Times New Roman" w:hAnsi="Times New Roman" w:cs="Times New Roman"/>
          <w:color w:val="000000" w:themeColor="text1"/>
        </w:rPr>
        <w:t>For the irrigation schedule, we follow</w:t>
      </w:r>
      <w:r w:rsidR="00AA6D04" w:rsidRPr="00713A7D">
        <w:rPr>
          <w:rFonts w:ascii="Times New Roman" w:hAnsi="Times New Roman" w:cs="Times New Roman"/>
          <w:color w:val="000000" w:themeColor="text1"/>
        </w:rPr>
        <w:t>ed</w:t>
      </w:r>
      <w:r w:rsidR="00370F82" w:rsidRPr="00713A7D">
        <w:rPr>
          <w:rFonts w:ascii="Times New Roman" w:hAnsi="Times New Roman" w:cs="Times New Roman"/>
          <w:color w:val="000000" w:themeColor="text1"/>
        </w:rPr>
        <w:t xml:space="preserve"> five </w:t>
      </w:r>
      <w:r w:rsidR="00AA6D04" w:rsidRPr="00713A7D">
        <w:rPr>
          <w:rFonts w:ascii="Times New Roman" w:hAnsi="Times New Roman" w:cs="Times New Roman"/>
          <w:color w:val="000000" w:themeColor="text1"/>
        </w:rPr>
        <w:t>levels of soil water potential</w:t>
      </w:r>
      <w:r w:rsidR="00370F82" w:rsidRPr="00713A7D">
        <w:rPr>
          <w:rFonts w:ascii="Times New Roman" w:hAnsi="Times New Roman" w:cs="Times New Roman"/>
          <w:color w:val="000000" w:themeColor="text1"/>
        </w:rPr>
        <w:t xml:space="preserve"> </w:t>
      </w:r>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 xml:space="preserve">25 kPa, </w:t>
      </w:r>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 xml:space="preserve">50 kPa, </w:t>
      </w:r>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75 kPa</w:t>
      </w:r>
      <w:r w:rsidR="00B621E6" w:rsidRPr="00713A7D">
        <w:rPr>
          <w:rFonts w:ascii="Times New Roman" w:hAnsi="Times New Roman" w:cs="Times New Roman"/>
          <w:color w:val="000000" w:themeColor="text1"/>
        </w:rPr>
        <w:t xml:space="preserve">, </w:t>
      </w:r>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 xml:space="preserve">100 kPa, </w:t>
      </w:r>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125 kPa</w:t>
      </w:r>
      <w:r w:rsidR="00AA6D04" w:rsidRPr="00713A7D">
        <w:rPr>
          <w:rFonts w:ascii="Times New Roman" w:hAnsi="Times New Roman" w:cs="Times New Roman"/>
          <w:color w:val="000000" w:themeColor="text1"/>
        </w:rPr>
        <w:t xml:space="preserve"> with TEROS 21 solid matrix potential sensors</w:t>
      </w:r>
      <w:r w:rsidR="00370F82" w:rsidRPr="00713A7D">
        <w:rPr>
          <w:rFonts w:ascii="Times New Roman" w:hAnsi="Times New Roman" w:cs="Times New Roman"/>
          <w:color w:val="000000" w:themeColor="text1"/>
        </w:rPr>
        <w:t xml:space="preserve">, and </w:t>
      </w:r>
      <w:ins w:id="18" w:author="Subas Malla" w:date="2025-07-14T11:44:00Z" w16du:dateUtc="2025-07-14T16:44:00Z">
        <w:r w:rsidR="001F7D88">
          <w:rPr>
            <w:rFonts w:ascii="Times New Roman" w:hAnsi="Times New Roman" w:cs="Times New Roman"/>
            <w:color w:val="000000" w:themeColor="text1"/>
          </w:rPr>
          <w:t xml:space="preserve">a control, </w:t>
        </w:r>
      </w:ins>
      <w:r w:rsidR="00AA6D04" w:rsidRPr="00713A7D">
        <w:rPr>
          <w:rFonts w:ascii="Times New Roman" w:hAnsi="Times New Roman" w:cs="Times New Roman"/>
          <w:color w:val="000000" w:themeColor="text1"/>
        </w:rPr>
        <w:t>−</w:t>
      </w:r>
      <w:r w:rsidR="00370F82" w:rsidRPr="00713A7D">
        <w:rPr>
          <w:rFonts w:ascii="Times New Roman" w:hAnsi="Times New Roman" w:cs="Times New Roman"/>
          <w:color w:val="000000" w:themeColor="text1"/>
        </w:rPr>
        <w:t>50 kPa</w:t>
      </w:r>
      <w:r w:rsidR="00210EBD" w:rsidRPr="00713A7D">
        <w:rPr>
          <w:rFonts w:ascii="Times New Roman" w:hAnsi="Times New Roman" w:cs="Times New Roman"/>
          <w:color w:val="000000" w:themeColor="text1"/>
        </w:rPr>
        <w:t xml:space="preserve"> </w:t>
      </w:r>
      <w:r w:rsidR="00AA6D04" w:rsidRPr="00713A7D">
        <w:rPr>
          <w:rFonts w:ascii="Times New Roman" w:hAnsi="Times New Roman" w:cs="Times New Roman"/>
          <w:color w:val="000000" w:themeColor="text1"/>
        </w:rPr>
        <w:t>with Watermark granular matrix sensors, all installed at 20-cm depth</w:t>
      </w:r>
      <w:r w:rsidR="00370F82" w:rsidRPr="00713A7D">
        <w:rPr>
          <w:rFonts w:ascii="Times New Roman" w:hAnsi="Times New Roman" w:cs="Times New Roman"/>
          <w:color w:val="000000" w:themeColor="text1"/>
        </w:rPr>
        <w:t xml:space="preserve">. </w:t>
      </w:r>
      <w:r w:rsidR="00AA6D04" w:rsidRPr="00713A7D">
        <w:rPr>
          <w:rFonts w:ascii="Times New Roman" w:hAnsi="Times New Roman" w:cs="Times New Roman"/>
          <w:color w:val="000000" w:themeColor="text1"/>
        </w:rPr>
        <w:t xml:space="preserve">The soil sensors were installed </w:t>
      </w:r>
      <w:r w:rsidR="00DD5977" w:rsidRPr="00713A7D">
        <w:rPr>
          <w:rFonts w:ascii="Times New Roman" w:hAnsi="Times New Roman" w:cs="Times New Roman"/>
          <w:color w:val="000000" w:themeColor="text1"/>
        </w:rPr>
        <w:t>on</w:t>
      </w:r>
      <w:r w:rsidR="00AA6D04" w:rsidRPr="00713A7D">
        <w:rPr>
          <w:rFonts w:ascii="Times New Roman" w:hAnsi="Times New Roman" w:cs="Times New Roman"/>
          <w:color w:val="000000" w:themeColor="text1"/>
        </w:rPr>
        <w:t xml:space="preserve"> December 11-12, 2023. </w:t>
      </w:r>
      <w:r w:rsidR="0047055A" w:rsidRPr="00713A7D">
        <w:rPr>
          <w:rFonts w:ascii="Times New Roman" w:hAnsi="Times New Roman" w:cs="Times New Roman"/>
          <w:color w:val="000000" w:themeColor="text1"/>
        </w:rPr>
        <w:t>To</w:t>
      </w:r>
      <w:r w:rsidR="0097025A" w:rsidRPr="00713A7D">
        <w:rPr>
          <w:rFonts w:ascii="Times New Roman" w:hAnsi="Times New Roman" w:cs="Times New Roman"/>
          <w:color w:val="000000" w:themeColor="text1"/>
        </w:rPr>
        <w:t xml:space="preserve"> ensure good contact between soil and the sensor during the wetting and drying cycles, each sensor was packed with a layer of fully saturated soil to form a ball of approximately 8-cm diameter and are</w:t>
      </w:r>
      <w:r w:rsidR="001E4450">
        <w:rPr>
          <w:rFonts w:ascii="Times New Roman" w:hAnsi="Times New Roman" w:cs="Times New Roman"/>
          <w:color w:val="000000" w:themeColor="text1"/>
        </w:rPr>
        <w:t xml:space="preserve"> </w:t>
      </w:r>
      <w:r w:rsidR="0097025A" w:rsidRPr="00713A7D">
        <w:rPr>
          <w:rFonts w:ascii="Times New Roman" w:hAnsi="Times New Roman" w:cs="Times New Roman"/>
          <w:color w:val="000000" w:themeColor="text1"/>
        </w:rPr>
        <w:t>ful</w:t>
      </w:r>
      <w:r w:rsidR="001E4450">
        <w:rPr>
          <w:rFonts w:ascii="Times New Roman" w:hAnsi="Times New Roman" w:cs="Times New Roman"/>
          <w:color w:val="000000" w:themeColor="text1"/>
        </w:rPr>
        <w:t>ly</w:t>
      </w:r>
      <w:r w:rsidR="0097025A" w:rsidRPr="00713A7D">
        <w:rPr>
          <w:rFonts w:ascii="Times New Roman" w:hAnsi="Times New Roman" w:cs="Times New Roman"/>
          <w:color w:val="000000" w:themeColor="text1"/>
        </w:rPr>
        <w:t xml:space="preserve"> lower </w:t>
      </w:r>
      <w:r w:rsidR="00CF325A">
        <w:rPr>
          <w:rFonts w:ascii="Times New Roman" w:hAnsi="Times New Roman" w:cs="Times New Roman"/>
          <w:color w:val="000000" w:themeColor="text1"/>
        </w:rPr>
        <w:t xml:space="preserve">to the </w:t>
      </w:r>
      <w:r w:rsidR="0097025A" w:rsidRPr="00713A7D">
        <w:rPr>
          <w:rFonts w:ascii="Times New Roman" w:hAnsi="Times New Roman" w:cs="Times New Roman"/>
          <w:color w:val="000000" w:themeColor="text1"/>
        </w:rPr>
        <w:t xml:space="preserve">20-cm depth in a pre-made hole with slightly larger diameter. Then, the gap between the mud ball </w:t>
      </w:r>
      <w:r w:rsidR="0097025A" w:rsidRPr="00713A7D">
        <w:rPr>
          <w:rFonts w:ascii="Times New Roman" w:hAnsi="Times New Roman" w:cs="Times New Roman"/>
          <w:color w:val="000000" w:themeColor="text1"/>
        </w:rPr>
        <w:lastRenderedPageBreak/>
        <w:t xml:space="preserve">and the original soil was sealed by </w:t>
      </w:r>
      <w:r w:rsidR="00D677C2">
        <w:rPr>
          <w:rFonts w:ascii="Times New Roman" w:hAnsi="Times New Roman" w:cs="Times New Roman"/>
          <w:color w:val="000000" w:themeColor="text1"/>
        </w:rPr>
        <w:t>thick</w:t>
      </w:r>
      <w:r w:rsidR="0097025A" w:rsidRPr="00713A7D">
        <w:rPr>
          <w:rFonts w:ascii="Times New Roman" w:hAnsi="Times New Roman" w:cs="Times New Roman"/>
          <w:color w:val="000000" w:themeColor="text1"/>
        </w:rPr>
        <w:t xml:space="preserve"> soil</w:t>
      </w:r>
      <w:r w:rsidR="002333DD">
        <w:rPr>
          <w:rFonts w:ascii="Times New Roman" w:hAnsi="Times New Roman" w:cs="Times New Roman"/>
          <w:color w:val="000000" w:themeColor="text1"/>
        </w:rPr>
        <w:t xml:space="preserve"> and </w:t>
      </w:r>
      <w:r w:rsidR="0097025A" w:rsidRPr="00713A7D">
        <w:rPr>
          <w:rFonts w:ascii="Times New Roman" w:hAnsi="Times New Roman" w:cs="Times New Roman"/>
          <w:color w:val="000000" w:themeColor="text1"/>
        </w:rPr>
        <w:t>water mixture</w:t>
      </w:r>
      <w:r w:rsidR="0082511C">
        <w:rPr>
          <w:rFonts w:ascii="Times New Roman" w:hAnsi="Times New Roman" w:cs="Times New Roman"/>
          <w:color w:val="000000" w:themeColor="text1"/>
        </w:rPr>
        <w:t xml:space="preserve"> type fluid</w:t>
      </w:r>
      <w:r w:rsidR="0097025A" w:rsidRPr="00713A7D">
        <w:rPr>
          <w:rFonts w:ascii="Times New Roman" w:hAnsi="Times New Roman" w:cs="Times New Roman"/>
          <w:color w:val="000000" w:themeColor="text1"/>
        </w:rPr>
        <w:t>. Data of the Teros-21 senso</w:t>
      </w:r>
      <w:r w:rsidR="000C311F">
        <w:rPr>
          <w:rFonts w:ascii="Times New Roman" w:hAnsi="Times New Roman" w:cs="Times New Roman"/>
          <w:color w:val="000000" w:themeColor="text1"/>
        </w:rPr>
        <w:t xml:space="preserve">rs </w:t>
      </w:r>
      <w:r w:rsidR="0097025A" w:rsidRPr="00713A7D">
        <w:rPr>
          <w:rFonts w:ascii="Times New Roman" w:hAnsi="Times New Roman" w:cs="Times New Roman"/>
          <w:color w:val="000000" w:themeColor="text1"/>
        </w:rPr>
        <w:t>were recorded using EM-50 dataloggers (METER Group) and the data for the watermark sensors were recorded using A</w:t>
      </w:r>
      <w:r w:rsidR="00C0384A">
        <w:rPr>
          <w:rFonts w:ascii="Times New Roman" w:hAnsi="Times New Roman" w:cs="Times New Roman"/>
          <w:color w:val="000000" w:themeColor="text1"/>
        </w:rPr>
        <w:t>M</w:t>
      </w:r>
      <w:r w:rsidR="007E1796">
        <w:rPr>
          <w:rFonts w:ascii="Times New Roman" w:hAnsi="Times New Roman" w:cs="Times New Roman"/>
          <w:color w:val="000000" w:themeColor="text1"/>
        </w:rPr>
        <w:t>-</w:t>
      </w:r>
      <w:r w:rsidR="0097025A" w:rsidRPr="00713A7D">
        <w:rPr>
          <w:rFonts w:ascii="Times New Roman" w:hAnsi="Times New Roman" w:cs="Times New Roman"/>
          <w:color w:val="000000" w:themeColor="text1"/>
        </w:rPr>
        <w:t xml:space="preserve">400 dataloggers (Henson Company). </w:t>
      </w:r>
      <w:r w:rsidR="0065610A" w:rsidRPr="00713A7D">
        <w:rPr>
          <w:rFonts w:ascii="Times New Roman" w:hAnsi="Times New Roman" w:cs="Times New Roman"/>
          <w:color w:val="000000" w:themeColor="text1"/>
        </w:rPr>
        <w:t>Irrigation scheduling started shortly before the start of the bulb enlargement stage, roughly from</w:t>
      </w:r>
      <w:r w:rsidR="009F0CCD">
        <w:rPr>
          <w:rFonts w:ascii="Times New Roman" w:hAnsi="Times New Roman" w:cs="Times New Roman"/>
          <w:color w:val="000000" w:themeColor="text1"/>
        </w:rPr>
        <w:t xml:space="preserve"> </w:t>
      </w:r>
      <w:r w:rsidR="0065610A" w:rsidRPr="00713A7D">
        <w:rPr>
          <w:rFonts w:ascii="Times New Roman" w:hAnsi="Times New Roman" w:cs="Times New Roman"/>
          <w:color w:val="000000" w:themeColor="text1"/>
        </w:rPr>
        <w:t xml:space="preserve">03/01/2024 and continued on 04/30/2024. The irrigation for each treatment was applied when the matric potential was lower than the target threshold and each bed was managed separately, considering the potential differences in water depletion among three onion varieties.  </w:t>
      </w:r>
    </w:p>
    <w:p w14:paraId="1ABCCC6E" w14:textId="25B724E8" w:rsidR="00370F82" w:rsidRPr="00713A7D" w:rsidRDefault="00370F82" w:rsidP="00AA6D04">
      <w:pPr>
        <w:spacing w:after="0" w:line="240" w:lineRule="auto"/>
        <w:ind w:firstLine="720"/>
        <w:rPr>
          <w:rFonts w:ascii="Times New Roman" w:hAnsi="Times New Roman" w:cs="Times New Roman"/>
          <w:color w:val="000000" w:themeColor="text1"/>
        </w:rPr>
      </w:pPr>
      <w:commentRangeStart w:id="19"/>
      <w:r w:rsidRPr="00713A7D">
        <w:rPr>
          <w:rFonts w:ascii="Times New Roman" w:hAnsi="Times New Roman" w:cs="Times New Roman"/>
          <w:color w:val="000000" w:themeColor="text1"/>
        </w:rPr>
        <w:t>Standard agronomic</w:t>
      </w:r>
      <w:commentRangeEnd w:id="19"/>
      <w:r w:rsidR="00CA2098">
        <w:rPr>
          <w:rStyle w:val="CommentReference"/>
        </w:rPr>
        <w:commentReference w:id="19"/>
      </w:r>
      <w:r w:rsidRPr="00713A7D">
        <w:rPr>
          <w:rFonts w:ascii="Times New Roman" w:hAnsi="Times New Roman" w:cs="Times New Roman"/>
          <w:color w:val="000000" w:themeColor="text1"/>
        </w:rPr>
        <w:t xml:space="preserve">, </w:t>
      </w:r>
      <w:commentRangeStart w:id="20"/>
      <w:r w:rsidRPr="00713A7D">
        <w:rPr>
          <w:rFonts w:ascii="Times New Roman" w:hAnsi="Times New Roman" w:cs="Times New Roman"/>
          <w:color w:val="000000" w:themeColor="text1"/>
        </w:rPr>
        <w:t xml:space="preserve">pest, and fungicide </w:t>
      </w:r>
      <w:commentRangeEnd w:id="20"/>
      <w:r w:rsidR="00CA2098">
        <w:rPr>
          <w:rStyle w:val="CommentReference"/>
        </w:rPr>
        <w:commentReference w:id="20"/>
      </w:r>
      <w:r w:rsidRPr="00713A7D">
        <w:rPr>
          <w:rFonts w:ascii="Times New Roman" w:hAnsi="Times New Roman" w:cs="Times New Roman"/>
          <w:color w:val="000000" w:themeColor="text1"/>
        </w:rPr>
        <w:t xml:space="preserve">practices </w:t>
      </w:r>
      <w:r w:rsidR="00844667" w:rsidRPr="00713A7D">
        <w:rPr>
          <w:rFonts w:ascii="Times New Roman" w:hAnsi="Times New Roman" w:cs="Times New Roman"/>
          <w:color w:val="000000" w:themeColor="text1"/>
        </w:rPr>
        <w:t>for onions were</w:t>
      </w:r>
      <w:r w:rsidRPr="00713A7D">
        <w:rPr>
          <w:rFonts w:ascii="Times New Roman" w:hAnsi="Times New Roman" w:cs="Times New Roman"/>
          <w:color w:val="000000" w:themeColor="text1"/>
        </w:rPr>
        <w:t xml:space="preserve"> </w:t>
      </w:r>
      <w:commentRangeStart w:id="21"/>
      <w:r w:rsidRPr="00713A7D">
        <w:rPr>
          <w:rFonts w:ascii="Times New Roman" w:hAnsi="Times New Roman" w:cs="Times New Roman"/>
          <w:color w:val="000000" w:themeColor="text1"/>
        </w:rPr>
        <w:t>followed</w:t>
      </w:r>
      <w:commentRangeEnd w:id="21"/>
      <w:r w:rsidR="00076ED7">
        <w:rPr>
          <w:rStyle w:val="CommentReference"/>
        </w:rPr>
        <w:commentReference w:id="21"/>
      </w:r>
      <w:r w:rsidRPr="00713A7D">
        <w:rPr>
          <w:rFonts w:ascii="Times New Roman" w:hAnsi="Times New Roman" w:cs="Times New Roman"/>
          <w:color w:val="000000" w:themeColor="text1"/>
        </w:rPr>
        <w:t>.</w:t>
      </w:r>
      <w:r w:rsidR="00E5529F">
        <w:rPr>
          <w:rFonts w:ascii="Times New Roman" w:hAnsi="Times New Roman" w:cs="Times New Roman"/>
          <w:color w:val="000000" w:themeColor="text1"/>
        </w:rPr>
        <w:t xml:space="preserve"> </w:t>
      </w:r>
      <w:r w:rsidRPr="00713A7D">
        <w:rPr>
          <w:rFonts w:ascii="Times New Roman" w:hAnsi="Times New Roman" w:cs="Times New Roman"/>
          <w:color w:val="000000" w:themeColor="text1"/>
        </w:rPr>
        <w:t xml:space="preserve">Meteorological and ETc data from the Uvalde Center </w:t>
      </w:r>
      <w:r w:rsidR="00844667" w:rsidRPr="00713A7D">
        <w:rPr>
          <w:rFonts w:ascii="Times New Roman" w:hAnsi="Times New Roman" w:cs="Times New Roman"/>
          <w:color w:val="000000" w:themeColor="text1"/>
        </w:rPr>
        <w:t>were</w:t>
      </w:r>
      <w:r w:rsidRPr="00713A7D">
        <w:rPr>
          <w:rFonts w:ascii="Times New Roman" w:hAnsi="Times New Roman" w:cs="Times New Roman"/>
          <w:color w:val="000000" w:themeColor="text1"/>
        </w:rPr>
        <w:t xml:space="preserve"> recorded. Data o</w:t>
      </w:r>
      <w:r w:rsidR="00844667" w:rsidRPr="00713A7D">
        <w:rPr>
          <w:rFonts w:ascii="Times New Roman" w:hAnsi="Times New Roman" w:cs="Times New Roman"/>
          <w:color w:val="000000" w:themeColor="text1"/>
        </w:rPr>
        <w:t>f</w:t>
      </w:r>
      <w:r w:rsidRPr="00713A7D">
        <w:rPr>
          <w:rFonts w:ascii="Times New Roman" w:hAnsi="Times New Roman" w:cs="Times New Roman"/>
          <w:color w:val="000000" w:themeColor="text1"/>
        </w:rPr>
        <w:t xml:space="preserve"> leaf area index and canopy cover </w:t>
      </w:r>
      <w:r w:rsidR="006E334F" w:rsidRPr="00713A7D">
        <w:rPr>
          <w:rFonts w:ascii="Times New Roman" w:hAnsi="Times New Roman" w:cs="Times New Roman"/>
          <w:color w:val="000000" w:themeColor="text1"/>
        </w:rPr>
        <w:t>were</w:t>
      </w:r>
      <w:r w:rsidRPr="00713A7D">
        <w:rPr>
          <w:rFonts w:ascii="Times New Roman" w:hAnsi="Times New Roman" w:cs="Times New Roman"/>
          <w:color w:val="000000" w:themeColor="text1"/>
        </w:rPr>
        <w:t xml:space="preserve"> measured using an LP-80 Ceptometer (Meter Group). </w:t>
      </w:r>
      <w:r w:rsidR="006E334F" w:rsidRPr="00713A7D">
        <w:rPr>
          <w:rFonts w:ascii="Times New Roman" w:hAnsi="Times New Roman" w:cs="Times New Roman"/>
          <w:color w:val="000000" w:themeColor="text1"/>
        </w:rPr>
        <w:t xml:space="preserve">Onions were harvested </w:t>
      </w:r>
      <w:r w:rsidR="003F07BE" w:rsidRPr="00713A7D">
        <w:rPr>
          <w:rFonts w:ascii="Times New Roman" w:hAnsi="Times New Roman" w:cs="Times New Roman"/>
          <w:color w:val="000000" w:themeColor="text1"/>
        </w:rPr>
        <w:t xml:space="preserve">by hand </w:t>
      </w:r>
      <w:r w:rsidR="006E334F" w:rsidRPr="00713A7D">
        <w:rPr>
          <w:rFonts w:ascii="Times New Roman" w:hAnsi="Times New Roman" w:cs="Times New Roman"/>
          <w:color w:val="000000" w:themeColor="text1"/>
        </w:rPr>
        <w:t xml:space="preserve">on </w:t>
      </w:r>
      <w:r w:rsidR="003F07BE" w:rsidRPr="00713A7D">
        <w:rPr>
          <w:rFonts w:ascii="Times New Roman" w:hAnsi="Times New Roman" w:cs="Times New Roman"/>
          <w:color w:val="000000" w:themeColor="text1"/>
        </w:rPr>
        <w:t>May 20, 2024. On the same day of</w:t>
      </w:r>
      <w:r w:rsidRPr="00713A7D">
        <w:rPr>
          <w:rFonts w:ascii="Times New Roman" w:hAnsi="Times New Roman" w:cs="Times New Roman"/>
          <w:color w:val="000000" w:themeColor="text1"/>
        </w:rPr>
        <w:t xml:space="preserve"> harvest, bulbs </w:t>
      </w:r>
      <w:r w:rsidR="00BB5C7B" w:rsidRPr="00713A7D">
        <w:rPr>
          <w:rFonts w:ascii="Times New Roman" w:hAnsi="Times New Roman" w:cs="Times New Roman"/>
          <w:color w:val="000000" w:themeColor="text1"/>
        </w:rPr>
        <w:t>were</w:t>
      </w:r>
      <w:r w:rsidRPr="00713A7D">
        <w:rPr>
          <w:rFonts w:ascii="Times New Roman" w:hAnsi="Times New Roman" w:cs="Times New Roman"/>
          <w:color w:val="000000" w:themeColor="text1"/>
        </w:rPr>
        <w:t xml:space="preserve"> graded (small = &lt;50 mm diameter, medium = 50 to 75 mm, jumbo = 75 to 100 mm, colossal = &gt;100 mm), and </w:t>
      </w:r>
      <w:r w:rsidR="00BB5C7B" w:rsidRPr="00713A7D">
        <w:rPr>
          <w:rFonts w:ascii="Times New Roman" w:hAnsi="Times New Roman" w:cs="Times New Roman"/>
          <w:color w:val="000000" w:themeColor="text1"/>
        </w:rPr>
        <w:t xml:space="preserve">onions in </w:t>
      </w:r>
      <w:r w:rsidR="0065610A" w:rsidRPr="00713A7D">
        <w:rPr>
          <w:rFonts w:ascii="Times New Roman" w:hAnsi="Times New Roman" w:cs="Times New Roman"/>
          <w:color w:val="000000" w:themeColor="text1"/>
        </w:rPr>
        <w:t xml:space="preserve">each </w:t>
      </w:r>
      <w:r w:rsidRPr="00713A7D">
        <w:rPr>
          <w:rFonts w:ascii="Times New Roman" w:hAnsi="Times New Roman" w:cs="Times New Roman"/>
          <w:color w:val="000000" w:themeColor="text1"/>
        </w:rPr>
        <w:t xml:space="preserve">class </w:t>
      </w:r>
      <w:r w:rsidR="00C53350" w:rsidRPr="00713A7D">
        <w:rPr>
          <w:rFonts w:ascii="Times New Roman" w:hAnsi="Times New Roman" w:cs="Times New Roman"/>
          <w:color w:val="000000" w:themeColor="text1"/>
        </w:rPr>
        <w:t>were</w:t>
      </w:r>
      <w:r w:rsidRPr="00713A7D">
        <w:rPr>
          <w:rFonts w:ascii="Times New Roman" w:hAnsi="Times New Roman" w:cs="Times New Roman"/>
          <w:color w:val="000000" w:themeColor="text1"/>
        </w:rPr>
        <w:t xml:space="preserve"> </w:t>
      </w:r>
      <w:r w:rsidR="00BB5C7B" w:rsidRPr="00713A7D">
        <w:rPr>
          <w:rFonts w:ascii="Times New Roman" w:hAnsi="Times New Roman" w:cs="Times New Roman"/>
          <w:color w:val="000000" w:themeColor="text1"/>
        </w:rPr>
        <w:t xml:space="preserve">counted and </w:t>
      </w:r>
      <w:r w:rsidRPr="00713A7D">
        <w:rPr>
          <w:rFonts w:ascii="Times New Roman" w:hAnsi="Times New Roman" w:cs="Times New Roman"/>
          <w:color w:val="000000" w:themeColor="text1"/>
        </w:rPr>
        <w:t>weighed</w:t>
      </w:r>
      <w:r w:rsidR="00BB5C7B" w:rsidRPr="00713A7D">
        <w:rPr>
          <w:rFonts w:ascii="Times New Roman" w:hAnsi="Times New Roman" w:cs="Times New Roman"/>
          <w:color w:val="000000" w:themeColor="text1"/>
        </w:rPr>
        <w:t xml:space="preserve"> separately</w:t>
      </w:r>
      <w:r w:rsidRPr="00713A7D">
        <w:rPr>
          <w:rFonts w:ascii="Times New Roman" w:hAnsi="Times New Roman" w:cs="Times New Roman"/>
          <w:color w:val="000000" w:themeColor="text1"/>
        </w:rPr>
        <w:t>. A subset of the samples, t</w:t>
      </w:r>
      <w:r w:rsidR="00BB5C7B" w:rsidRPr="00713A7D">
        <w:rPr>
          <w:rFonts w:ascii="Times New Roman" w:hAnsi="Times New Roman" w:cs="Times New Roman"/>
          <w:color w:val="000000" w:themeColor="text1"/>
        </w:rPr>
        <w:t>en</w:t>
      </w:r>
      <w:r w:rsidRPr="00713A7D">
        <w:rPr>
          <w:rFonts w:ascii="Times New Roman" w:hAnsi="Times New Roman" w:cs="Times New Roman"/>
          <w:color w:val="000000" w:themeColor="text1"/>
        </w:rPr>
        <w:t xml:space="preserve"> bulbs, </w:t>
      </w:r>
      <w:r w:rsidR="00BB5C7B" w:rsidRPr="00713A7D">
        <w:rPr>
          <w:rFonts w:ascii="Times New Roman" w:hAnsi="Times New Roman" w:cs="Times New Roman"/>
          <w:color w:val="000000" w:themeColor="text1"/>
        </w:rPr>
        <w:t>was</w:t>
      </w:r>
      <w:r w:rsidRPr="00713A7D">
        <w:rPr>
          <w:rFonts w:ascii="Times New Roman" w:hAnsi="Times New Roman" w:cs="Times New Roman"/>
          <w:color w:val="000000" w:themeColor="text1"/>
        </w:rPr>
        <w:t xml:space="preserve"> evaluated for </w:t>
      </w:r>
      <w:r w:rsidR="00C53350" w:rsidRPr="00713A7D">
        <w:rPr>
          <w:rFonts w:ascii="Times New Roman" w:hAnsi="Times New Roman" w:cs="Times New Roman"/>
          <w:color w:val="000000" w:themeColor="text1"/>
        </w:rPr>
        <w:t>single centeredness</w:t>
      </w:r>
      <w:r w:rsidR="00BB5C7B" w:rsidRPr="00713A7D">
        <w:rPr>
          <w:rFonts w:ascii="Times New Roman" w:hAnsi="Times New Roman" w:cs="Times New Roman"/>
          <w:color w:val="000000" w:themeColor="text1"/>
        </w:rPr>
        <w:t xml:space="preserve"> by cutting the onions in halves and counting the number of rings.</w:t>
      </w:r>
      <w:r w:rsidRPr="00713A7D">
        <w:rPr>
          <w:rFonts w:ascii="Times New Roman" w:hAnsi="Times New Roman" w:cs="Times New Roman"/>
          <w:color w:val="000000" w:themeColor="text1"/>
        </w:rPr>
        <w:t xml:space="preserve"> A mixed model split-plot analysis of variance </w:t>
      </w:r>
      <w:r w:rsidR="00BB5C7B" w:rsidRPr="00713A7D">
        <w:rPr>
          <w:rFonts w:ascii="Times New Roman" w:hAnsi="Times New Roman" w:cs="Times New Roman"/>
          <w:color w:val="000000" w:themeColor="text1"/>
        </w:rPr>
        <w:t>was</w:t>
      </w:r>
      <w:r w:rsidRPr="00713A7D">
        <w:rPr>
          <w:rFonts w:ascii="Times New Roman" w:hAnsi="Times New Roman" w:cs="Times New Roman"/>
          <w:color w:val="000000" w:themeColor="text1"/>
        </w:rPr>
        <w:t xml:space="preserve"> conducted with variety and irrigation schedule as a fixed effect and replications being a random effect. For instances in which differences among treatments exist, a mean separation test </w:t>
      </w:r>
      <w:r w:rsidR="00BB5C7B" w:rsidRPr="00713A7D">
        <w:rPr>
          <w:rFonts w:ascii="Times New Roman" w:hAnsi="Times New Roman" w:cs="Times New Roman"/>
          <w:color w:val="000000" w:themeColor="text1"/>
        </w:rPr>
        <w:t>was</w:t>
      </w:r>
      <w:r w:rsidRPr="00713A7D">
        <w:rPr>
          <w:rFonts w:ascii="Times New Roman" w:hAnsi="Times New Roman" w:cs="Times New Roman"/>
          <w:color w:val="000000" w:themeColor="text1"/>
        </w:rPr>
        <w:t xml:space="preserve"> utilized to determine which means are different. </w:t>
      </w:r>
    </w:p>
    <w:p w14:paraId="1ACAB201" w14:textId="77777777" w:rsidR="003A2DF6" w:rsidRDefault="003A2DF6" w:rsidP="00CA58E5">
      <w:pPr>
        <w:spacing w:after="0" w:line="240" w:lineRule="auto"/>
        <w:rPr>
          <w:rFonts w:ascii="Times New Roman" w:hAnsi="Times New Roman" w:cs="Times New Roman"/>
        </w:rPr>
      </w:pPr>
    </w:p>
    <w:p w14:paraId="6B24452A" w14:textId="7F9825E9" w:rsidR="00CA58E5" w:rsidRDefault="00CA58E5" w:rsidP="00CA58E5">
      <w:pPr>
        <w:spacing w:after="0" w:line="240" w:lineRule="auto"/>
        <w:rPr>
          <w:rFonts w:ascii="Times New Roman" w:hAnsi="Times New Roman" w:cs="Times New Roman"/>
          <w:b/>
          <w:bCs/>
        </w:rPr>
      </w:pPr>
      <w:r w:rsidRPr="00CA58E5">
        <w:rPr>
          <w:rFonts w:ascii="Times New Roman" w:hAnsi="Times New Roman" w:cs="Times New Roman"/>
          <w:b/>
          <w:bCs/>
        </w:rPr>
        <w:t>RESULTS</w:t>
      </w:r>
    </w:p>
    <w:p w14:paraId="04FA13F1" w14:textId="7424AADA" w:rsidR="00076ED7" w:rsidRDefault="008B6B60" w:rsidP="00CA58E5">
      <w:pPr>
        <w:spacing w:after="0" w:line="240" w:lineRule="auto"/>
        <w:rPr>
          <w:rFonts w:ascii="Times New Roman" w:hAnsi="Times New Roman" w:cs="Times New Roman"/>
          <w:b/>
          <w:bCs/>
        </w:rPr>
      </w:pPr>
      <w:r w:rsidRPr="00FE3611">
        <w:rPr>
          <w:rFonts w:ascii="Times New Roman" w:hAnsi="Times New Roman" w:cs="Times New Roman"/>
          <w:b/>
          <w:bCs/>
        </w:rPr>
        <w:t xml:space="preserve">Soil </w:t>
      </w:r>
      <w:r w:rsidR="00F22D02" w:rsidRPr="00FE3611">
        <w:rPr>
          <w:rFonts w:ascii="Times New Roman" w:hAnsi="Times New Roman" w:cs="Times New Roman"/>
          <w:b/>
          <w:bCs/>
        </w:rPr>
        <w:t>T</w:t>
      </w:r>
      <w:r w:rsidRPr="00FE3611">
        <w:rPr>
          <w:rFonts w:ascii="Times New Roman" w:hAnsi="Times New Roman" w:cs="Times New Roman"/>
          <w:b/>
          <w:bCs/>
        </w:rPr>
        <w:t>emperature</w:t>
      </w:r>
      <w:r w:rsidR="002D70AB">
        <w:rPr>
          <w:rFonts w:ascii="Times New Roman" w:hAnsi="Times New Roman" w:cs="Times New Roman"/>
          <w:b/>
          <w:bCs/>
        </w:rPr>
        <w:t xml:space="preserve">, </w:t>
      </w:r>
      <w:r w:rsidR="002D70AB" w:rsidRPr="002D70AB">
        <w:rPr>
          <w:rFonts w:ascii="Times New Roman" w:hAnsi="Times New Roman" w:cs="Times New Roman"/>
          <w:b/>
          <w:bCs/>
        </w:rPr>
        <w:t>°C</w:t>
      </w:r>
    </w:p>
    <w:p w14:paraId="3DBB605C" w14:textId="77777777" w:rsidR="00076ED7" w:rsidRDefault="00076ED7">
      <w:pPr>
        <w:rPr>
          <w:rFonts w:ascii="Times New Roman" w:hAnsi="Times New Roman" w:cs="Times New Roman"/>
          <w:b/>
          <w:bCs/>
        </w:rPr>
      </w:pPr>
      <w:r>
        <w:rPr>
          <w:rFonts w:ascii="Times New Roman" w:hAnsi="Times New Roman" w:cs="Times New Roman"/>
          <w:b/>
          <w:bCs/>
        </w:rPr>
        <w:br w:type="page"/>
      </w:r>
    </w:p>
    <w:p w14:paraId="66195026" w14:textId="77777777" w:rsidR="000B0BB0" w:rsidRPr="00FE3611" w:rsidRDefault="000B0BB0" w:rsidP="00CA58E5">
      <w:pPr>
        <w:spacing w:after="0" w:line="240" w:lineRule="auto"/>
        <w:rPr>
          <w:rFonts w:ascii="Times New Roman" w:hAnsi="Times New Roman" w:cs="Times New Roman"/>
          <w:b/>
          <w:bCs/>
        </w:rPr>
      </w:pPr>
    </w:p>
    <w:p w14:paraId="6C05D7A8" w14:textId="0C53D55B" w:rsidR="00866013" w:rsidRDefault="00B423CE" w:rsidP="00274DCC">
      <w:pPr>
        <w:spacing w:after="0" w:line="240" w:lineRule="auto"/>
        <w:ind w:firstLine="720"/>
        <w:rPr>
          <w:rFonts w:ascii="Times New Roman" w:hAnsi="Times New Roman" w:cs="Times New Roman"/>
        </w:rPr>
      </w:pPr>
      <w:r>
        <w:rPr>
          <w:rFonts w:ascii="Times New Roman" w:hAnsi="Times New Roman" w:cs="Times New Roman"/>
          <w:color w:val="FF0000"/>
        </w:rPr>
        <w:t xml:space="preserve">across </w:t>
      </w:r>
      <w:r w:rsidR="00274DCC">
        <w:rPr>
          <w:rFonts w:ascii="Times New Roman" w:hAnsi="Times New Roman" w:cs="Times New Roman"/>
          <w:color w:val="FF0000"/>
        </w:rPr>
        <w:t>treatment</w:t>
      </w:r>
    </w:p>
    <w:p w14:paraId="27E045A6" w14:textId="00D6475C" w:rsidR="00866013" w:rsidRDefault="008E62C3" w:rsidP="008E62C3">
      <w:pPr>
        <w:spacing w:after="0" w:line="240" w:lineRule="auto"/>
        <w:ind w:firstLine="720"/>
        <w:rPr>
          <w:rFonts w:ascii="Times New Roman" w:hAnsi="Times New Roman" w:cs="Times New Roman"/>
        </w:rPr>
      </w:pPr>
      <w:commentRangeStart w:id="22"/>
      <w:r>
        <w:rPr>
          <w:rFonts w:ascii="Times New Roman" w:hAnsi="Times New Roman" w:cs="Times New Roman"/>
        </w:rPr>
        <w:t xml:space="preserve">Soil temperature showed similar </w:t>
      </w:r>
      <w:r w:rsidR="00262EC4">
        <w:rPr>
          <w:rFonts w:ascii="Times New Roman" w:hAnsi="Times New Roman" w:cs="Times New Roman"/>
        </w:rPr>
        <w:t>trends across treatments</w:t>
      </w:r>
      <w:r w:rsidR="00A41BDA">
        <w:rPr>
          <w:rFonts w:ascii="Times New Roman" w:hAnsi="Times New Roman" w:cs="Times New Roman"/>
        </w:rPr>
        <w:t xml:space="preserve"> and </w:t>
      </w:r>
      <w:r w:rsidR="00A41BDA" w:rsidRPr="00A41BDA">
        <w:rPr>
          <w:rFonts w:ascii="Times New Roman" w:hAnsi="Times New Roman" w:cs="Times New Roman"/>
        </w:rPr>
        <w:t>dates</w:t>
      </w:r>
      <w:r w:rsidR="002721F9">
        <w:rPr>
          <w:rFonts w:ascii="Times New Roman" w:hAnsi="Times New Roman" w:cs="Times New Roman"/>
        </w:rPr>
        <w:t xml:space="preserve"> (</w:t>
      </w:r>
      <w:r w:rsidR="002721F9" w:rsidRPr="002721F9">
        <w:rPr>
          <w:rFonts w:ascii="Times New Roman" w:hAnsi="Times New Roman" w:cs="Times New Roman"/>
          <w:b/>
          <w:bCs/>
          <w:u w:val="single"/>
        </w:rPr>
        <w:t xml:space="preserve">Figure </w:t>
      </w:r>
      <w:r w:rsidR="000A5537">
        <w:rPr>
          <w:rFonts w:ascii="Times New Roman" w:hAnsi="Times New Roman" w:cs="Times New Roman"/>
          <w:b/>
          <w:bCs/>
          <w:u w:val="single"/>
        </w:rPr>
        <w:t>1</w:t>
      </w:r>
      <w:r w:rsidR="002721F9">
        <w:rPr>
          <w:rFonts w:ascii="Times New Roman" w:hAnsi="Times New Roman" w:cs="Times New Roman"/>
        </w:rPr>
        <w:t>)</w:t>
      </w:r>
      <w:r w:rsidR="00262EC4">
        <w:rPr>
          <w:rFonts w:ascii="Times New Roman" w:hAnsi="Times New Roman" w:cs="Times New Roman"/>
        </w:rPr>
        <w:t xml:space="preserve">. </w:t>
      </w:r>
      <w:r w:rsidR="008722A7">
        <w:rPr>
          <w:rFonts w:ascii="Times New Roman" w:hAnsi="Times New Roman" w:cs="Times New Roman"/>
        </w:rPr>
        <w:t xml:space="preserve">There were not </w:t>
      </w:r>
      <w:r w:rsidR="006B20FC">
        <w:rPr>
          <w:rFonts w:ascii="Times New Roman" w:hAnsi="Times New Roman" w:cs="Times New Roman"/>
        </w:rPr>
        <w:t>many</w:t>
      </w:r>
      <w:r w:rsidR="008722A7">
        <w:rPr>
          <w:rFonts w:ascii="Times New Roman" w:hAnsi="Times New Roman" w:cs="Times New Roman"/>
        </w:rPr>
        <w:t xml:space="preserve"> differences </w:t>
      </w:r>
      <w:r w:rsidR="00FF7A8A">
        <w:rPr>
          <w:rFonts w:ascii="Times New Roman" w:hAnsi="Times New Roman" w:cs="Times New Roman"/>
        </w:rPr>
        <w:t xml:space="preserve">between the </w:t>
      </w:r>
      <w:r w:rsidR="001F4E2A">
        <w:rPr>
          <w:rFonts w:ascii="Times New Roman" w:hAnsi="Times New Roman" w:cs="Times New Roman"/>
        </w:rPr>
        <w:t>s</w:t>
      </w:r>
      <w:r w:rsidR="001F4E2A" w:rsidRPr="001F4E2A">
        <w:rPr>
          <w:rFonts w:ascii="Times New Roman" w:hAnsi="Times New Roman" w:cs="Times New Roman"/>
        </w:rPr>
        <w:t>oil temperature</w:t>
      </w:r>
      <w:r w:rsidR="006B20FC">
        <w:rPr>
          <w:rFonts w:ascii="Times New Roman" w:hAnsi="Times New Roman" w:cs="Times New Roman"/>
        </w:rPr>
        <w:t xml:space="preserve"> </w:t>
      </w:r>
      <w:r w:rsidR="003C196A">
        <w:rPr>
          <w:rFonts w:ascii="Times New Roman" w:hAnsi="Times New Roman" w:cs="Times New Roman"/>
        </w:rPr>
        <w:t>(</w:t>
      </w:r>
      <w:r w:rsidR="00945802" w:rsidRPr="00945802">
        <w:rPr>
          <w:rFonts w:ascii="Times New Roman" w:hAnsi="Times New Roman" w:cs="Times New Roman"/>
          <w:u w:val="single"/>
        </w:rPr>
        <w:t>+</w:t>
      </w:r>
      <w:r w:rsidR="00945802">
        <w:rPr>
          <w:rFonts w:ascii="Times New Roman" w:hAnsi="Times New Roman" w:cs="Times New Roman"/>
        </w:rPr>
        <w:t>1</w:t>
      </w:r>
      <w:r w:rsidR="009F461E">
        <w:rPr>
          <w:rFonts w:ascii="Times New Roman" w:hAnsi="Times New Roman" w:cs="Times New Roman"/>
        </w:rPr>
        <w:t xml:space="preserve"> </w:t>
      </w:r>
      <w:r w:rsidR="005352C7" w:rsidRPr="005352C7">
        <w:rPr>
          <w:rFonts w:ascii="Times New Roman" w:hAnsi="Times New Roman" w:cs="Times New Roman"/>
        </w:rPr>
        <w:t>°</w:t>
      </w:r>
      <w:r w:rsidR="009F461E">
        <w:rPr>
          <w:rFonts w:ascii="Times New Roman" w:hAnsi="Times New Roman" w:cs="Times New Roman"/>
        </w:rPr>
        <w:t>C</w:t>
      </w:r>
      <w:r w:rsidR="003C196A">
        <w:rPr>
          <w:rFonts w:ascii="Times New Roman" w:hAnsi="Times New Roman" w:cs="Times New Roman"/>
        </w:rPr>
        <w:t xml:space="preserve">) </w:t>
      </w:r>
      <w:r w:rsidR="006B20FC">
        <w:rPr>
          <w:rFonts w:ascii="Times New Roman" w:hAnsi="Times New Roman" w:cs="Times New Roman"/>
        </w:rPr>
        <w:t xml:space="preserve">among </w:t>
      </w:r>
      <w:r w:rsidR="009072FE">
        <w:rPr>
          <w:rFonts w:ascii="Times New Roman" w:hAnsi="Times New Roman" w:cs="Times New Roman"/>
        </w:rPr>
        <w:t xml:space="preserve">different </w:t>
      </w:r>
      <w:r w:rsidR="006B20FC">
        <w:rPr>
          <w:rFonts w:ascii="Times New Roman" w:hAnsi="Times New Roman" w:cs="Times New Roman"/>
        </w:rPr>
        <w:t xml:space="preserve">treatments. </w:t>
      </w:r>
      <w:r w:rsidR="008A0713">
        <w:rPr>
          <w:rFonts w:ascii="Times New Roman" w:hAnsi="Times New Roman" w:cs="Times New Roman"/>
        </w:rPr>
        <w:t>It was ex</w:t>
      </w:r>
      <w:r w:rsidR="00E329B5">
        <w:rPr>
          <w:rFonts w:ascii="Times New Roman" w:hAnsi="Times New Roman" w:cs="Times New Roman"/>
        </w:rPr>
        <w:t>p</w:t>
      </w:r>
      <w:r w:rsidR="008A0713">
        <w:rPr>
          <w:rFonts w:ascii="Times New Roman" w:hAnsi="Times New Roman" w:cs="Times New Roman"/>
        </w:rPr>
        <w:t xml:space="preserve">ected </w:t>
      </w:r>
      <w:r w:rsidR="00BB77EF">
        <w:rPr>
          <w:rFonts w:ascii="Times New Roman" w:hAnsi="Times New Roman" w:cs="Times New Roman"/>
        </w:rPr>
        <w:t xml:space="preserve">that </w:t>
      </w:r>
      <w:r w:rsidR="002F236A" w:rsidRPr="002F236A">
        <w:rPr>
          <w:rFonts w:ascii="Times New Roman" w:hAnsi="Times New Roman" w:cs="Times New Roman"/>
        </w:rPr>
        <w:t>high tension treatments (</w:t>
      </w:r>
      <w:r w:rsidR="008B40C1">
        <w:rPr>
          <w:rFonts w:ascii="Times New Roman" w:hAnsi="Times New Roman" w:cs="Times New Roman"/>
        </w:rPr>
        <w:t>-</w:t>
      </w:r>
      <w:r w:rsidR="002F236A" w:rsidRPr="002F236A">
        <w:rPr>
          <w:rFonts w:ascii="Times New Roman" w:hAnsi="Times New Roman" w:cs="Times New Roman"/>
        </w:rPr>
        <w:t>125 kPa) may show slightly higher soil temperatures compared to lower tension treatments (</w:t>
      </w:r>
      <w:r w:rsidR="008B40C1">
        <w:rPr>
          <w:rFonts w:ascii="Times New Roman" w:hAnsi="Times New Roman" w:cs="Times New Roman"/>
        </w:rPr>
        <w:t>-</w:t>
      </w:r>
      <w:r w:rsidR="002F236A" w:rsidRPr="002F236A">
        <w:rPr>
          <w:rFonts w:ascii="Times New Roman" w:hAnsi="Times New Roman" w:cs="Times New Roman"/>
        </w:rPr>
        <w:t>25 kPa)</w:t>
      </w:r>
      <w:r w:rsidR="0002020C">
        <w:rPr>
          <w:rFonts w:ascii="Times New Roman" w:hAnsi="Times New Roman" w:cs="Times New Roman"/>
        </w:rPr>
        <w:t xml:space="preserve"> </w:t>
      </w:r>
      <w:r w:rsidR="00DD7A4E">
        <w:rPr>
          <w:rFonts w:ascii="Times New Roman" w:hAnsi="Times New Roman" w:cs="Times New Roman"/>
        </w:rPr>
        <w:t xml:space="preserve">which is not </w:t>
      </w:r>
      <w:r w:rsidR="000D2986">
        <w:rPr>
          <w:rFonts w:ascii="Times New Roman" w:hAnsi="Times New Roman" w:cs="Times New Roman"/>
        </w:rPr>
        <w:t xml:space="preserve">proved in our </w:t>
      </w:r>
      <w:r w:rsidR="003F6AD7">
        <w:rPr>
          <w:rFonts w:ascii="Times New Roman" w:hAnsi="Times New Roman" w:cs="Times New Roman"/>
        </w:rPr>
        <w:t>study</w:t>
      </w:r>
      <w:r w:rsidR="002F236A">
        <w:rPr>
          <w:rFonts w:ascii="Times New Roman" w:hAnsi="Times New Roman" w:cs="Times New Roman"/>
        </w:rPr>
        <w:t>.</w:t>
      </w:r>
      <w:commentRangeEnd w:id="22"/>
      <w:r w:rsidR="00432C27">
        <w:rPr>
          <w:rStyle w:val="CommentReference"/>
        </w:rPr>
        <w:commentReference w:id="22"/>
      </w:r>
    </w:p>
    <w:p w14:paraId="45D36C72" w14:textId="790C973D" w:rsidR="00D64506" w:rsidRPr="0025384D" w:rsidRDefault="00B423CE" w:rsidP="00D64506">
      <w:pPr>
        <w:spacing w:after="0" w:line="240" w:lineRule="auto"/>
        <w:ind w:firstLine="720"/>
        <w:rPr>
          <w:rFonts w:ascii="Times New Roman" w:hAnsi="Times New Roman" w:cs="Times New Roman"/>
        </w:rPr>
      </w:pPr>
      <w:r w:rsidRPr="00B423CE">
        <w:rPr>
          <w:rFonts w:ascii="Times New Roman" w:hAnsi="Times New Roman" w:cs="Times New Roman"/>
          <w:color w:val="FF0000"/>
        </w:rPr>
        <w:t xml:space="preserve">across </w:t>
      </w:r>
      <w:r w:rsidR="00D64506" w:rsidRPr="0025384D">
        <w:rPr>
          <w:rFonts w:ascii="Times New Roman" w:hAnsi="Times New Roman" w:cs="Times New Roman"/>
          <w:color w:val="FF0000"/>
        </w:rPr>
        <w:t>date</w:t>
      </w:r>
    </w:p>
    <w:p w14:paraId="107B8EA7" w14:textId="5F4CFF05" w:rsidR="008B6B60" w:rsidRDefault="00C00AD1" w:rsidP="008E62C3">
      <w:pPr>
        <w:spacing w:after="0" w:line="240" w:lineRule="auto"/>
        <w:ind w:firstLine="720"/>
        <w:rPr>
          <w:rFonts w:ascii="Times New Roman" w:hAnsi="Times New Roman" w:cs="Times New Roman"/>
        </w:rPr>
      </w:pPr>
      <w:commentRangeStart w:id="23"/>
      <w:r>
        <w:rPr>
          <w:rFonts w:ascii="Times New Roman" w:hAnsi="Times New Roman" w:cs="Times New Roman"/>
        </w:rPr>
        <w:t xml:space="preserve">On 03/01/2024, </w:t>
      </w:r>
      <w:r w:rsidR="00C37885">
        <w:rPr>
          <w:rFonts w:ascii="Times New Roman" w:hAnsi="Times New Roman" w:cs="Times New Roman"/>
        </w:rPr>
        <w:t xml:space="preserve">the temperature was low </w:t>
      </w:r>
      <w:r w:rsidR="00C24645">
        <w:rPr>
          <w:rFonts w:ascii="Times New Roman" w:hAnsi="Times New Roman" w:cs="Times New Roman"/>
        </w:rPr>
        <w:t xml:space="preserve">across all the treatments, </w:t>
      </w:r>
      <w:r w:rsidR="00DF1576">
        <w:rPr>
          <w:rFonts w:ascii="Times New Roman" w:hAnsi="Times New Roman" w:cs="Times New Roman"/>
        </w:rPr>
        <w:t xml:space="preserve">which </w:t>
      </w:r>
      <w:r w:rsidR="0049762F">
        <w:rPr>
          <w:rFonts w:ascii="Times New Roman" w:hAnsi="Times New Roman" w:cs="Times New Roman"/>
        </w:rPr>
        <w:t>rose</w:t>
      </w:r>
      <w:r w:rsidR="008F20D5">
        <w:rPr>
          <w:rFonts w:ascii="Times New Roman" w:hAnsi="Times New Roman" w:cs="Times New Roman"/>
        </w:rPr>
        <w:t xml:space="preserve"> a little </w:t>
      </w:r>
      <w:r w:rsidR="00EC5A5E">
        <w:rPr>
          <w:rFonts w:ascii="Times New Roman" w:hAnsi="Times New Roman" w:cs="Times New Roman"/>
        </w:rPr>
        <w:t>03/06/2024</w:t>
      </w:r>
      <w:r w:rsidR="00492124">
        <w:rPr>
          <w:rFonts w:ascii="Times New Roman" w:hAnsi="Times New Roman" w:cs="Times New Roman"/>
        </w:rPr>
        <w:t xml:space="preserve"> and plunged again</w:t>
      </w:r>
      <w:r w:rsidR="00D169EC">
        <w:rPr>
          <w:rFonts w:ascii="Times New Roman" w:hAnsi="Times New Roman" w:cs="Times New Roman"/>
        </w:rPr>
        <w:t xml:space="preserve">. </w:t>
      </w:r>
      <w:r w:rsidR="002814AF">
        <w:rPr>
          <w:rFonts w:ascii="Times New Roman" w:hAnsi="Times New Roman" w:cs="Times New Roman"/>
        </w:rPr>
        <w:t xml:space="preserve">This up-down trend kept on </w:t>
      </w:r>
      <w:r w:rsidR="00DA0F5B">
        <w:rPr>
          <w:rFonts w:ascii="Times New Roman" w:hAnsi="Times New Roman" w:cs="Times New Roman"/>
        </w:rPr>
        <w:t xml:space="preserve">until </w:t>
      </w:r>
      <w:r w:rsidR="00B80851">
        <w:rPr>
          <w:rFonts w:ascii="Times New Roman" w:hAnsi="Times New Roman" w:cs="Times New Roman"/>
        </w:rPr>
        <w:t>03/18</w:t>
      </w:r>
      <w:r w:rsidR="002A58B5">
        <w:rPr>
          <w:rFonts w:ascii="Times New Roman" w:hAnsi="Times New Roman" w:cs="Times New Roman"/>
        </w:rPr>
        <w:t>/</w:t>
      </w:r>
      <w:r w:rsidR="00B80851">
        <w:rPr>
          <w:rFonts w:ascii="Times New Roman" w:hAnsi="Times New Roman" w:cs="Times New Roman"/>
        </w:rPr>
        <w:t>2024</w:t>
      </w:r>
      <w:r w:rsidR="00AE3CDB">
        <w:rPr>
          <w:rFonts w:ascii="Times New Roman" w:hAnsi="Times New Roman" w:cs="Times New Roman"/>
        </w:rPr>
        <w:t xml:space="preserve">, after which the </w:t>
      </w:r>
      <w:r w:rsidR="00C92314">
        <w:rPr>
          <w:rFonts w:ascii="Times New Roman" w:hAnsi="Times New Roman" w:cs="Times New Roman"/>
        </w:rPr>
        <w:t>temperat</w:t>
      </w:r>
      <w:r w:rsidR="001D42BC">
        <w:rPr>
          <w:rFonts w:ascii="Times New Roman" w:hAnsi="Times New Roman" w:cs="Times New Roman"/>
        </w:rPr>
        <w:t xml:space="preserve">ure </w:t>
      </w:r>
      <w:r w:rsidR="00616141">
        <w:rPr>
          <w:rFonts w:ascii="Times New Roman" w:hAnsi="Times New Roman" w:cs="Times New Roman"/>
        </w:rPr>
        <w:t xml:space="preserve">kept on </w:t>
      </w:r>
      <w:r w:rsidR="004419CD">
        <w:rPr>
          <w:rFonts w:ascii="Times New Roman" w:hAnsi="Times New Roman" w:cs="Times New Roman"/>
        </w:rPr>
        <w:t xml:space="preserve">increasing </w:t>
      </w:r>
      <w:r w:rsidR="00FB5298">
        <w:rPr>
          <w:rFonts w:ascii="Times New Roman" w:hAnsi="Times New Roman" w:cs="Times New Roman"/>
        </w:rPr>
        <w:t xml:space="preserve">in all treatments. </w:t>
      </w:r>
      <w:r w:rsidR="000B4A31">
        <w:rPr>
          <w:rFonts w:ascii="Times New Roman" w:hAnsi="Times New Roman" w:cs="Times New Roman"/>
        </w:rPr>
        <w:t xml:space="preserve">The </w:t>
      </w:r>
      <w:r w:rsidR="003F6040">
        <w:rPr>
          <w:rFonts w:ascii="Times New Roman" w:hAnsi="Times New Roman" w:cs="Times New Roman"/>
        </w:rPr>
        <w:t xml:space="preserve">highest </w:t>
      </w:r>
      <w:r w:rsidR="002D4CCF">
        <w:rPr>
          <w:rFonts w:ascii="Times New Roman" w:hAnsi="Times New Roman" w:cs="Times New Roman"/>
        </w:rPr>
        <w:t xml:space="preserve">was </w:t>
      </w:r>
      <w:r w:rsidR="00D65E7A">
        <w:rPr>
          <w:rFonts w:ascii="Times New Roman" w:hAnsi="Times New Roman" w:cs="Times New Roman"/>
        </w:rPr>
        <w:t xml:space="preserve">recorded as </w:t>
      </w:r>
      <w:r w:rsidR="00376994">
        <w:rPr>
          <w:rFonts w:ascii="Times New Roman" w:hAnsi="Times New Roman" w:cs="Times New Roman"/>
        </w:rPr>
        <w:t>26.30</w:t>
      </w:r>
      <w:r w:rsidR="00054303">
        <w:rPr>
          <w:rFonts w:ascii="Times New Roman" w:hAnsi="Times New Roman" w:cs="Times New Roman"/>
        </w:rPr>
        <w:t xml:space="preserve"> </w:t>
      </w:r>
      <w:r w:rsidR="00054303" w:rsidRPr="005352C7">
        <w:rPr>
          <w:rFonts w:ascii="Times New Roman" w:hAnsi="Times New Roman" w:cs="Times New Roman"/>
        </w:rPr>
        <w:t>°</w:t>
      </w:r>
      <w:r w:rsidR="00054303">
        <w:rPr>
          <w:rFonts w:ascii="Times New Roman" w:hAnsi="Times New Roman" w:cs="Times New Roman"/>
        </w:rPr>
        <w:t>C</w:t>
      </w:r>
      <w:r w:rsidR="00B60608">
        <w:rPr>
          <w:rFonts w:ascii="Times New Roman" w:hAnsi="Times New Roman" w:cs="Times New Roman"/>
        </w:rPr>
        <w:t xml:space="preserve"> </w:t>
      </w:r>
      <w:r w:rsidR="00484354">
        <w:rPr>
          <w:rFonts w:ascii="Times New Roman" w:hAnsi="Times New Roman" w:cs="Times New Roman"/>
        </w:rPr>
        <w:t xml:space="preserve">in </w:t>
      </w:r>
      <w:r w:rsidR="00B031EF">
        <w:rPr>
          <w:rFonts w:ascii="Times New Roman" w:hAnsi="Times New Roman" w:cs="Times New Roman"/>
        </w:rPr>
        <w:t>-</w:t>
      </w:r>
      <w:r w:rsidR="00484354">
        <w:rPr>
          <w:rFonts w:ascii="Times New Roman" w:hAnsi="Times New Roman" w:cs="Times New Roman"/>
        </w:rPr>
        <w:t xml:space="preserve">75 kPa </w:t>
      </w:r>
      <w:r w:rsidR="00B60608">
        <w:rPr>
          <w:rFonts w:ascii="Times New Roman" w:hAnsi="Times New Roman" w:cs="Times New Roman"/>
        </w:rPr>
        <w:t xml:space="preserve">on </w:t>
      </w:r>
      <w:r w:rsidR="00AC3635">
        <w:rPr>
          <w:rFonts w:ascii="Times New Roman" w:hAnsi="Times New Roman" w:cs="Times New Roman"/>
        </w:rPr>
        <w:t>04/30/2024</w:t>
      </w:r>
      <w:r w:rsidR="002D4973">
        <w:rPr>
          <w:rFonts w:ascii="Times New Roman" w:hAnsi="Times New Roman" w:cs="Times New Roman"/>
        </w:rPr>
        <w:t xml:space="preserve"> with </w:t>
      </w:r>
      <w:r w:rsidR="00FC1EC7" w:rsidRPr="00DC7418">
        <w:rPr>
          <w:rFonts w:ascii="Times New Roman" w:hAnsi="Times New Roman" w:cs="Times New Roman"/>
          <w:u w:val="single"/>
        </w:rPr>
        <w:t>+</w:t>
      </w:r>
      <w:r w:rsidR="00FC1EC7">
        <w:rPr>
          <w:rFonts w:ascii="Times New Roman" w:hAnsi="Times New Roman" w:cs="Times New Roman"/>
        </w:rPr>
        <w:t xml:space="preserve">1 </w:t>
      </w:r>
      <w:r w:rsidR="00FC1EC7" w:rsidRPr="005352C7">
        <w:rPr>
          <w:rFonts w:ascii="Times New Roman" w:hAnsi="Times New Roman" w:cs="Times New Roman"/>
        </w:rPr>
        <w:t>°</w:t>
      </w:r>
      <w:r w:rsidR="00FC1EC7">
        <w:rPr>
          <w:rFonts w:ascii="Times New Roman" w:hAnsi="Times New Roman" w:cs="Times New Roman"/>
        </w:rPr>
        <w:t>C</w:t>
      </w:r>
      <w:r w:rsidR="005641F0">
        <w:rPr>
          <w:rFonts w:ascii="Times New Roman" w:hAnsi="Times New Roman" w:cs="Times New Roman"/>
        </w:rPr>
        <w:t xml:space="preserve"> </w:t>
      </w:r>
      <w:r w:rsidR="002D4973">
        <w:rPr>
          <w:rFonts w:ascii="Times New Roman" w:hAnsi="Times New Roman" w:cs="Times New Roman"/>
        </w:rPr>
        <w:t xml:space="preserve">differences </w:t>
      </w:r>
      <w:r w:rsidR="009E2D9E">
        <w:rPr>
          <w:rFonts w:ascii="Times New Roman" w:hAnsi="Times New Roman" w:cs="Times New Roman"/>
        </w:rPr>
        <w:t xml:space="preserve">in </w:t>
      </w:r>
      <w:r w:rsidR="00823861">
        <w:rPr>
          <w:rFonts w:ascii="Times New Roman" w:hAnsi="Times New Roman" w:cs="Times New Roman"/>
        </w:rPr>
        <w:t xml:space="preserve">other </w:t>
      </w:r>
      <w:r w:rsidR="009E2D9E">
        <w:rPr>
          <w:rFonts w:ascii="Times New Roman" w:hAnsi="Times New Roman" w:cs="Times New Roman"/>
        </w:rPr>
        <w:t>treatments.</w:t>
      </w:r>
      <w:commentRangeEnd w:id="23"/>
      <w:r w:rsidR="00432C27">
        <w:rPr>
          <w:rStyle w:val="CommentReference"/>
        </w:rPr>
        <w:commentReference w:id="23"/>
      </w:r>
    </w:p>
    <w:p w14:paraId="73514616" w14:textId="77777777" w:rsidR="00984816" w:rsidRDefault="00984816" w:rsidP="00984816">
      <w:pPr>
        <w:spacing w:after="0" w:line="240" w:lineRule="auto"/>
        <w:rPr>
          <w:rFonts w:ascii="Times New Roman" w:hAnsi="Times New Roman" w:cs="Times New Roman"/>
        </w:rPr>
      </w:pPr>
    </w:p>
    <w:p w14:paraId="1F924FAD" w14:textId="77777777" w:rsidR="00984816" w:rsidRDefault="00984816" w:rsidP="00984816">
      <w:pPr>
        <w:spacing w:after="0" w:line="240" w:lineRule="auto"/>
        <w:rPr>
          <w:rFonts w:ascii="Times New Roman" w:hAnsi="Times New Roman" w:cs="Times New Roman"/>
        </w:rPr>
      </w:pPr>
    </w:p>
    <w:p w14:paraId="75DA68E1" w14:textId="3AB3C4AA" w:rsidR="00984816" w:rsidRDefault="00984816" w:rsidP="00984816">
      <w:pPr>
        <w:spacing w:after="0" w:line="240" w:lineRule="auto"/>
        <w:rPr>
          <w:rFonts w:ascii="Times New Roman" w:hAnsi="Times New Roman" w:cs="Times New Roman"/>
        </w:rPr>
      </w:pPr>
      <w:r>
        <w:rPr>
          <w:noProof/>
        </w:rPr>
        <w:drawing>
          <wp:inline distT="0" distB="0" distL="0" distR="0" wp14:anchorId="1D8C8F2B" wp14:editId="3E1E914D">
            <wp:extent cx="5943600" cy="5114925"/>
            <wp:effectExtent l="0" t="0" r="0" b="9525"/>
            <wp:docPr id="1592133151" name="Chart 1">
              <a:extLst xmlns:a="http://schemas.openxmlformats.org/drawingml/2006/main">
                <a:ext uri="{FF2B5EF4-FFF2-40B4-BE49-F238E27FC236}">
                  <a16:creationId xmlns:a16="http://schemas.microsoft.com/office/drawing/2014/main" id="{807C2E3F-0B75-40C8-8402-2F05FCE17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56DAFD" w14:textId="70A55505" w:rsidR="00CD6689" w:rsidRDefault="00CD6689" w:rsidP="00984816">
      <w:pPr>
        <w:spacing w:after="0" w:line="240" w:lineRule="auto"/>
        <w:rPr>
          <w:rFonts w:ascii="Times New Roman" w:hAnsi="Times New Roman" w:cs="Times New Roman"/>
        </w:rPr>
      </w:pPr>
      <w:r w:rsidRPr="00300825">
        <w:rPr>
          <w:rFonts w:ascii="Times New Roman" w:hAnsi="Times New Roman" w:cs="Times New Roman"/>
          <w:b/>
          <w:bCs/>
          <w:u w:val="single"/>
        </w:rPr>
        <w:t xml:space="preserve">Figure </w:t>
      </w:r>
      <w:r w:rsidR="00C9442A">
        <w:rPr>
          <w:rFonts w:ascii="Times New Roman" w:hAnsi="Times New Roman" w:cs="Times New Roman"/>
          <w:b/>
          <w:bCs/>
          <w:u w:val="single"/>
        </w:rPr>
        <w:t>1</w:t>
      </w:r>
      <w:r>
        <w:rPr>
          <w:rFonts w:ascii="Times New Roman" w:hAnsi="Times New Roman" w:cs="Times New Roman"/>
        </w:rPr>
        <w:t xml:space="preserve">. </w:t>
      </w:r>
      <w:r w:rsidR="00113DCB" w:rsidRPr="00113DCB">
        <w:rPr>
          <w:rFonts w:ascii="Times New Roman" w:hAnsi="Times New Roman" w:cs="Times New Roman"/>
        </w:rPr>
        <w:t xml:space="preserve">Temporal </w:t>
      </w:r>
      <w:r w:rsidR="00D4305D">
        <w:rPr>
          <w:rFonts w:ascii="Times New Roman" w:hAnsi="Times New Roman" w:cs="Times New Roman"/>
        </w:rPr>
        <w:t>d</w:t>
      </w:r>
      <w:r w:rsidR="00113DCB" w:rsidRPr="00113DCB">
        <w:rPr>
          <w:rFonts w:ascii="Times New Roman" w:hAnsi="Times New Roman" w:cs="Times New Roman"/>
        </w:rPr>
        <w:t xml:space="preserve">ynamics of </w:t>
      </w:r>
      <w:r w:rsidR="002C455D">
        <w:rPr>
          <w:rFonts w:ascii="Times New Roman" w:hAnsi="Times New Roman" w:cs="Times New Roman"/>
        </w:rPr>
        <w:t>s</w:t>
      </w:r>
      <w:r w:rsidR="00113DCB" w:rsidRPr="00113DCB">
        <w:rPr>
          <w:rFonts w:ascii="Times New Roman" w:hAnsi="Times New Roman" w:cs="Times New Roman"/>
        </w:rPr>
        <w:t xml:space="preserve">oil </w:t>
      </w:r>
      <w:r w:rsidR="002C455D">
        <w:rPr>
          <w:rFonts w:ascii="Times New Roman" w:hAnsi="Times New Roman" w:cs="Times New Roman"/>
        </w:rPr>
        <w:t>t</w:t>
      </w:r>
      <w:r w:rsidR="00113DCB" w:rsidRPr="00113DCB">
        <w:rPr>
          <w:rFonts w:ascii="Times New Roman" w:hAnsi="Times New Roman" w:cs="Times New Roman"/>
        </w:rPr>
        <w:t xml:space="preserve">emperature (°C) </w:t>
      </w:r>
      <w:r w:rsidR="00941ABE">
        <w:rPr>
          <w:rFonts w:ascii="Times New Roman" w:hAnsi="Times New Roman" w:cs="Times New Roman"/>
        </w:rPr>
        <w:t>u</w:t>
      </w:r>
      <w:r w:rsidR="00113DCB" w:rsidRPr="00113DCB">
        <w:rPr>
          <w:rFonts w:ascii="Times New Roman" w:hAnsi="Times New Roman" w:cs="Times New Roman"/>
        </w:rPr>
        <w:t xml:space="preserve">nder </w:t>
      </w:r>
      <w:r w:rsidR="00F00393">
        <w:rPr>
          <w:rFonts w:ascii="Times New Roman" w:hAnsi="Times New Roman" w:cs="Times New Roman"/>
        </w:rPr>
        <w:t>d</w:t>
      </w:r>
      <w:r w:rsidR="00113DCB" w:rsidRPr="00113DCB">
        <w:rPr>
          <w:rFonts w:ascii="Times New Roman" w:hAnsi="Times New Roman" w:cs="Times New Roman"/>
        </w:rPr>
        <w:t xml:space="preserve">ifferent </w:t>
      </w:r>
      <w:r w:rsidR="00F00393">
        <w:rPr>
          <w:rFonts w:ascii="Times New Roman" w:hAnsi="Times New Roman" w:cs="Times New Roman"/>
        </w:rPr>
        <w:t>s</w:t>
      </w:r>
      <w:r w:rsidR="00113DCB" w:rsidRPr="00113DCB">
        <w:rPr>
          <w:rFonts w:ascii="Times New Roman" w:hAnsi="Times New Roman" w:cs="Times New Roman"/>
        </w:rPr>
        <w:t xml:space="preserve">oil </w:t>
      </w:r>
      <w:r w:rsidR="00F00393">
        <w:rPr>
          <w:rFonts w:ascii="Times New Roman" w:hAnsi="Times New Roman" w:cs="Times New Roman"/>
        </w:rPr>
        <w:t>w</w:t>
      </w:r>
      <w:r w:rsidR="00113DCB" w:rsidRPr="00113DCB">
        <w:rPr>
          <w:rFonts w:ascii="Times New Roman" w:hAnsi="Times New Roman" w:cs="Times New Roman"/>
        </w:rPr>
        <w:t xml:space="preserve">ater </w:t>
      </w:r>
      <w:r w:rsidR="00F00393">
        <w:rPr>
          <w:rFonts w:ascii="Times New Roman" w:hAnsi="Times New Roman" w:cs="Times New Roman"/>
        </w:rPr>
        <w:t>t</w:t>
      </w:r>
      <w:r w:rsidR="00113DCB" w:rsidRPr="00113DCB">
        <w:rPr>
          <w:rFonts w:ascii="Times New Roman" w:hAnsi="Times New Roman" w:cs="Times New Roman"/>
        </w:rPr>
        <w:t xml:space="preserve">ension </w:t>
      </w:r>
      <w:r w:rsidR="00195B9A">
        <w:rPr>
          <w:rFonts w:ascii="Times New Roman" w:hAnsi="Times New Roman" w:cs="Times New Roman"/>
        </w:rPr>
        <w:t>t</w:t>
      </w:r>
      <w:r w:rsidR="00113DCB" w:rsidRPr="00113DCB">
        <w:rPr>
          <w:rFonts w:ascii="Times New Roman" w:hAnsi="Times New Roman" w:cs="Times New Roman"/>
        </w:rPr>
        <w:t>reatments (</w:t>
      </w:r>
      <w:r w:rsidR="0000335E" w:rsidRPr="0000335E">
        <w:rPr>
          <w:rFonts w:ascii="Times New Roman" w:hAnsi="Times New Roman" w:cs="Times New Roman"/>
        </w:rPr>
        <w:t>-25 kPa, -50 kPa, -75 kPa, -100 kPa, and -125 kPa</w:t>
      </w:r>
      <w:r w:rsidR="00113DCB" w:rsidRPr="00113DCB">
        <w:rPr>
          <w:rFonts w:ascii="Times New Roman" w:hAnsi="Times New Roman" w:cs="Times New Roman"/>
        </w:rPr>
        <w:t xml:space="preserve">) </w:t>
      </w:r>
      <w:r w:rsidR="00D67BEB">
        <w:rPr>
          <w:rFonts w:ascii="Times New Roman" w:hAnsi="Times New Roman" w:cs="Times New Roman"/>
        </w:rPr>
        <w:t>r</w:t>
      </w:r>
      <w:r w:rsidR="00113DCB" w:rsidRPr="00113DCB">
        <w:rPr>
          <w:rFonts w:ascii="Times New Roman" w:hAnsi="Times New Roman" w:cs="Times New Roman"/>
        </w:rPr>
        <w:t xml:space="preserve">ecorded </w:t>
      </w:r>
      <w:r w:rsidR="00ED7F20" w:rsidRPr="00ED7F20">
        <w:rPr>
          <w:rFonts w:ascii="Times New Roman" w:hAnsi="Times New Roman" w:cs="Times New Roman"/>
        </w:rPr>
        <w:t xml:space="preserve">from </w:t>
      </w:r>
      <w:commentRangeStart w:id="24"/>
      <w:r w:rsidR="00ED7F20" w:rsidRPr="00ED7F20">
        <w:rPr>
          <w:rFonts w:ascii="Times New Roman" w:hAnsi="Times New Roman" w:cs="Times New Roman"/>
        </w:rPr>
        <w:t>March 1 to April 30, 2024</w:t>
      </w:r>
      <w:commentRangeEnd w:id="24"/>
      <w:r w:rsidR="00432C27">
        <w:rPr>
          <w:rStyle w:val="CommentReference"/>
        </w:rPr>
        <w:commentReference w:id="24"/>
      </w:r>
      <w:r w:rsidR="00483F84">
        <w:rPr>
          <w:rFonts w:ascii="Times New Roman" w:hAnsi="Times New Roman" w:cs="Times New Roman"/>
        </w:rPr>
        <w:t>,</w:t>
      </w:r>
      <w:r w:rsidR="00113DCB" w:rsidRPr="00113DCB">
        <w:rPr>
          <w:rFonts w:ascii="Times New Roman" w:hAnsi="Times New Roman" w:cs="Times New Roman"/>
        </w:rPr>
        <w:t xml:space="preserve"> </w:t>
      </w:r>
      <w:r w:rsidR="00D736BB">
        <w:rPr>
          <w:rFonts w:ascii="Times New Roman" w:hAnsi="Times New Roman" w:cs="Times New Roman"/>
        </w:rPr>
        <w:t>d</w:t>
      </w:r>
      <w:r w:rsidR="00113DCB" w:rsidRPr="00113DCB">
        <w:rPr>
          <w:rFonts w:ascii="Times New Roman" w:hAnsi="Times New Roman" w:cs="Times New Roman"/>
        </w:rPr>
        <w:t xml:space="preserve">uring the </w:t>
      </w:r>
      <w:r w:rsidR="00295E76">
        <w:rPr>
          <w:rFonts w:ascii="Times New Roman" w:hAnsi="Times New Roman" w:cs="Times New Roman"/>
        </w:rPr>
        <w:t>onion</w:t>
      </w:r>
      <w:r w:rsidR="00842790">
        <w:rPr>
          <w:rFonts w:ascii="Times New Roman" w:hAnsi="Times New Roman" w:cs="Times New Roman"/>
        </w:rPr>
        <w:t xml:space="preserve"> g</w:t>
      </w:r>
      <w:r w:rsidR="00113DCB" w:rsidRPr="00113DCB">
        <w:rPr>
          <w:rFonts w:ascii="Times New Roman" w:hAnsi="Times New Roman" w:cs="Times New Roman"/>
        </w:rPr>
        <w:t xml:space="preserve">rowing </w:t>
      </w:r>
      <w:r w:rsidR="00842790">
        <w:rPr>
          <w:rFonts w:ascii="Times New Roman" w:hAnsi="Times New Roman" w:cs="Times New Roman"/>
        </w:rPr>
        <w:t>s</w:t>
      </w:r>
      <w:r w:rsidR="00113DCB" w:rsidRPr="00113DCB">
        <w:rPr>
          <w:rFonts w:ascii="Times New Roman" w:hAnsi="Times New Roman" w:cs="Times New Roman"/>
        </w:rPr>
        <w:t xml:space="preserve">eason at the </w:t>
      </w:r>
      <w:r w:rsidR="005E2D91">
        <w:rPr>
          <w:rFonts w:ascii="Times New Roman" w:hAnsi="Times New Roman" w:cs="Times New Roman"/>
        </w:rPr>
        <w:t xml:space="preserve">Texas A&amp;M AgriLife </w:t>
      </w:r>
      <w:r w:rsidR="00E21299">
        <w:rPr>
          <w:rFonts w:ascii="Times New Roman" w:hAnsi="Times New Roman" w:cs="Times New Roman"/>
        </w:rPr>
        <w:t xml:space="preserve">Research and Extension </w:t>
      </w:r>
      <w:r w:rsidR="000022D3">
        <w:rPr>
          <w:rFonts w:ascii="Times New Roman" w:hAnsi="Times New Roman" w:cs="Times New Roman"/>
        </w:rPr>
        <w:t>C</w:t>
      </w:r>
      <w:r w:rsidR="00E21299">
        <w:rPr>
          <w:rFonts w:ascii="Times New Roman" w:hAnsi="Times New Roman" w:cs="Times New Roman"/>
        </w:rPr>
        <w:t>enter</w:t>
      </w:r>
      <w:r w:rsidR="00AF3324">
        <w:rPr>
          <w:rFonts w:ascii="Times New Roman" w:hAnsi="Times New Roman" w:cs="Times New Roman"/>
        </w:rPr>
        <w:t xml:space="preserve">, </w:t>
      </w:r>
      <w:r w:rsidR="006757AC">
        <w:rPr>
          <w:rFonts w:ascii="Times New Roman" w:hAnsi="Times New Roman" w:cs="Times New Roman"/>
        </w:rPr>
        <w:t>Uvalde</w:t>
      </w:r>
      <w:r w:rsidR="00AF3324">
        <w:rPr>
          <w:rFonts w:ascii="Times New Roman" w:hAnsi="Times New Roman" w:cs="Times New Roman"/>
        </w:rPr>
        <w:t>, Texas</w:t>
      </w:r>
      <w:r w:rsidR="000022D3">
        <w:rPr>
          <w:rFonts w:ascii="Times New Roman" w:hAnsi="Times New Roman" w:cs="Times New Roman"/>
        </w:rPr>
        <w:t>.</w:t>
      </w:r>
    </w:p>
    <w:p w14:paraId="0C85C6A4" w14:textId="77777777" w:rsidR="006B207A" w:rsidRDefault="006B207A" w:rsidP="00CA58E5">
      <w:pPr>
        <w:spacing w:after="0" w:line="240" w:lineRule="auto"/>
        <w:rPr>
          <w:rFonts w:ascii="Times New Roman" w:hAnsi="Times New Roman" w:cs="Times New Roman"/>
        </w:rPr>
      </w:pPr>
    </w:p>
    <w:p w14:paraId="2DF61933" w14:textId="4702D47D" w:rsidR="008B6B60" w:rsidRPr="00FE3611" w:rsidRDefault="00163069" w:rsidP="00CA58E5">
      <w:pPr>
        <w:spacing w:after="0" w:line="240" w:lineRule="auto"/>
        <w:rPr>
          <w:rFonts w:ascii="Times New Roman" w:hAnsi="Times New Roman" w:cs="Times New Roman"/>
          <w:b/>
          <w:bCs/>
        </w:rPr>
      </w:pPr>
      <w:r w:rsidRPr="00FE3611">
        <w:rPr>
          <w:rFonts w:ascii="Times New Roman" w:hAnsi="Times New Roman" w:cs="Times New Roman"/>
          <w:b/>
          <w:bCs/>
        </w:rPr>
        <w:t xml:space="preserve">Soil </w:t>
      </w:r>
      <w:r w:rsidR="00F22D02" w:rsidRPr="00FE3611">
        <w:rPr>
          <w:rFonts w:ascii="Times New Roman" w:hAnsi="Times New Roman" w:cs="Times New Roman"/>
          <w:b/>
          <w:bCs/>
        </w:rPr>
        <w:t>M</w:t>
      </w:r>
      <w:r w:rsidRPr="00FE3611">
        <w:rPr>
          <w:rFonts w:ascii="Times New Roman" w:hAnsi="Times New Roman" w:cs="Times New Roman"/>
          <w:b/>
          <w:bCs/>
        </w:rPr>
        <w:t>oisture</w:t>
      </w:r>
      <w:r w:rsidR="0027747A">
        <w:rPr>
          <w:rFonts w:ascii="Times New Roman" w:hAnsi="Times New Roman" w:cs="Times New Roman"/>
          <w:b/>
          <w:bCs/>
        </w:rPr>
        <w:t xml:space="preserve"> as VWC</w:t>
      </w:r>
      <w:r w:rsidR="00CD1C1D">
        <w:rPr>
          <w:rFonts w:ascii="Times New Roman" w:hAnsi="Times New Roman" w:cs="Times New Roman"/>
          <w:b/>
          <w:bCs/>
        </w:rPr>
        <w:t>,</w:t>
      </w:r>
      <w:r w:rsidR="00CD1C1D" w:rsidRPr="00CD1C1D">
        <w:t xml:space="preserve"> </w:t>
      </w:r>
      <w:r w:rsidR="00CD1C1D" w:rsidRPr="00CD1C1D">
        <w:rPr>
          <w:rFonts w:ascii="Times New Roman" w:hAnsi="Times New Roman" w:cs="Times New Roman"/>
          <w:b/>
          <w:bCs/>
        </w:rPr>
        <w:t>m</w:t>
      </w:r>
      <w:r w:rsidR="00CD1C1D" w:rsidRPr="00CD1C1D">
        <w:rPr>
          <w:rFonts w:ascii="Times New Roman" w:hAnsi="Times New Roman" w:cs="Times New Roman"/>
          <w:b/>
          <w:bCs/>
          <w:vertAlign w:val="superscript"/>
        </w:rPr>
        <w:t>3</w:t>
      </w:r>
      <w:r w:rsidR="00CD1C1D" w:rsidRPr="00CD1C1D">
        <w:rPr>
          <w:rFonts w:ascii="Times New Roman" w:hAnsi="Times New Roman" w:cs="Times New Roman"/>
          <w:b/>
          <w:bCs/>
        </w:rPr>
        <w:t xml:space="preserve"> m</w:t>
      </w:r>
      <w:r w:rsidR="00CD1C1D" w:rsidRPr="00CD1C1D">
        <w:rPr>
          <w:rFonts w:ascii="Times New Roman" w:hAnsi="Times New Roman" w:cs="Times New Roman"/>
          <w:b/>
          <w:bCs/>
          <w:vertAlign w:val="superscript"/>
        </w:rPr>
        <w:t>-3</w:t>
      </w:r>
    </w:p>
    <w:p w14:paraId="352F9B03" w14:textId="44C06422" w:rsidR="00163069" w:rsidRDefault="00400FEB" w:rsidP="00C87FC0">
      <w:pPr>
        <w:spacing w:after="0" w:line="240" w:lineRule="auto"/>
        <w:ind w:firstLine="720"/>
        <w:rPr>
          <w:rFonts w:ascii="Times New Roman" w:hAnsi="Times New Roman" w:cs="Times New Roman"/>
        </w:rPr>
      </w:pPr>
      <w:commentRangeStart w:id="25"/>
      <w:r w:rsidRPr="00B04B8E">
        <w:rPr>
          <w:rFonts w:ascii="Times New Roman" w:hAnsi="Times New Roman" w:cs="Times New Roman"/>
          <w:color w:val="FF0000"/>
        </w:rPr>
        <w:t xml:space="preserve">volumetric </w:t>
      </w:r>
      <w:r w:rsidR="000C1F5D" w:rsidRPr="00B04B8E">
        <w:rPr>
          <w:rFonts w:ascii="Times New Roman" w:hAnsi="Times New Roman" w:cs="Times New Roman"/>
          <w:color w:val="FF0000"/>
        </w:rPr>
        <w:t>wat</w:t>
      </w:r>
      <w:r w:rsidR="005C0A1B" w:rsidRPr="00B04B8E">
        <w:rPr>
          <w:rFonts w:ascii="Times New Roman" w:hAnsi="Times New Roman" w:cs="Times New Roman"/>
          <w:color w:val="FF0000"/>
        </w:rPr>
        <w:t>er</w:t>
      </w:r>
      <w:r w:rsidRPr="00B04B8E">
        <w:rPr>
          <w:rFonts w:ascii="Times New Roman" w:hAnsi="Times New Roman" w:cs="Times New Roman"/>
          <w:color w:val="FF0000"/>
        </w:rPr>
        <w:t xml:space="preserve"> content </w:t>
      </w:r>
      <w:r w:rsidR="006A4AF0" w:rsidRPr="00B04B8E">
        <w:rPr>
          <w:rFonts w:ascii="Times New Roman" w:hAnsi="Times New Roman" w:cs="Times New Roman"/>
          <w:color w:val="FF0000"/>
        </w:rPr>
        <w:t xml:space="preserve">= </w:t>
      </w:r>
      <w:r w:rsidRPr="00B04B8E">
        <w:rPr>
          <w:rFonts w:ascii="Times New Roman" w:hAnsi="Times New Roman" w:cs="Times New Roman"/>
          <w:color w:val="FF0000"/>
        </w:rPr>
        <w:t>VWC</w:t>
      </w:r>
      <w:commentRangeEnd w:id="25"/>
      <w:r w:rsidR="00432C27">
        <w:rPr>
          <w:rStyle w:val="CommentReference"/>
        </w:rPr>
        <w:commentReference w:id="25"/>
      </w:r>
    </w:p>
    <w:p w14:paraId="694E495A" w14:textId="3B797D7F" w:rsidR="001D1D33" w:rsidRPr="0025384D" w:rsidRDefault="00B423CE" w:rsidP="001D1D33">
      <w:pPr>
        <w:spacing w:after="0" w:line="240" w:lineRule="auto"/>
        <w:ind w:firstLine="720"/>
        <w:rPr>
          <w:rFonts w:ascii="Times New Roman" w:hAnsi="Times New Roman" w:cs="Times New Roman"/>
        </w:rPr>
      </w:pPr>
      <w:r>
        <w:rPr>
          <w:rFonts w:ascii="Times New Roman" w:hAnsi="Times New Roman" w:cs="Times New Roman"/>
          <w:color w:val="FF0000"/>
        </w:rPr>
        <w:t xml:space="preserve">across </w:t>
      </w:r>
      <w:r w:rsidR="001D1D33">
        <w:rPr>
          <w:rFonts w:ascii="Times New Roman" w:hAnsi="Times New Roman" w:cs="Times New Roman"/>
          <w:color w:val="FF0000"/>
        </w:rPr>
        <w:t>treatment</w:t>
      </w:r>
    </w:p>
    <w:p w14:paraId="398D4CD0" w14:textId="6BC37852" w:rsidR="006A4AF0" w:rsidRDefault="006A4AF0" w:rsidP="005A0536">
      <w:pPr>
        <w:spacing w:after="0" w:line="240" w:lineRule="auto"/>
        <w:ind w:firstLine="720"/>
        <w:rPr>
          <w:rFonts w:ascii="Times New Roman" w:hAnsi="Times New Roman" w:cs="Times New Roman"/>
        </w:rPr>
      </w:pPr>
      <w:r>
        <w:rPr>
          <w:rFonts w:ascii="Times New Roman" w:hAnsi="Times New Roman" w:cs="Times New Roman"/>
        </w:rPr>
        <w:t>The</w:t>
      </w:r>
      <w:r w:rsidR="005A0536">
        <w:rPr>
          <w:rFonts w:ascii="Times New Roman" w:hAnsi="Times New Roman" w:cs="Times New Roman"/>
        </w:rPr>
        <w:t xml:space="preserve"> </w:t>
      </w:r>
      <w:r w:rsidR="002D3989">
        <w:rPr>
          <w:rFonts w:ascii="Times New Roman" w:hAnsi="Times New Roman" w:cs="Times New Roman"/>
        </w:rPr>
        <w:t>trend across</w:t>
      </w:r>
      <w:r w:rsidR="004337CD">
        <w:rPr>
          <w:rFonts w:ascii="Times New Roman" w:hAnsi="Times New Roman" w:cs="Times New Roman"/>
        </w:rPr>
        <w:t xml:space="preserve"> treatments </w:t>
      </w:r>
      <w:r w:rsidR="009F3D1F">
        <w:rPr>
          <w:rFonts w:ascii="Times New Roman" w:hAnsi="Times New Roman" w:cs="Times New Roman"/>
        </w:rPr>
        <w:t xml:space="preserve">showed that </w:t>
      </w:r>
      <w:r w:rsidR="00654105">
        <w:rPr>
          <w:rFonts w:ascii="Times New Roman" w:hAnsi="Times New Roman" w:cs="Times New Roman"/>
        </w:rPr>
        <w:t xml:space="preserve">-125 kPa </w:t>
      </w:r>
      <w:r w:rsidR="009C414C">
        <w:rPr>
          <w:rFonts w:ascii="Times New Roman" w:hAnsi="Times New Roman" w:cs="Times New Roman"/>
        </w:rPr>
        <w:t xml:space="preserve">had the </w:t>
      </w:r>
      <w:r w:rsidR="00654105">
        <w:rPr>
          <w:rFonts w:ascii="Times New Roman" w:hAnsi="Times New Roman" w:cs="Times New Roman"/>
        </w:rPr>
        <w:t xml:space="preserve">highest </w:t>
      </w:r>
      <w:r w:rsidR="00F30791">
        <w:rPr>
          <w:rFonts w:ascii="Times New Roman" w:hAnsi="Times New Roman" w:cs="Times New Roman"/>
        </w:rPr>
        <w:t>VWC</w:t>
      </w:r>
      <w:r w:rsidR="00BF5DCA">
        <w:rPr>
          <w:rFonts w:ascii="Times New Roman" w:hAnsi="Times New Roman" w:cs="Times New Roman"/>
        </w:rPr>
        <w:t>,</w:t>
      </w:r>
      <w:r w:rsidR="002C5CE0">
        <w:rPr>
          <w:rFonts w:ascii="Times New Roman" w:hAnsi="Times New Roman" w:cs="Times New Roman"/>
        </w:rPr>
        <w:t xml:space="preserve"> followed by </w:t>
      </w:r>
      <w:r w:rsidR="002C5CE0" w:rsidRPr="002C5CE0">
        <w:rPr>
          <w:rFonts w:ascii="Times New Roman" w:hAnsi="Times New Roman" w:cs="Times New Roman"/>
        </w:rPr>
        <w:t>-100 kPa</w:t>
      </w:r>
      <w:r w:rsidR="000F073C">
        <w:rPr>
          <w:rFonts w:ascii="Times New Roman" w:hAnsi="Times New Roman" w:cs="Times New Roman"/>
        </w:rPr>
        <w:t xml:space="preserve">, </w:t>
      </w:r>
      <w:r w:rsidR="007A3170">
        <w:rPr>
          <w:rFonts w:ascii="Times New Roman" w:hAnsi="Times New Roman" w:cs="Times New Roman"/>
        </w:rPr>
        <w:t>rang</w:t>
      </w:r>
      <w:r w:rsidR="008218BE">
        <w:rPr>
          <w:rFonts w:ascii="Times New Roman" w:hAnsi="Times New Roman" w:cs="Times New Roman"/>
        </w:rPr>
        <w:t>ing</w:t>
      </w:r>
      <w:r w:rsidR="007A3170">
        <w:rPr>
          <w:rFonts w:ascii="Times New Roman" w:hAnsi="Times New Roman" w:cs="Times New Roman"/>
        </w:rPr>
        <w:t xml:space="preserve"> </w:t>
      </w:r>
      <w:r w:rsidR="00A23E30">
        <w:rPr>
          <w:rFonts w:ascii="Times New Roman" w:hAnsi="Times New Roman" w:cs="Times New Roman"/>
        </w:rPr>
        <w:t xml:space="preserve">from </w:t>
      </w:r>
      <w:r w:rsidR="002000DB">
        <w:rPr>
          <w:rFonts w:ascii="Times New Roman" w:hAnsi="Times New Roman" w:cs="Times New Roman"/>
        </w:rPr>
        <w:t>0.33</w:t>
      </w:r>
      <w:r w:rsidR="005A1C61">
        <w:rPr>
          <w:rFonts w:ascii="Times New Roman" w:hAnsi="Times New Roman" w:cs="Times New Roman"/>
        </w:rPr>
        <w:t>-</w:t>
      </w:r>
      <w:r w:rsidR="002000DB">
        <w:rPr>
          <w:rFonts w:ascii="Times New Roman" w:hAnsi="Times New Roman" w:cs="Times New Roman"/>
        </w:rPr>
        <w:t>0.39</w:t>
      </w:r>
      <w:r w:rsidR="009C4B5C">
        <w:rPr>
          <w:rFonts w:ascii="Times New Roman" w:hAnsi="Times New Roman" w:cs="Times New Roman"/>
        </w:rPr>
        <w:t xml:space="preserve"> m</w:t>
      </w:r>
      <w:r w:rsidR="009C4B5C" w:rsidRPr="009C4B5C">
        <w:rPr>
          <w:rFonts w:ascii="Times New Roman" w:hAnsi="Times New Roman" w:cs="Times New Roman"/>
          <w:vertAlign w:val="superscript"/>
        </w:rPr>
        <w:t>3</w:t>
      </w:r>
      <w:r w:rsidR="009C4B5C">
        <w:rPr>
          <w:rFonts w:ascii="Times New Roman" w:hAnsi="Times New Roman" w:cs="Times New Roman"/>
        </w:rPr>
        <w:t xml:space="preserve"> m</w:t>
      </w:r>
      <w:r w:rsidR="009C4B5C" w:rsidRPr="009C4B5C">
        <w:rPr>
          <w:rFonts w:ascii="Times New Roman" w:hAnsi="Times New Roman" w:cs="Times New Roman"/>
          <w:vertAlign w:val="superscript"/>
        </w:rPr>
        <w:t>-3</w:t>
      </w:r>
      <w:r w:rsidR="00BF54CB">
        <w:rPr>
          <w:rFonts w:ascii="Times New Roman" w:hAnsi="Times New Roman" w:cs="Times New Roman"/>
        </w:rPr>
        <w:t xml:space="preserve"> and </w:t>
      </w:r>
      <w:r w:rsidR="003C57DC">
        <w:rPr>
          <w:rFonts w:ascii="Times New Roman" w:hAnsi="Times New Roman" w:cs="Times New Roman"/>
        </w:rPr>
        <w:t>0.34-0.37</w:t>
      </w:r>
      <w:r w:rsidR="00294098" w:rsidRPr="00294098">
        <w:rPr>
          <w:rFonts w:ascii="Times New Roman" w:hAnsi="Times New Roman" w:cs="Times New Roman"/>
        </w:rPr>
        <w:t xml:space="preserve"> </w:t>
      </w:r>
      <w:r w:rsidR="00294098">
        <w:rPr>
          <w:rFonts w:ascii="Times New Roman" w:hAnsi="Times New Roman" w:cs="Times New Roman"/>
        </w:rPr>
        <w:t>m</w:t>
      </w:r>
      <w:r w:rsidR="00294098" w:rsidRPr="009C4B5C">
        <w:rPr>
          <w:rFonts w:ascii="Times New Roman" w:hAnsi="Times New Roman" w:cs="Times New Roman"/>
          <w:vertAlign w:val="superscript"/>
        </w:rPr>
        <w:t>3</w:t>
      </w:r>
      <w:r w:rsidR="00294098">
        <w:rPr>
          <w:rFonts w:ascii="Times New Roman" w:hAnsi="Times New Roman" w:cs="Times New Roman"/>
        </w:rPr>
        <w:t xml:space="preserve"> m</w:t>
      </w:r>
      <w:r w:rsidR="00294098" w:rsidRPr="009C4B5C">
        <w:rPr>
          <w:rFonts w:ascii="Times New Roman" w:hAnsi="Times New Roman" w:cs="Times New Roman"/>
          <w:vertAlign w:val="superscript"/>
        </w:rPr>
        <w:t>-3</w:t>
      </w:r>
      <w:r w:rsidR="00BD5C00">
        <w:rPr>
          <w:rFonts w:ascii="Times New Roman" w:hAnsi="Times New Roman" w:cs="Times New Roman"/>
        </w:rPr>
        <w:t>, respectively</w:t>
      </w:r>
      <w:r w:rsidR="0096529B">
        <w:rPr>
          <w:rFonts w:ascii="Times New Roman" w:hAnsi="Times New Roman" w:cs="Times New Roman"/>
        </w:rPr>
        <w:t xml:space="preserve"> (</w:t>
      </w:r>
      <w:r w:rsidR="0096529B" w:rsidRPr="002721F9">
        <w:rPr>
          <w:rFonts w:ascii="Times New Roman" w:hAnsi="Times New Roman" w:cs="Times New Roman"/>
          <w:b/>
          <w:bCs/>
          <w:u w:val="single"/>
        </w:rPr>
        <w:t xml:space="preserve">Figure </w:t>
      </w:r>
      <w:r w:rsidR="00E73CB7">
        <w:rPr>
          <w:rFonts w:ascii="Times New Roman" w:hAnsi="Times New Roman" w:cs="Times New Roman"/>
          <w:b/>
          <w:bCs/>
          <w:u w:val="single"/>
        </w:rPr>
        <w:t>2</w:t>
      </w:r>
      <w:r w:rsidR="0096529B">
        <w:rPr>
          <w:rFonts w:ascii="Times New Roman" w:hAnsi="Times New Roman" w:cs="Times New Roman"/>
        </w:rPr>
        <w:t>)</w:t>
      </w:r>
      <w:r w:rsidR="00BD5C00">
        <w:rPr>
          <w:rFonts w:ascii="Times New Roman" w:hAnsi="Times New Roman" w:cs="Times New Roman"/>
        </w:rPr>
        <w:t>.</w:t>
      </w:r>
      <w:r w:rsidR="00424BB6">
        <w:rPr>
          <w:rFonts w:ascii="Times New Roman" w:hAnsi="Times New Roman" w:cs="Times New Roman"/>
        </w:rPr>
        <w:t xml:space="preserve"> </w:t>
      </w:r>
      <w:r w:rsidR="00E64EA4">
        <w:rPr>
          <w:rFonts w:ascii="Times New Roman" w:hAnsi="Times New Roman" w:cs="Times New Roman"/>
        </w:rPr>
        <w:t xml:space="preserve">The treatment -25 kPa </w:t>
      </w:r>
      <w:r w:rsidR="0082565E">
        <w:rPr>
          <w:rFonts w:ascii="Times New Roman" w:hAnsi="Times New Roman" w:cs="Times New Roman"/>
        </w:rPr>
        <w:t xml:space="preserve">and -50 kPa </w:t>
      </w:r>
      <w:r w:rsidR="00BD3DDB">
        <w:rPr>
          <w:rFonts w:ascii="Times New Roman" w:hAnsi="Times New Roman" w:cs="Times New Roman"/>
        </w:rPr>
        <w:t xml:space="preserve">showed </w:t>
      </w:r>
      <w:r w:rsidR="00BA6E11">
        <w:rPr>
          <w:rFonts w:ascii="Times New Roman" w:hAnsi="Times New Roman" w:cs="Times New Roman"/>
        </w:rPr>
        <w:t xml:space="preserve">VWC ranging from </w:t>
      </w:r>
      <w:r w:rsidR="009576C7">
        <w:rPr>
          <w:rFonts w:ascii="Times New Roman" w:hAnsi="Times New Roman" w:cs="Times New Roman"/>
        </w:rPr>
        <w:t>0.29-0.32</w:t>
      </w:r>
      <w:r w:rsidR="00EF6C49" w:rsidRPr="00EF6C49">
        <w:rPr>
          <w:rFonts w:ascii="Times New Roman" w:hAnsi="Times New Roman" w:cs="Times New Roman"/>
        </w:rPr>
        <w:t xml:space="preserve"> </w:t>
      </w:r>
      <w:r w:rsidR="00EF6C49">
        <w:rPr>
          <w:rFonts w:ascii="Times New Roman" w:hAnsi="Times New Roman" w:cs="Times New Roman"/>
        </w:rPr>
        <w:t>m</w:t>
      </w:r>
      <w:r w:rsidR="00EF6C49" w:rsidRPr="009C4B5C">
        <w:rPr>
          <w:rFonts w:ascii="Times New Roman" w:hAnsi="Times New Roman" w:cs="Times New Roman"/>
          <w:vertAlign w:val="superscript"/>
        </w:rPr>
        <w:t>3</w:t>
      </w:r>
      <w:r w:rsidR="00EF6C49">
        <w:rPr>
          <w:rFonts w:ascii="Times New Roman" w:hAnsi="Times New Roman" w:cs="Times New Roman"/>
        </w:rPr>
        <w:t xml:space="preserve"> m</w:t>
      </w:r>
      <w:r w:rsidR="00EF6C49" w:rsidRPr="009C4B5C">
        <w:rPr>
          <w:rFonts w:ascii="Times New Roman" w:hAnsi="Times New Roman" w:cs="Times New Roman"/>
          <w:vertAlign w:val="superscript"/>
        </w:rPr>
        <w:t>-3</w:t>
      </w:r>
      <w:r w:rsidR="00D322E9">
        <w:rPr>
          <w:rFonts w:ascii="Times New Roman" w:hAnsi="Times New Roman" w:cs="Times New Roman"/>
        </w:rPr>
        <w:t xml:space="preserve">, and </w:t>
      </w:r>
      <w:r w:rsidR="00F667FD">
        <w:rPr>
          <w:rFonts w:ascii="Times New Roman" w:hAnsi="Times New Roman" w:cs="Times New Roman"/>
        </w:rPr>
        <w:t>0.29-0.33 m</w:t>
      </w:r>
      <w:r w:rsidR="00F667FD" w:rsidRPr="009C4B5C">
        <w:rPr>
          <w:rFonts w:ascii="Times New Roman" w:hAnsi="Times New Roman" w:cs="Times New Roman"/>
          <w:vertAlign w:val="superscript"/>
        </w:rPr>
        <w:t>3</w:t>
      </w:r>
      <w:r w:rsidR="00F667FD">
        <w:rPr>
          <w:rFonts w:ascii="Times New Roman" w:hAnsi="Times New Roman" w:cs="Times New Roman"/>
        </w:rPr>
        <w:t xml:space="preserve"> m</w:t>
      </w:r>
      <w:r w:rsidR="00F667FD" w:rsidRPr="009C4B5C">
        <w:rPr>
          <w:rFonts w:ascii="Times New Roman" w:hAnsi="Times New Roman" w:cs="Times New Roman"/>
          <w:vertAlign w:val="superscript"/>
        </w:rPr>
        <w:t>-3</w:t>
      </w:r>
      <w:r w:rsidR="002562F3">
        <w:rPr>
          <w:rFonts w:ascii="Times New Roman" w:hAnsi="Times New Roman" w:cs="Times New Roman"/>
        </w:rPr>
        <w:t>, respectively.</w:t>
      </w:r>
      <w:r w:rsidR="00F667FD">
        <w:rPr>
          <w:rFonts w:ascii="Times New Roman" w:hAnsi="Times New Roman" w:cs="Times New Roman"/>
        </w:rPr>
        <w:t xml:space="preserve"> </w:t>
      </w:r>
      <w:commentRangeStart w:id="26"/>
      <w:r w:rsidR="00B8486E">
        <w:rPr>
          <w:rFonts w:ascii="Times New Roman" w:hAnsi="Times New Roman" w:cs="Times New Roman"/>
        </w:rPr>
        <w:t xml:space="preserve">The </w:t>
      </w:r>
      <w:r w:rsidR="004D0012">
        <w:rPr>
          <w:rFonts w:ascii="Times New Roman" w:hAnsi="Times New Roman" w:cs="Times New Roman"/>
        </w:rPr>
        <w:t>treatment</w:t>
      </w:r>
      <w:r w:rsidR="0067600C">
        <w:rPr>
          <w:rFonts w:ascii="Times New Roman" w:hAnsi="Times New Roman" w:cs="Times New Roman"/>
        </w:rPr>
        <w:t xml:space="preserve"> -75 kPa</w:t>
      </w:r>
      <w:r w:rsidR="00F91116">
        <w:rPr>
          <w:rFonts w:ascii="Times New Roman" w:hAnsi="Times New Roman" w:cs="Times New Roman"/>
        </w:rPr>
        <w:t xml:space="preserve"> showed the</w:t>
      </w:r>
      <w:r w:rsidR="004D0012">
        <w:rPr>
          <w:rFonts w:ascii="Times New Roman" w:hAnsi="Times New Roman" w:cs="Times New Roman"/>
        </w:rPr>
        <w:t xml:space="preserve"> </w:t>
      </w:r>
      <w:r w:rsidR="00B8486E">
        <w:rPr>
          <w:rFonts w:ascii="Times New Roman" w:hAnsi="Times New Roman" w:cs="Times New Roman"/>
        </w:rPr>
        <w:t xml:space="preserve">lowest VWC </w:t>
      </w:r>
      <w:r w:rsidR="002C4566">
        <w:rPr>
          <w:rFonts w:ascii="Times New Roman" w:hAnsi="Times New Roman" w:cs="Times New Roman"/>
        </w:rPr>
        <w:t xml:space="preserve">ranging from </w:t>
      </w:r>
      <w:r w:rsidR="00496D0B">
        <w:rPr>
          <w:rFonts w:ascii="Times New Roman" w:hAnsi="Times New Roman" w:cs="Times New Roman"/>
        </w:rPr>
        <w:t xml:space="preserve">0.25-0.27 </w:t>
      </w:r>
      <w:r w:rsidR="00117B19">
        <w:rPr>
          <w:rFonts w:ascii="Times New Roman" w:hAnsi="Times New Roman" w:cs="Times New Roman"/>
        </w:rPr>
        <w:t>m</w:t>
      </w:r>
      <w:r w:rsidR="00117B19" w:rsidRPr="009C4B5C">
        <w:rPr>
          <w:rFonts w:ascii="Times New Roman" w:hAnsi="Times New Roman" w:cs="Times New Roman"/>
          <w:vertAlign w:val="superscript"/>
        </w:rPr>
        <w:t>3</w:t>
      </w:r>
      <w:r w:rsidR="00117B19">
        <w:rPr>
          <w:rFonts w:ascii="Times New Roman" w:hAnsi="Times New Roman" w:cs="Times New Roman"/>
        </w:rPr>
        <w:t xml:space="preserve"> m</w:t>
      </w:r>
      <w:r w:rsidR="00117B19" w:rsidRPr="009C4B5C">
        <w:rPr>
          <w:rFonts w:ascii="Times New Roman" w:hAnsi="Times New Roman" w:cs="Times New Roman"/>
          <w:vertAlign w:val="superscript"/>
        </w:rPr>
        <w:t>-3</w:t>
      </w:r>
      <w:r w:rsidR="00496D0B">
        <w:rPr>
          <w:rFonts w:ascii="Times New Roman" w:hAnsi="Times New Roman" w:cs="Times New Roman"/>
        </w:rPr>
        <w:t>.</w:t>
      </w:r>
      <w:commentRangeEnd w:id="26"/>
      <w:r w:rsidR="00432C27">
        <w:rPr>
          <w:rStyle w:val="CommentReference"/>
        </w:rPr>
        <w:commentReference w:id="26"/>
      </w:r>
    </w:p>
    <w:p w14:paraId="7B60FAC7" w14:textId="5CBE89BA" w:rsidR="001D1D33" w:rsidRPr="0025384D" w:rsidRDefault="00B423CE" w:rsidP="001D1D33">
      <w:pPr>
        <w:spacing w:after="0" w:line="240" w:lineRule="auto"/>
        <w:ind w:firstLine="720"/>
        <w:rPr>
          <w:rFonts w:ascii="Times New Roman" w:hAnsi="Times New Roman" w:cs="Times New Roman"/>
        </w:rPr>
      </w:pPr>
      <w:r w:rsidRPr="00B423CE">
        <w:rPr>
          <w:rFonts w:ascii="Times New Roman" w:hAnsi="Times New Roman" w:cs="Times New Roman"/>
          <w:color w:val="FF0000"/>
        </w:rPr>
        <w:t xml:space="preserve">across </w:t>
      </w:r>
      <w:r w:rsidR="001D1D33" w:rsidRPr="0025384D">
        <w:rPr>
          <w:rFonts w:ascii="Times New Roman" w:hAnsi="Times New Roman" w:cs="Times New Roman"/>
          <w:color w:val="FF0000"/>
        </w:rPr>
        <w:t>date</w:t>
      </w:r>
    </w:p>
    <w:p w14:paraId="08D9FF26" w14:textId="239D88B9" w:rsidR="00F22D02" w:rsidRDefault="00553847" w:rsidP="00BA4540">
      <w:pPr>
        <w:spacing w:after="0" w:line="240" w:lineRule="auto"/>
        <w:ind w:firstLine="720"/>
        <w:rPr>
          <w:rFonts w:ascii="Times New Roman" w:hAnsi="Times New Roman" w:cs="Times New Roman"/>
        </w:rPr>
      </w:pPr>
      <w:r>
        <w:rPr>
          <w:rFonts w:ascii="Times New Roman" w:hAnsi="Times New Roman" w:cs="Times New Roman"/>
        </w:rPr>
        <w:t xml:space="preserve">The VWC trend </w:t>
      </w:r>
      <w:r w:rsidR="00CE496A">
        <w:rPr>
          <w:rFonts w:ascii="Times New Roman" w:hAnsi="Times New Roman" w:cs="Times New Roman"/>
        </w:rPr>
        <w:t xml:space="preserve">on </w:t>
      </w:r>
      <w:r w:rsidR="00BA203D">
        <w:rPr>
          <w:rFonts w:ascii="Times New Roman" w:hAnsi="Times New Roman" w:cs="Times New Roman"/>
        </w:rPr>
        <w:t xml:space="preserve">different </w:t>
      </w:r>
      <w:r w:rsidR="003A40DD">
        <w:rPr>
          <w:rFonts w:ascii="Times New Roman" w:hAnsi="Times New Roman" w:cs="Times New Roman"/>
        </w:rPr>
        <w:t xml:space="preserve">dates </w:t>
      </w:r>
      <w:r w:rsidR="00B814C4">
        <w:rPr>
          <w:rFonts w:ascii="Times New Roman" w:hAnsi="Times New Roman" w:cs="Times New Roman"/>
        </w:rPr>
        <w:t>was nearly similar</w:t>
      </w:r>
      <w:r w:rsidR="002F63B0">
        <w:rPr>
          <w:rFonts w:ascii="Times New Roman" w:hAnsi="Times New Roman" w:cs="Times New Roman"/>
        </w:rPr>
        <w:t xml:space="preserve">. </w:t>
      </w:r>
      <w:r w:rsidR="008B6266">
        <w:rPr>
          <w:rFonts w:ascii="Times New Roman" w:hAnsi="Times New Roman" w:cs="Times New Roman"/>
        </w:rPr>
        <w:t>On 03/0</w:t>
      </w:r>
      <w:r w:rsidR="00EA3448">
        <w:rPr>
          <w:rFonts w:ascii="Times New Roman" w:hAnsi="Times New Roman" w:cs="Times New Roman"/>
        </w:rPr>
        <w:t>4</w:t>
      </w:r>
      <w:r w:rsidR="008B6266">
        <w:rPr>
          <w:rFonts w:ascii="Times New Roman" w:hAnsi="Times New Roman" w:cs="Times New Roman"/>
        </w:rPr>
        <w:t>/2024</w:t>
      </w:r>
      <w:r w:rsidR="00EA3448">
        <w:rPr>
          <w:rFonts w:ascii="Times New Roman" w:hAnsi="Times New Roman" w:cs="Times New Roman"/>
        </w:rPr>
        <w:t xml:space="preserve">, </w:t>
      </w:r>
      <w:r w:rsidR="00E54B84">
        <w:rPr>
          <w:rFonts w:ascii="Times New Roman" w:hAnsi="Times New Roman" w:cs="Times New Roman"/>
        </w:rPr>
        <w:t xml:space="preserve">the VSC was </w:t>
      </w:r>
      <w:r w:rsidR="00071815">
        <w:rPr>
          <w:rFonts w:ascii="Times New Roman" w:hAnsi="Times New Roman" w:cs="Times New Roman"/>
        </w:rPr>
        <w:t>higher,</w:t>
      </w:r>
      <w:r w:rsidR="00E54B84">
        <w:rPr>
          <w:rFonts w:ascii="Times New Roman" w:hAnsi="Times New Roman" w:cs="Times New Roman"/>
        </w:rPr>
        <w:t xml:space="preserve"> which kept </w:t>
      </w:r>
      <w:r w:rsidR="00B15FFE">
        <w:rPr>
          <w:rFonts w:ascii="Times New Roman" w:hAnsi="Times New Roman" w:cs="Times New Roman"/>
        </w:rPr>
        <w:t xml:space="preserve">on lowering </w:t>
      </w:r>
      <w:r w:rsidR="0017665E">
        <w:rPr>
          <w:rFonts w:ascii="Times New Roman" w:hAnsi="Times New Roman" w:cs="Times New Roman"/>
        </w:rPr>
        <w:t>until 03/31/2024</w:t>
      </w:r>
      <w:r w:rsidR="00FF42B9">
        <w:rPr>
          <w:rFonts w:ascii="Times New Roman" w:hAnsi="Times New Roman" w:cs="Times New Roman"/>
        </w:rPr>
        <w:t xml:space="preserve">. </w:t>
      </w:r>
      <w:r w:rsidR="0081719F">
        <w:rPr>
          <w:rFonts w:ascii="Times New Roman" w:hAnsi="Times New Roman" w:cs="Times New Roman"/>
        </w:rPr>
        <w:t xml:space="preserve">It slightly increased </w:t>
      </w:r>
      <w:r w:rsidR="008647DA">
        <w:rPr>
          <w:rFonts w:ascii="Times New Roman" w:hAnsi="Times New Roman" w:cs="Times New Roman"/>
        </w:rPr>
        <w:t xml:space="preserve">on the next day </w:t>
      </w:r>
      <w:r w:rsidR="00477351">
        <w:rPr>
          <w:rFonts w:ascii="Times New Roman" w:hAnsi="Times New Roman" w:cs="Times New Roman"/>
        </w:rPr>
        <w:t>and decreas</w:t>
      </w:r>
      <w:r w:rsidR="00A07F0D">
        <w:rPr>
          <w:rFonts w:ascii="Times New Roman" w:hAnsi="Times New Roman" w:cs="Times New Roman"/>
        </w:rPr>
        <w:t>e</w:t>
      </w:r>
      <w:r w:rsidR="00477351">
        <w:rPr>
          <w:rFonts w:ascii="Times New Roman" w:hAnsi="Times New Roman" w:cs="Times New Roman"/>
        </w:rPr>
        <w:t>d again</w:t>
      </w:r>
      <w:r w:rsidR="00A07F0D">
        <w:rPr>
          <w:rFonts w:ascii="Times New Roman" w:hAnsi="Times New Roman" w:cs="Times New Roman"/>
        </w:rPr>
        <w:t xml:space="preserve">. </w:t>
      </w:r>
      <w:commentRangeStart w:id="27"/>
      <w:r w:rsidR="00813C93">
        <w:rPr>
          <w:rFonts w:ascii="Times New Roman" w:hAnsi="Times New Roman" w:cs="Times New Roman"/>
        </w:rPr>
        <w:t xml:space="preserve">The highest VWC was found on </w:t>
      </w:r>
      <w:r w:rsidR="00501FCC">
        <w:rPr>
          <w:rFonts w:ascii="Times New Roman" w:hAnsi="Times New Roman" w:cs="Times New Roman"/>
        </w:rPr>
        <w:t>04/18/2024</w:t>
      </w:r>
      <w:r w:rsidR="00C922E3">
        <w:rPr>
          <w:rFonts w:ascii="Times New Roman" w:hAnsi="Times New Roman" w:cs="Times New Roman"/>
        </w:rPr>
        <w:t xml:space="preserve"> </w:t>
      </w:r>
      <w:r w:rsidR="00410B65">
        <w:rPr>
          <w:rFonts w:ascii="Times New Roman" w:hAnsi="Times New Roman" w:cs="Times New Roman"/>
        </w:rPr>
        <w:t xml:space="preserve">which </w:t>
      </w:r>
      <w:r w:rsidR="00660544">
        <w:rPr>
          <w:rFonts w:ascii="Times New Roman" w:hAnsi="Times New Roman" w:cs="Times New Roman"/>
        </w:rPr>
        <w:t>later</w:t>
      </w:r>
      <w:r w:rsidR="00410B65">
        <w:rPr>
          <w:rFonts w:ascii="Times New Roman" w:hAnsi="Times New Roman" w:cs="Times New Roman"/>
        </w:rPr>
        <w:t xml:space="preserve"> decreased</w:t>
      </w:r>
      <w:r w:rsidR="005A3F0E">
        <w:rPr>
          <w:rFonts w:ascii="Times New Roman" w:hAnsi="Times New Roman" w:cs="Times New Roman"/>
        </w:rPr>
        <w:t xml:space="preserve"> slightly</w:t>
      </w:r>
      <w:r w:rsidR="00410B65">
        <w:rPr>
          <w:rFonts w:ascii="Times New Roman" w:hAnsi="Times New Roman" w:cs="Times New Roman"/>
        </w:rPr>
        <w:t>.</w:t>
      </w:r>
      <w:commentRangeEnd w:id="27"/>
      <w:r w:rsidR="00432C27">
        <w:rPr>
          <w:rStyle w:val="CommentReference"/>
        </w:rPr>
        <w:commentReference w:id="27"/>
      </w:r>
    </w:p>
    <w:p w14:paraId="274C4BEB" w14:textId="77777777" w:rsidR="00BB1A72" w:rsidRDefault="00BB1A72" w:rsidP="00BB1A72">
      <w:pPr>
        <w:spacing w:after="0" w:line="240" w:lineRule="auto"/>
        <w:rPr>
          <w:rFonts w:ascii="Times New Roman" w:hAnsi="Times New Roman" w:cs="Times New Roman"/>
        </w:rPr>
      </w:pPr>
    </w:p>
    <w:p w14:paraId="3C26F50A" w14:textId="3521958B" w:rsidR="00BB1A72" w:rsidRDefault="00BB1A72" w:rsidP="00BB1A72">
      <w:pPr>
        <w:spacing w:after="0" w:line="240" w:lineRule="auto"/>
        <w:rPr>
          <w:rFonts w:ascii="Times New Roman" w:hAnsi="Times New Roman" w:cs="Times New Roman"/>
        </w:rPr>
      </w:pPr>
      <w:r>
        <w:rPr>
          <w:noProof/>
        </w:rPr>
        <w:drawing>
          <wp:inline distT="0" distB="0" distL="0" distR="0" wp14:anchorId="6472C777" wp14:editId="04B712FD">
            <wp:extent cx="5943600" cy="5076825"/>
            <wp:effectExtent l="0" t="0" r="0" b="9525"/>
            <wp:docPr id="1653007833" name="Chart 1">
              <a:extLst xmlns:a="http://schemas.openxmlformats.org/drawingml/2006/main">
                <a:ext uri="{FF2B5EF4-FFF2-40B4-BE49-F238E27FC236}">
                  <a16:creationId xmlns:a16="http://schemas.microsoft.com/office/drawing/2014/main" id="{F4713DE1-F126-4F7F-840E-BE39D9657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7A211E" w14:textId="1D2D2CC6" w:rsidR="00CF1BB9" w:rsidRDefault="00CF1BB9" w:rsidP="00BB1A72">
      <w:pPr>
        <w:spacing w:after="0" w:line="240" w:lineRule="auto"/>
        <w:rPr>
          <w:rFonts w:ascii="Times New Roman" w:hAnsi="Times New Roman" w:cs="Times New Roman"/>
        </w:rPr>
      </w:pPr>
      <w:r w:rsidRPr="00300825">
        <w:rPr>
          <w:rFonts w:ascii="Times New Roman" w:hAnsi="Times New Roman" w:cs="Times New Roman"/>
          <w:b/>
          <w:bCs/>
          <w:u w:val="single"/>
        </w:rPr>
        <w:t xml:space="preserve">Figure </w:t>
      </w:r>
      <w:r w:rsidR="004B3EEC">
        <w:rPr>
          <w:rFonts w:ascii="Times New Roman" w:hAnsi="Times New Roman" w:cs="Times New Roman"/>
          <w:b/>
          <w:bCs/>
          <w:u w:val="single"/>
        </w:rPr>
        <w:t>2</w:t>
      </w:r>
      <w:r>
        <w:rPr>
          <w:rFonts w:ascii="Times New Roman" w:hAnsi="Times New Roman" w:cs="Times New Roman"/>
        </w:rPr>
        <w:t xml:space="preserve">. </w:t>
      </w:r>
      <w:r w:rsidR="00672688" w:rsidRPr="00672688">
        <w:rPr>
          <w:rFonts w:ascii="Times New Roman" w:hAnsi="Times New Roman" w:cs="Times New Roman"/>
        </w:rPr>
        <w:t xml:space="preserve">VWC measured throughout the onion growing season under soil water tension treatments </w:t>
      </w:r>
      <w:r w:rsidR="00BA282F">
        <w:rPr>
          <w:rFonts w:ascii="Times New Roman" w:hAnsi="Times New Roman" w:cs="Times New Roman"/>
        </w:rPr>
        <w:t>(</w:t>
      </w:r>
      <w:r w:rsidR="00BA282F" w:rsidRPr="0000335E">
        <w:rPr>
          <w:rFonts w:ascii="Times New Roman" w:hAnsi="Times New Roman" w:cs="Times New Roman"/>
        </w:rPr>
        <w:t>-25 kPa, -50 kPa, -75 kPa, -100 kPa, and -125 kPa</w:t>
      </w:r>
      <w:r w:rsidR="00BA282F">
        <w:rPr>
          <w:rFonts w:ascii="Times New Roman" w:hAnsi="Times New Roman" w:cs="Times New Roman"/>
        </w:rPr>
        <w:t xml:space="preserve">) </w:t>
      </w:r>
      <w:r w:rsidR="00672688" w:rsidRPr="00672688">
        <w:rPr>
          <w:rFonts w:ascii="Times New Roman" w:hAnsi="Times New Roman" w:cs="Times New Roman"/>
        </w:rPr>
        <w:t xml:space="preserve">at the Texas A&amp;M AgriLife Research and Extension Center, Uvalde, </w:t>
      </w:r>
      <w:r w:rsidR="004201E4">
        <w:rPr>
          <w:rFonts w:ascii="Times New Roman" w:hAnsi="Times New Roman" w:cs="Times New Roman"/>
        </w:rPr>
        <w:t>T</w:t>
      </w:r>
      <w:r w:rsidR="0036499F">
        <w:rPr>
          <w:rFonts w:ascii="Times New Roman" w:hAnsi="Times New Roman" w:cs="Times New Roman"/>
        </w:rPr>
        <w:t>exas</w:t>
      </w:r>
      <w:r w:rsidR="00672688" w:rsidRPr="00672688">
        <w:rPr>
          <w:rFonts w:ascii="Times New Roman" w:hAnsi="Times New Roman" w:cs="Times New Roman"/>
        </w:rPr>
        <w:t xml:space="preserve">. Data </w:t>
      </w:r>
      <w:r w:rsidR="00E60EE2" w:rsidRPr="00672688">
        <w:rPr>
          <w:rFonts w:ascii="Times New Roman" w:hAnsi="Times New Roman" w:cs="Times New Roman"/>
        </w:rPr>
        <w:t>represents</w:t>
      </w:r>
      <w:r w:rsidR="00672688" w:rsidRPr="00672688">
        <w:rPr>
          <w:rFonts w:ascii="Times New Roman" w:hAnsi="Times New Roman" w:cs="Times New Roman"/>
        </w:rPr>
        <w:t xml:space="preserve"> daily VWC values collected from sensor-based monitoring systems during the 202</w:t>
      </w:r>
      <w:r w:rsidR="00242794">
        <w:rPr>
          <w:rFonts w:ascii="Times New Roman" w:hAnsi="Times New Roman" w:cs="Times New Roman"/>
        </w:rPr>
        <w:t>4</w:t>
      </w:r>
      <w:r w:rsidR="00672688" w:rsidRPr="00672688">
        <w:rPr>
          <w:rFonts w:ascii="Times New Roman" w:hAnsi="Times New Roman" w:cs="Times New Roman"/>
        </w:rPr>
        <w:t xml:space="preserve"> onion cropping period.</w:t>
      </w:r>
    </w:p>
    <w:p w14:paraId="26F89785" w14:textId="77777777" w:rsidR="00BA4540" w:rsidRDefault="00BA4540" w:rsidP="00BA4540">
      <w:pPr>
        <w:spacing w:after="0" w:line="240" w:lineRule="auto"/>
        <w:ind w:firstLine="720"/>
        <w:rPr>
          <w:rFonts w:ascii="Times New Roman" w:hAnsi="Times New Roman" w:cs="Times New Roman"/>
        </w:rPr>
      </w:pPr>
    </w:p>
    <w:p w14:paraId="54442064" w14:textId="54D98B4A" w:rsidR="00F22D02" w:rsidRPr="00FE3611" w:rsidRDefault="00923859" w:rsidP="00CA58E5">
      <w:pPr>
        <w:spacing w:after="0" w:line="240" w:lineRule="auto"/>
        <w:rPr>
          <w:rFonts w:ascii="Times New Roman" w:hAnsi="Times New Roman" w:cs="Times New Roman"/>
          <w:b/>
          <w:bCs/>
        </w:rPr>
      </w:pPr>
      <w:r>
        <w:rPr>
          <w:rFonts w:ascii="Times New Roman" w:hAnsi="Times New Roman" w:cs="Times New Roman"/>
          <w:b/>
          <w:bCs/>
        </w:rPr>
        <w:t>SWP</w:t>
      </w:r>
      <w:r w:rsidR="003125CF">
        <w:rPr>
          <w:rFonts w:ascii="Times New Roman" w:hAnsi="Times New Roman" w:cs="Times New Roman"/>
          <w:b/>
          <w:bCs/>
        </w:rPr>
        <w:t>, kPa</w:t>
      </w:r>
    </w:p>
    <w:p w14:paraId="6E698AA5" w14:textId="72A14CCC" w:rsidR="000B0BB0" w:rsidRDefault="007B5EDF" w:rsidP="007B5EDF">
      <w:pPr>
        <w:spacing w:after="0" w:line="240" w:lineRule="auto"/>
        <w:ind w:firstLine="720"/>
        <w:rPr>
          <w:rFonts w:ascii="Times New Roman" w:hAnsi="Times New Roman" w:cs="Times New Roman"/>
          <w:color w:val="FF0000"/>
        </w:rPr>
      </w:pPr>
      <w:r w:rsidRPr="00326057">
        <w:rPr>
          <w:rFonts w:ascii="Times New Roman" w:hAnsi="Times New Roman" w:cs="Times New Roman"/>
          <w:color w:val="FF0000"/>
        </w:rPr>
        <w:t>soil water potential = swp</w:t>
      </w:r>
    </w:p>
    <w:p w14:paraId="64FE76AF" w14:textId="2860A5F9" w:rsidR="00D94844" w:rsidRPr="00326057" w:rsidRDefault="00FC7FBA" w:rsidP="007B5EDF">
      <w:pPr>
        <w:spacing w:after="0" w:line="240" w:lineRule="auto"/>
        <w:ind w:firstLine="720"/>
        <w:rPr>
          <w:rFonts w:ascii="Times New Roman" w:hAnsi="Times New Roman" w:cs="Times New Roman"/>
          <w:color w:val="FF0000"/>
        </w:rPr>
      </w:pPr>
      <w:r>
        <w:rPr>
          <w:rFonts w:ascii="Times New Roman" w:hAnsi="Times New Roman" w:cs="Times New Roman"/>
          <w:color w:val="FF0000"/>
        </w:rPr>
        <w:t xml:space="preserve">across </w:t>
      </w:r>
      <w:r w:rsidR="00D94844">
        <w:rPr>
          <w:rFonts w:ascii="Times New Roman" w:hAnsi="Times New Roman" w:cs="Times New Roman"/>
          <w:color w:val="FF0000"/>
        </w:rPr>
        <w:t>varieties</w:t>
      </w:r>
    </w:p>
    <w:p w14:paraId="553B95F4" w14:textId="303BAF75" w:rsidR="007B5EDF" w:rsidRDefault="00A017C3" w:rsidP="006603DB">
      <w:pPr>
        <w:spacing w:after="0" w:line="240" w:lineRule="auto"/>
        <w:ind w:firstLine="720"/>
        <w:rPr>
          <w:rFonts w:ascii="Times New Roman" w:hAnsi="Times New Roman" w:cs="Times New Roman"/>
        </w:rPr>
      </w:pPr>
      <w:r>
        <w:rPr>
          <w:rFonts w:ascii="Times New Roman" w:hAnsi="Times New Roman" w:cs="Times New Roman"/>
        </w:rPr>
        <w:t xml:space="preserve">SWP </w:t>
      </w:r>
      <w:r w:rsidR="00AD081D">
        <w:rPr>
          <w:rFonts w:ascii="Times New Roman" w:hAnsi="Times New Roman" w:cs="Times New Roman"/>
        </w:rPr>
        <w:t>was generally low in Mata Hari</w:t>
      </w:r>
      <w:r w:rsidR="00374E5D">
        <w:rPr>
          <w:rFonts w:ascii="Times New Roman" w:hAnsi="Times New Roman" w:cs="Times New Roman"/>
        </w:rPr>
        <w:t xml:space="preserve"> (</w:t>
      </w:r>
      <w:r w:rsidR="00374E5D" w:rsidRPr="00F64164">
        <w:rPr>
          <w:rFonts w:ascii="Times New Roman" w:hAnsi="Times New Roman" w:cs="Times New Roman"/>
          <w:b/>
          <w:bCs/>
          <w:u w:val="single"/>
        </w:rPr>
        <w:t xml:space="preserve">Figure </w:t>
      </w:r>
      <w:r w:rsidR="00F64164" w:rsidRPr="00F64164">
        <w:rPr>
          <w:rFonts w:ascii="Times New Roman" w:hAnsi="Times New Roman" w:cs="Times New Roman"/>
          <w:b/>
          <w:bCs/>
          <w:u w:val="single"/>
        </w:rPr>
        <w:t>3</w:t>
      </w:r>
      <w:r w:rsidR="00374E5D" w:rsidRPr="00F64164">
        <w:rPr>
          <w:rFonts w:ascii="Times New Roman" w:hAnsi="Times New Roman" w:cs="Times New Roman"/>
          <w:b/>
          <w:bCs/>
          <w:u w:val="single"/>
        </w:rPr>
        <w:t>B</w:t>
      </w:r>
      <w:r w:rsidR="00374E5D">
        <w:rPr>
          <w:rFonts w:ascii="Times New Roman" w:hAnsi="Times New Roman" w:cs="Times New Roman"/>
        </w:rPr>
        <w:t>)</w:t>
      </w:r>
      <w:r w:rsidR="00AE7E0E">
        <w:rPr>
          <w:rFonts w:ascii="Times New Roman" w:hAnsi="Times New Roman" w:cs="Times New Roman"/>
        </w:rPr>
        <w:t xml:space="preserve">, followed by </w:t>
      </w:r>
      <w:r w:rsidR="00710C60">
        <w:rPr>
          <w:rFonts w:ascii="Times New Roman" w:hAnsi="Times New Roman" w:cs="Times New Roman"/>
        </w:rPr>
        <w:t>Hornet</w:t>
      </w:r>
      <w:r w:rsidR="00B26B66">
        <w:rPr>
          <w:rFonts w:ascii="Times New Roman" w:hAnsi="Times New Roman" w:cs="Times New Roman"/>
        </w:rPr>
        <w:t xml:space="preserve"> (</w:t>
      </w:r>
      <w:r w:rsidR="00B26B66" w:rsidRPr="00F64164">
        <w:rPr>
          <w:rFonts w:ascii="Times New Roman" w:hAnsi="Times New Roman" w:cs="Times New Roman"/>
          <w:b/>
          <w:bCs/>
          <w:u w:val="single"/>
        </w:rPr>
        <w:t>Figure 3</w:t>
      </w:r>
      <w:r w:rsidR="00B26B66">
        <w:rPr>
          <w:rFonts w:ascii="Times New Roman" w:hAnsi="Times New Roman" w:cs="Times New Roman"/>
          <w:b/>
          <w:bCs/>
          <w:u w:val="single"/>
        </w:rPr>
        <w:t>A</w:t>
      </w:r>
      <w:r w:rsidR="00B26B66">
        <w:rPr>
          <w:rFonts w:ascii="Times New Roman" w:hAnsi="Times New Roman" w:cs="Times New Roman"/>
        </w:rPr>
        <w:t>)</w:t>
      </w:r>
      <w:r w:rsidR="00710C60">
        <w:rPr>
          <w:rFonts w:ascii="Times New Roman" w:hAnsi="Times New Roman" w:cs="Times New Roman"/>
        </w:rPr>
        <w:t xml:space="preserve"> and </w:t>
      </w:r>
      <w:r w:rsidR="00F92F58">
        <w:rPr>
          <w:rFonts w:ascii="Times New Roman" w:hAnsi="Times New Roman" w:cs="Times New Roman"/>
        </w:rPr>
        <w:t xml:space="preserve">high in </w:t>
      </w:r>
      <w:r w:rsidR="00710C60">
        <w:rPr>
          <w:rFonts w:ascii="Times New Roman" w:hAnsi="Times New Roman" w:cs="Times New Roman"/>
        </w:rPr>
        <w:t>Amadea</w:t>
      </w:r>
      <w:r w:rsidR="000673CC">
        <w:rPr>
          <w:rFonts w:ascii="Times New Roman" w:hAnsi="Times New Roman" w:cs="Times New Roman"/>
        </w:rPr>
        <w:t xml:space="preserve"> (</w:t>
      </w:r>
      <w:r w:rsidR="000673CC" w:rsidRPr="00F64164">
        <w:rPr>
          <w:rFonts w:ascii="Times New Roman" w:hAnsi="Times New Roman" w:cs="Times New Roman"/>
          <w:b/>
          <w:bCs/>
          <w:u w:val="single"/>
        </w:rPr>
        <w:t>Figure 3</w:t>
      </w:r>
      <w:r w:rsidR="000673CC">
        <w:rPr>
          <w:rFonts w:ascii="Times New Roman" w:hAnsi="Times New Roman" w:cs="Times New Roman"/>
          <w:b/>
          <w:bCs/>
          <w:u w:val="single"/>
        </w:rPr>
        <w:t>C</w:t>
      </w:r>
      <w:r w:rsidR="000673CC">
        <w:rPr>
          <w:rFonts w:ascii="Times New Roman" w:hAnsi="Times New Roman" w:cs="Times New Roman"/>
        </w:rPr>
        <w:t>)</w:t>
      </w:r>
      <w:r w:rsidR="00710C60">
        <w:rPr>
          <w:rFonts w:ascii="Times New Roman" w:hAnsi="Times New Roman" w:cs="Times New Roman"/>
        </w:rPr>
        <w:t>.</w:t>
      </w:r>
      <w:r w:rsidR="00F568BA">
        <w:rPr>
          <w:rFonts w:ascii="Times New Roman" w:hAnsi="Times New Roman" w:cs="Times New Roman"/>
        </w:rPr>
        <w:t xml:space="preserve"> </w:t>
      </w:r>
      <w:r w:rsidR="00DE74B7">
        <w:rPr>
          <w:rFonts w:ascii="Times New Roman" w:hAnsi="Times New Roman" w:cs="Times New Roman"/>
        </w:rPr>
        <w:t xml:space="preserve">Mata Hari </w:t>
      </w:r>
      <w:commentRangeStart w:id="28"/>
      <w:r w:rsidR="00DE74B7">
        <w:rPr>
          <w:rFonts w:ascii="Times New Roman" w:hAnsi="Times New Roman" w:cs="Times New Roman"/>
        </w:rPr>
        <w:t xml:space="preserve">experienced </w:t>
      </w:r>
      <w:r w:rsidR="000D373B">
        <w:rPr>
          <w:rFonts w:ascii="Times New Roman" w:hAnsi="Times New Roman" w:cs="Times New Roman"/>
        </w:rPr>
        <w:t>a high</w:t>
      </w:r>
      <w:r w:rsidR="00DE74B7">
        <w:rPr>
          <w:rFonts w:ascii="Times New Roman" w:hAnsi="Times New Roman" w:cs="Times New Roman"/>
        </w:rPr>
        <w:t xml:space="preserve"> </w:t>
      </w:r>
      <w:r w:rsidR="000D373B">
        <w:rPr>
          <w:rFonts w:ascii="Times New Roman" w:hAnsi="Times New Roman" w:cs="Times New Roman"/>
        </w:rPr>
        <w:t>number of</w:t>
      </w:r>
      <w:r w:rsidR="005C4CB6">
        <w:rPr>
          <w:rFonts w:ascii="Times New Roman" w:hAnsi="Times New Roman" w:cs="Times New Roman"/>
        </w:rPr>
        <w:t xml:space="preserve"> </w:t>
      </w:r>
      <w:r w:rsidR="00D9390C">
        <w:rPr>
          <w:rFonts w:ascii="Times New Roman" w:hAnsi="Times New Roman" w:cs="Times New Roman"/>
        </w:rPr>
        <w:t xml:space="preserve">days </w:t>
      </w:r>
      <w:commentRangeEnd w:id="28"/>
      <w:r w:rsidR="009D6B95">
        <w:rPr>
          <w:rStyle w:val="CommentReference"/>
        </w:rPr>
        <w:commentReference w:id="28"/>
      </w:r>
      <w:r w:rsidR="00D9390C">
        <w:rPr>
          <w:rFonts w:ascii="Times New Roman" w:hAnsi="Times New Roman" w:cs="Times New Roman"/>
        </w:rPr>
        <w:t xml:space="preserve">with </w:t>
      </w:r>
      <w:r w:rsidR="005E325B">
        <w:rPr>
          <w:rFonts w:ascii="Times New Roman" w:hAnsi="Times New Roman" w:cs="Times New Roman"/>
        </w:rPr>
        <w:t>low</w:t>
      </w:r>
      <w:r w:rsidR="005C4CB6">
        <w:rPr>
          <w:rFonts w:ascii="Times New Roman" w:hAnsi="Times New Roman" w:cs="Times New Roman"/>
        </w:rPr>
        <w:t xml:space="preserve"> </w:t>
      </w:r>
      <w:r w:rsidR="000E0E7D">
        <w:rPr>
          <w:rFonts w:ascii="Times New Roman" w:hAnsi="Times New Roman" w:cs="Times New Roman"/>
        </w:rPr>
        <w:t>SWP</w:t>
      </w:r>
      <w:r w:rsidR="00C34DFB">
        <w:rPr>
          <w:rFonts w:ascii="Times New Roman" w:hAnsi="Times New Roman" w:cs="Times New Roman"/>
        </w:rPr>
        <w:t xml:space="preserve"> (</w:t>
      </w:r>
      <w:r w:rsidR="003115AA">
        <w:rPr>
          <w:rFonts w:ascii="Times New Roman" w:hAnsi="Times New Roman" w:cs="Times New Roman"/>
        </w:rPr>
        <w:t xml:space="preserve">-19.48 to </w:t>
      </w:r>
      <w:r w:rsidR="00FB4502">
        <w:rPr>
          <w:rFonts w:ascii="Times New Roman" w:hAnsi="Times New Roman" w:cs="Times New Roman"/>
        </w:rPr>
        <w:t>-47.36 kPa</w:t>
      </w:r>
      <w:r w:rsidR="00C34DFB">
        <w:rPr>
          <w:rFonts w:ascii="Times New Roman" w:hAnsi="Times New Roman" w:cs="Times New Roman"/>
        </w:rPr>
        <w:t>)</w:t>
      </w:r>
      <w:r w:rsidR="00295E7B">
        <w:rPr>
          <w:rFonts w:ascii="Times New Roman" w:hAnsi="Times New Roman" w:cs="Times New Roman"/>
        </w:rPr>
        <w:t xml:space="preserve">, </w:t>
      </w:r>
      <w:r w:rsidR="00295E7B" w:rsidRPr="00295E7B">
        <w:rPr>
          <w:rFonts w:ascii="Times New Roman" w:hAnsi="Times New Roman" w:cs="Times New Roman"/>
        </w:rPr>
        <w:t>indicating relatively higher water availability</w:t>
      </w:r>
      <w:r w:rsidR="009D516C">
        <w:rPr>
          <w:rFonts w:ascii="Times New Roman" w:hAnsi="Times New Roman" w:cs="Times New Roman"/>
        </w:rPr>
        <w:t xml:space="preserve"> while </w:t>
      </w:r>
      <w:r w:rsidR="0025585B">
        <w:rPr>
          <w:rFonts w:ascii="Times New Roman" w:hAnsi="Times New Roman" w:cs="Times New Roman"/>
        </w:rPr>
        <w:t xml:space="preserve">Hornet </w:t>
      </w:r>
      <w:r w:rsidR="00CB761E">
        <w:rPr>
          <w:rFonts w:ascii="Times New Roman" w:hAnsi="Times New Roman" w:cs="Times New Roman"/>
        </w:rPr>
        <w:t>(</w:t>
      </w:r>
      <w:r w:rsidR="00357D98">
        <w:rPr>
          <w:rFonts w:ascii="Times New Roman" w:hAnsi="Times New Roman" w:cs="Times New Roman"/>
        </w:rPr>
        <w:t>-1</w:t>
      </w:r>
      <w:r w:rsidR="00BF2793">
        <w:rPr>
          <w:rFonts w:ascii="Times New Roman" w:hAnsi="Times New Roman" w:cs="Times New Roman"/>
        </w:rPr>
        <w:t>8.96</w:t>
      </w:r>
      <w:r w:rsidR="00357D98">
        <w:rPr>
          <w:rFonts w:ascii="Times New Roman" w:hAnsi="Times New Roman" w:cs="Times New Roman"/>
        </w:rPr>
        <w:t xml:space="preserve"> to </w:t>
      </w:r>
      <w:r w:rsidR="009C56B6">
        <w:rPr>
          <w:rFonts w:ascii="Times New Roman" w:hAnsi="Times New Roman" w:cs="Times New Roman"/>
        </w:rPr>
        <w:t>-</w:t>
      </w:r>
      <w:r w:rsidR="005E0648">
        <w:rPr>
          <w:rFonts w:ascii="Times New Roman" w:hAnsi="Times New Roman" w:cs="Times New Roman"/>
        </w:rPr>
        <w:t>42.03</w:t>
      </w:r>
      <w:r w:rsidR="009E4002">
        <w:rPr>
          <w:rFonts w:ascii="Times New Roman" w:hAnsi="Times New Roman" w:cs="Times New Roman"/>
        </w:rPr>
        <w:t xml:space="preserve"> kPa</w:t>
      </w:r>
      <w:r w:rsidR="00CB761E">
        <w:rPr>
          <w:rFonts w:ascii="Times New Roman" w:hAnsi="Times New Roman" w:cs="Times New Roman"/>
        </w:rPr>
        <w:t xml:space="preserve">) </w:t>
      </w:r>
      <w:r w:rsidR="0025585B">
        <w:rPr>
          <w:rFonts w:ascii="Times New Roman" w:hAnsi="Times New Roman" w:cs="Times New Roman"/>
        </w:rPr>
        <w:t xml:space="preserve">and Amadea </w:t>
      </w:r>
      <w:r w:rsidR="00E45B76">
        <w:rPr>
          <w:rFonts w:ascii="Times New Roman" w:hAnsi="Times New Roman" w:cs="Times New Roman"/>
        </w:rPr>
        <w:t>(</w:t>
      </w:r>
      <w:r w:rsidR="00257478">
        <w:rPr>
          <w:rFonts w:ascii="Times New Roman" w:hAnsi="Times New Roman" w:cs="Times New Roman"/>
        </w:rPr>
        <w:t xml:space="preserve">-18.34 to </w:t>
      </w:r>
      <w:r w:rsidR="00E85376">
        <w:rPr>
          <w:rFonts w:ascii="Times New Roman" w:hAnsi="Times New Roman" w:cs="Times New Roman"/>
        </w:rPr>
        <w:t>-45.07</w:t>
      </w:r>
      <w:r w:rsidR="00542C82" w:rsidRPr="00542C82">
        <w:rPr>
          <w:rFonts w:ascii="Times New Roman" w:hAnsi="Times New Roman" w:cs="Times New Roman"/>
        </w:rPr>
        <w:t xml:space="preserve"> </w:t>
      </w:r>
      <w:r w:rsidR="00542C82">
        <w:rPr>
          <w:rFonts w:ascii="Times New Roman" w:hAnsi="Times New Roman" w:cs="Times New Roman"/>
        </w:rPr>
        <w:t>kPa</w:t>
      </w:r>
      <w:r w:rsidR="00E45B76">
        <w:rPr>
          <w:rFonts w:ascii="Times New Roman" w:hAnsi="Times New Roman" w:cs="Times New Roman"/>
        </w:rPr>
        <w:t xml:space="preserve">) </w:t>
      </w:r>
      <w:r w:rsidR="009A7670">
        <w:rPr>
          <w:rFonts w:ascii="Times New Roman" w:hAnsi="Times New Roman" w:cs="Times New Roman"/>
        </w:rPr>
        <w:t xml:space="preserve">had </w:t>
      </w:r>
      <w:r w:rsidR="009A7670" w:rsidRPr="009A7670">
        <w:rPr>
          <w:rFonts w:ascii="Times New Roman" w:hAnsi="Times New Roman" w:cs="Times New Roman"/>
        </w:rPr>
        <w:t>higher water stress</w:t>
      </w:r>
      <w:r w:rsidR="003F5DE8">
        <w:rPr>
          <w:rFonts w:ascii="Times New Roman" w:hAnsi="Times New Roman" w:cs="Times New Roman"/>
        </w:rPr>
        <w:t xml:space="preserve">, </w:t>
      </w:r>
      <w:r w:rsidR="00B94723">
        <w:rPr>
          <w:rFonts w:ascii="Times New Roman" w:hAnsi="Times New Roman" w:cs="Times New Roman"/>
        </w:rPr>
        <w:t>respectively</w:t>
      </w:r>
      <w:r w:rsidR="009A7670" w:rsidRPr="009A7670">
        <w:rPr>
          <w:rFonts w:ascii="Times New Roman" w:hAnsi="Times New Roman" w:cs="Times New Roman"/>
        </w:rPr>
        <w:t>.</w:t>
      </w:r>
      <w:r w:rsidR="00182226">
        <w:rPr>
          <w:rFonts w:ascii="Times New Roman" w:hAnsi="Times New Roman" w:cs="Times New Roman"/>
        </w:rPr>
        <w:t xml:space="preserve"> </w:t>
      </w:r>
      <w:r w:rsidR="00F036D3">
        <w:rPr>
          <w:rFonts w:ascii="Times New Roman" w:hAnsi="Times New Roman" w:cs="Times New Roman"/>
        </w:rPr>
        <w:t xml:space="preserve">Mata Hari was slightly better </w:t>
      </w:r>
      <w:r w:rsidR="007A7796">
        <w:rPr>
          <w:rFonts w:ascii="Times New Roman" w:hAnsi="Times New Roman" w:cs="Times New Roman"/>
        </w:rPr>
        <w:t xml:space="preserve">in </w:t>
      </w:r>
      <w:r w:rsidR="00EB5FA2">
        <w:rPr>
          <w:rFonts w:ascii="Times New Roman" w:hAnsi="Times New Roman" w:cs="Times New Roman"/>
        </w:rPr>
        <w:t xml:space="preserve">keeping </w:t>
      </w:r>
      <w:r w:rsidR="00DF0506">
        <w:rPr>
          <w:rFonts w:ascii="Times New Roman" w:hAnsi="Times New Roman" w:cs="Times New Roman"/>
        </w:rPr>
        <w:t xml:space="preserve">the </w:t>
      </w:r>
      <w:r w:rsidR="003265A3">
        <w:rPr>
          <w:rFonts w:ascii="Times New Roman" w:hAnsi="Times New Roman" w:cs="Times New Roman"/>
        </w:rPr>
        <w:t>lower SWP</w:t>
      </w:r>
      <w:r w:rsidR="004F2EFE">
        <w:rPr>
          <w:rFonts w:ascii="Times New Roman" w:hAnsi="Times New Roman" w:cs="Times New Roman"/>
        </w:rPr>
        <w:t xml:space="preserve"> while </w:t>
      </w:r>
      <w:r w:rsidR="002A35BC">
        <w:rPr>
          <w:rFonts w:ascii="Times New Roman" w:hAnsi="Times New Roman" w:cs="Times New Roman"/>
        </w:rPr>
        <w:t>Amadea showed highest fluctuations.</w:t>
      </w:r>
    </w:p>
    <w:p w14:paraId="58A5F316" w14:textId="7FE5D17C" w:rsidR="00B5709F" w:rsidRDefault="00FC7FBA" w:rsidP="006603DB">
      <w:pPr>
        <w:spacing w:after="0" w:line="240" w:lineRule="auto"/>
        <w:ind w:firstLine="720"/>
        <w:rPr>
          <w:rFonts w:ascii="Times New Roman" w:hAnsi="Times New Roman" w:cs="Times New Roman"/>
        </w:rPr>
      </w:pPr>
      <w:r w:rsidRPr="00FC7FBA">
        <w:rPr>
          <w:rFonts w:ascii="Times New Roman" w:hAnsi="Times New Roman" w:cs="Times New Roman"/>
          <w:color w:val="FF0000"/>
        </w:rPr>
        <w:t xml:space="preserve">across </w:t>
      </w:r>
      <w:r w:rsidR="00B5709F">
        <w:rPr>
          <w:rFonts w:ascii="Times New Roman" w:hAnsi="Times New Roman" w:cs="Times New Roman"/>
          <w:color w:val="FF0000"/>
        </w:rPr>
        <w:t>treatments</w:t>
      </w:r>
      <w:r w:rsidR="00CD5A27">
        <w:rPr>
          <w:rFonts w:ascii="Times New Roman" w:hAnsi="Times New Roman" w:cs="Times New Roman"/>
          <w:color w:val="FF0000"/>
        </w:rPr>
        <w:t xml:space="preserve"> </w:t>
      </w:r>
    </w:p>
    <w:p w14:paraId="1844A7FC" w14:textId="020A8AA7" w:rsidR="001A168C" w:rsidRDefault="00D13EEF" w:rsidP="006603DB">
      <w:pPr>
        <w:spacing w:after="0" w:line="240" w:lineRule="auto"/>
        <w:ind w:firstLine="720"/>
        <w:rPr>
          <w:rFonts w:ascii="Times New Roman" w:hAnsi="Times New Roman" w:cs="Times New Roman"/>
        </w:rPr>
      </w:pPr>
      <w:commentRangeStart w:id="29"/>
      <w:r>
        <w:rPr>
          <w:rFonts w:ascii="Times New Roman" w:hAnsi="Times New Roman" w:cs="Times New Roman"/>
        </w:rPr>
        <w:t xml:space="preserve">The SWP rapidly increased </w:t>
      </w:r>
      <w:r w:rsidR="005D2F05">
        <w:rPr>
          <w:rFonts w:ascii="Times New Roman" w:hAnsi="Times New Roman" w:cs="Times New Roman"/>
        </w:rPr>
        <w:t xml:space="preserve">as </w:t>
      </w:r>
      <w:r w:rsidR="006D33A1">
        <w:rPr>
          <w:rFonts w:ascii="Times New Roman" w:hAnsi="Times New Roman" w:cs="Times New Roman"/>
        </w:rPr>
        <w:t xml:space="preserve">the </w:t>
      </w:r>
      <w:r w:rsidR="00347D3B" w:rsidRPr="00347D3B">
        <w:rPr>
          <w:rFonts w:ascii="Times New Roman" w:hAnsi="Times New Roman" w:cs="Times New Roman"/>
        </w:rPr>
        <w:t xml:space="preserve">tension </w:t>
      </w:r>
      <w:r w:rsidR="00576EF4">
        <w:rPr>
          <w:rFonts w:ascii="Times New Roman" w:hAnsi="Times New Roman" w:cs="Times New Roman"/>
        </w:rPr>
        <w:t xml:space="preserve">of the treatment </w:t>
      </w:r>
      <w:r w:rsidR="00347D3B" w:rsidRPr="00347D3B">
        <w:rPr>
          <w:rFonts w:ascii="Times New Roman" w:hAnsi="Times New Roman" w:cs="Times New Roman"/>
        </w:rPr>
        <w:t>increased</w:t>
      </w:r>
      <w:r w:rsidR="00401894">
        <w:rPr>
          <w:rFonts w:ascii="Times New Roman" w:hAnsi="Times New Roman" w:cs="Times New Roman"/>
        </w:rPr>
        <w:t xml:space="preserve">. </w:t>
      </w:r>
      <w:r w:rsidR="00D924DE">
        <w:rPr>
          <w:rFonts w:ascii="Times New Roman" w:hAnsi="Times New Roman" w:cs="Times New Roman"/>
        </w:rPr>
        <w:t xml:space="preserve">The </w:t>
      </w:r>
      <w:r w:rsidR="00B9208F" w:rsidRPr="00B9208F">
        <w:rPr>
          <w:rFonts w:ascii="Times New Roman" w:hAnsi="Times New Roman" w:cs="Times New Roman"/>
        </w:rPr>
        <w:t>-125 kPa and -100 kPa treatments recorded the lowest (most negative) SWP, reflecting drier soil conditions</w:t>
      </w:r>
      <w:r w:rsidR="00981133">
        <w:rPr>
          <w:rFonts w:ascii="Times New Roman" w:hAnsi="Times New Roman" w:cs="Times New Roman"/>
        </w:rPr>
        <w:t xml:space="preserve">. </w:t>
      </w:r>
      <w:r w:rsidR="003F568F" w:rsidRPr="003F568F">
        <w:rPr>
          <w:rFonts w:ascii="Times New Roman" w:hAnsi="Times New Roman" w:cs="Times New Roman"/>
        </w:rPr>
        <w:t xml:space="preserve">The -25 kPa and -50 kPa treatments showed higher water availability. </w:t>
      </w:r>
      <w:r w:rsidR="008553C2">
        <w:rPr>
          <w:rFonts w:ascii="Times New Roman" w:hAnsi="Times New Roman" w:cs="Times New Roman"/>
        </w:rPr>
        <w:t xml:space="preserve">The </w:t>
      </w:r>
      <w:r w:rsidR="008D393E">
        <w:rPr>
          <w:rFonts w:ascii="Times New Roman" w:hAnsi="Times New Roman" w:cs="Times New Roman"/>
        </w:rPr>
        <w:t>treatment</w:t>
      </w:r>
      <w:r w:rsidR="003F568F" w:rsidRPr="003F568F">
        <w:rPr>
          <w:rFonts w:ascii="Times New Roman" w:hAnsi="Times New Roman" w:cs="Times New Roman"/>
        </w:rPr>
        <w:t xml:space="preserve"> -50 kPa</w:t>
      </w:r>
      <w:r w:rsidR="008553C2">
        <w:rPr>
          <w:rFonts w:ascii="Times New Roman" w:hAnsi="Times New Roman" w:cs="Times New Roman"/>
        </w:rPr>
        <w:t xml:space="preserve"> (</w:t>
      </w:r>
      <w:r w:rsidR="00F334E0">
        <w:rPr>
          <w:rFonts w:ascii="Times New Roman" w:hAnsi="Times New Roman" w:cs="Times New Roman"/>
        </w:rPr>
        <w:t>WM</w:t>
      </w:r>
      <w:r w:rsidR="008553C2">
        <w:rPr>
          <w:rFonts w:ascii="Times New Roman" w:hAnsi="Times New Roman" w:cs="Times New Roman"/>
        </w:rPr>
        <w:t>)</w:t>
      </w:r>
      <w:r w:rsidR="003F568F" w:rsidRPr="003F568F">
        <w:rPr>
          <w:rFonts w:ascii="Times New Roman" w:hAnsi="Times New Roman" w:cs="Times New Roman"/>
        </w:rPr>
        <w:t xml:space="preserve"> </w:t>
      </w:r>
      <w:r w:rsidR="00715DF4">
        <w:rPr>
          <w:rFonts w:ascii="Times New Roman" w:hAnsi="Times New Roman" w:cs="Times New Roman"/>
        </w:rPr>
        <w:t xml:space="preserve">showed </w:t>
      </w:r>
      <w:r w:rsidR="00E1492A">
        <w:rPr>
          <w:rFonts w:ascii="Times New Roman" w:hAnsi="Times New Roman" w:cs="Times New Roman"/>
        </w:rPr>
        <w:t>different</w:t>
      </w:r>
      <w:r w:rsidR="00715DF4">
        <w:rPr>
          <w:rFonts w:ascii="Times New Roman" w:hAnsi="Times New Roman" w:cs="Times New Roman"/>
        </w:rPr>
        <w:t xml:space="preserve"> SWP </w:t>
      </w:r>
      <w:r w:rsidR="00541E6B">
        <w:rPr>
          <w:rFonts w:ascii="Times New Roman" w:hAnsi="Times New Roman" w:cs="Times New Roman"/>
        </w:rPr>
        <w:t xml:space="preserve">values </w:t>
      </w:r>
      <w:r w:rsidR="00F92D74">
        <w:rPr>
          <w:rFonts w:ascii="Times New Roman" w:hAnsi="Times New Roman" w:cs="Times New Roman"/>
        </w:rPr>
        <w:t xml:space="preserve">than </w:t>
      </w:r>
      <w:r w:rsidR="00177750">
        <w:rPr>
          <w:rFonts w:ascii="Times New Roman" w:hAnsi="Times New Roman" w:cs="Times New Roman"/>
        </w:rPr>
        <w:t>the MP</w:t>
      </w:r>
      <w:r w:rsidR="00891D50">
        <w:rPr>
          <w:rFonts w:ascii="Times New Roman" w:hAnsi="Times New Roman" w:cs="Times New Roman"/>
        </w:rPr>
        <w:t>-6</w:t>
      </w:r>
      <w:r w:rsidR="0069746F">
        <w:rPr>
          <w:rFonts w:ascii="Times New Roman" w:hAnsi="Times New Roman" w:cs="Times New Roman"/>
        </w:rPr>
        <w:t xml:space="preserve">, with </w:t>
      </w:r>
      <w:r w:rsidR="00650351">
        <w:rPr>
          <w:rFonts w:ascii="Times New Roman" w:hAnsi="Times New Roman" w:cs="Times New Roman"/>
        </w:rPr>
        <w:t xml:space="preserve">medium </w:t>
      </w:r>
      <w:r w:rsidR="00825ED7">
        <w:rPr>
          <w:rFonts w:ascii="Times New Roman" w:hAnsi="Times New Roman" w:cs="Times New Roman"/>
        </w:rPr>
        <w:t>SWP</w:t>
      </w:r>
      <w:r w:rsidR="008D0BA3">
        <w:rPr>
          <w:rFonts w:ascii="Times New Roman" w:hAnsi="Times New Roman" w:cs="Times New Roman"/>
        </w:rPr>
        <w:t xml:space="preserve"> </w:t>
      </w:r>
      <w:r w:rsidR="00E725F4">
        <w:rPr>
          <w:rFonts w:ascii="Times New Roman" w:hAnsi="Times New Roman" w:cs="Times New Roman"/>
        </w:rPr>
        <w:t xml:space="preserve">and </w:t>
      </w:r>
      <w:r w:rsidR="00E2591A">
        <w:rPr>
          <w:rFonts w:ascii="Times New Roman" w:hAnsi="Times New Roman" w:cs="Times New Roman"/>
        </w:rPr>
        <w:t xml:space="preserve">moderate </w:t>
      </w:r>
      <w:r w:rsidR="00D83933">
        <w:rPr>
          <w:rFonts w:ascii="Times New Roman" w:hAnsi="Times New Roman" w:cs="Times New Roman"/>
        </w:rPr>
        <w:t>stress</w:t>
      </w:r>
      <w:r w:rsidR="005B1900">
        <w:rPr>
          <w:rFonts w:ascii="Times New Roman" w:hAnsi="Times New Roman" w:cs="Times New Roman"/>
        </w:rPr>
        <w:t xml:space="preserve"> </w:t>
      </w:r>
      <w:r w:rsidR="001D3F4D">
        <w:rPr>
          <w:rFonts w:ascii="Times New Roman" w:hAnsi="Times New Roman" w:cs="Times New Roman"/>
        </w:rPr>
        <w:t>(-20.67 to -80.33 kPa)</w:t>
      </w:r>
      <w:r w:rsidR="000D0405">
        <w:rPr>
          <w:rFonts w:ascii="Times New Roman" w:hAnsi="Times New Roman" w:cs="Times New Roman"/>
        </w:rPr>
        <w:t xml:space="preserve">. </w:t>
      </w:r>
      <w:commentRangeEnd w:id="29"/>
      <w:r w:rsidR="009D6B95">
        <w:rPr>
          <w:rStyle w:val="CommentReference"/>
        </w:rPr>
        <w:commentReference w:id="29"/>
      </w:r>
    </w:p>
    <w:p w14:paraId="2C28535E" w14:textId="77777777" w:rsidR="00732A9F" w:rsidRDefault="00CD5A27" w:rsidP="006603DB">
      <w:pPr>
        <w:spacing w:after="0" w:line="240" w:lineRule="auto"/>
        <w:ind w:firstLine="720"/>
        <w:rPr>
          <w:rFonts w:ascii="Times New Roman" w:hAnsi="Times New Roman" w:cs="Times New Roman"/>
        </w:rPr>
      </w:pPr>
      <w:r>
        <w:rPr>
          <w:rFonts w:ascii="Times New Roman" w:hAnsi="Times New Roman" w:cs="Times New Roman"/>
          <w:color w:val="FF0000"/>
        </w:rPr>
        <w:t>across dates</w:t>
      </w:r>
    </w:p>
    <w:p w14:paraId="52C42C06" w14:textId="1D93FE3C" w:rsidR="00015FD4" w:rsidRDefault="00196BD6" w:rsidP="006603DB">
      <w:pPr>
        <w:spacing w:after="0" w:line="240" w:lineRule="auto"/>
        <w:ind w:firstLine="720"/>
        <w:rPr>
          <w:rFonts w:ascii="Times New Roman" w:hAnsi="Times New Roman" w:cs="Times New Roman"/>
        </w:rPr>
      </w:pPr>
      <w:r w:rsidRPr="00196BD6">
        <w:rPr>
          <w:rFonts w:ascii="Times New Roman" w:hAnsi="Times New Roman" w:cs="Times New Roman"/>
        </w:rPr>
        <w:t>On specific dates, SWP values were less negative (03/01/2024 - 03/13/2024), indicating higher soil moisture levels. By 03/20/2024, SWP values became more negative, reflecting increased water stress. The driest conditions were observed between 04/20/2024 - 04/30/2024</w:t>
      </w:r>
      <w:r w:rsidR="00AD7DA8">
        <w:rPr>
          <w:rFonts w:ascii="Times New Roman" w:hAnsi="Times New Roman" w:cs="Times New Roman"/>
        </w:rPr>
        <w:t>.</w:t>
      </w:r>
    </w:p>
    <w:p w14:paraId="10C9C45F" w14:textId="77777777" w:rsidR="002D4875" w:rsidRDefault="002D4875" w:rsidP="00964269">
      <w:pPr>
        <w:spacing w:after="0" w:line="240" w:lineRule="auto"/>
        <w:rPr>
          <w:rFonts w:ascii="Times New Roman" w:hAnsi="Times New Roman" w:cs="Times New Roman"/>
        </w:rPr>
      </w:pPr>
    </w:p>
    <w:p w14:paraId="7BEC21B5" w14:textId="7A35FA91" w:rsidR="00D866B2" w:rsidRDefault="00A76C09" w:rsidP="00964269">
      <w:pPr>
        <w:spacing w:after="0" w:line="240" w:lineRule="auto"/>
        <w:rPr>
          <w:noProof/>
        </w:rPr>
      </w:pPr>
      <w:r>
        <w:rPr>
          <w:noProof/>
        </w:rPr>
        <w:lastRenderedPageBreak/>
        <w:drawing>
          <wp:inline distT="0" distB="0" distL="0" distR="0" wp14:anchorId="059504EA" wp14:editId="08A5D14E">
            <wp:extent cx="5943600" cy="5219700"/>
            <wp:effectExtent l="0" t="0" r="0" b="0"/>
            <wp:docPr id="1103553102" name="Chart 1">
              <a:extLst xmlns:a="http://schemas.openxmlformats.org/drawingml/2006/main">
                <a:ext uri="{FF2B5EF4-FFF2-40B4-BE49-F238E27FC236}">
                  <a16:creationId xmlns:a16="http://schemas.microsoft.com/office/drawing/2014/main" id="{17FFD2F5-0A57-3583-A344-EBC4AF93F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94DBF" w:rsidRPr="00994DBF">
        <w:rPr>
          <w:noProof/>
        </w:rPr>
        <w:t xml:space="preserve"> </w:t>
      </w:r>
      <w:r w:rsidR="00994DBF">
        <w:rPr>
          <w:noProof/>
        </w:rPr>
        <w:lastRenderedPageBreak/>
        <w:drawing>
          <wp:inline distT="0" distB="0" distL="0" distR="0" wp14:anchorId="467B4118" wp14:editId="140B45C2">
            <wp:extent cx="5943600" cy="4905375"/>
            <wp:effectExtent l="0" t="0" r="0" b="9525"/>
            <wp:docPr id="1362848307" name="Chart 1">
              <a:extLst xmlns:a="http://schemas.openxmlformats.org/drawingml/2006/main">
                <a:ext uri="{FF2B5EF4-FFF2-40B4-BE49-F238E27FC236}">
                  <a16:creationId xmlns:a16="http://schemas.microsoft.com/office/drawing/2014/main" id="{E604B1EA-A99B-4FFF-83AD-1403EFC31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94DBF" w:rsidRPr="00994DBF">
        <w:rPr>
          <w:noProof/>
        </w:rPr>
        <w:t xml:space="preserve"> </w:t>
      </w:r>
      <w:r w:rsidR="00994DBF">
        <w:rPr>
          <w:noProof/>
        </w:rPr>
        <w:lastRenderedPageBreak/>
        <w:drawing>
          <wp:inline distT="0" distB="0" distL="0" distR="0" wp14:anchorId="1995824B" wp14:editId="66A6001E">
            <wp:extent cx="5943600" cy="4972050"/>
            <wp:effectExtent l="0" t="0" r="0" b="0"/>
            <wp:docPr id="1803633839" name="Chart 1">
              <a:extLst xmlns:a="http://schemas.openxmlformats.org/drawingml/2006/main">
                <a:ext uri="{FF2B5EF4-FFF2-40B4-BE49-F238E27FC236}">
                  <a16:creationId xmlns:a16="http://schemas.microsoft.com/office/drawing/2014/main" id="{6DE6E7EA-9FF5-4663-9BB4-48B524D31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E6EA7C" w14:textId="3EAA6DB9" w:rsidR="00DC55E0" w:rsidRDefault="00DC55E0" w:rsidP="00964269">
      <w:pPr>
        <w:spacing w:after="0" w:line="240" w:lineRule="auto"/>
        <w:rPr>
          <w:rFonts w:ascii="Times New Roman" w:hAnsi="Times New Roman" w:cs="Times New Roman"/>
        </w:rPr>
      </w:pPr>
      <w:r w:rsidRPr="00C55EFC">
        <w:rPr>
          <w:rFonts w:ascii="Times New Roman" w:hAnsi="Times New Roman" w:cs="Times New Roman"/>
          <w:b/>
          <w:bCs/>
          <w:u w:val="single"/>
        </w:rPr>
        <w:t xml:space="preserve">Figure </w:t>
      </w:r>
      <w:r w:rsidR="00105721">
        <w:rPr>
          <w:rFonts w:ascii="Times New Roman" w:hAnsi="Times New Roman" w:cs="Times New Roman"/>
          <w:b/>
          <w:bCs/>
          <w:u w:val="single"/>
        </w:rPr>
        <w:t>3</w:t>
      </w:r>
      <w:r w:rsidRPr="00612E08">
        <w:rPr>
          <w:rFonts w:ascii="Times New Roman" w:hAnsi="Times New Roman" w:cs="Times New Roman"/>
        </w:rPr>
        <w:t xml:space="preserve">. </w:t>
      </w:r>
      <w:r w:rsidR="00834960" w:rsidRPr="00834960">
        <w:rPr>
          <w:rFonts w:ascii="Times New Roman" w:hAnsi="Times New Roman" w:cs="Times New Roman"/>
        </w:rPr>
        <w:t xml:space="preserve">Time series analysis of SWP </w:t>
      </w:r>
      <w:r w:rsidR="004D23E1">
        <w:rPr>
          <w:rFonts w:ascii="Times New Roman" w:hAnsi="Times New Roman" w:cs="Times New Roman"/>
        </w:rPr>
        <w:t xml:space="preserve">in </w:t>
      </w:r>
      <w:r w:rsidR="00834960" w:rsidRPr="00834960">
        <w:rPr>
          <w:rFonts w:ascii="Times New Roman" w:hAnsi="Times New Roman" w:cs="Times New Roman"/>
        </w:rPr>
        <w:t>Hornet (</w:t>
      </w:r>
      <w:r w:rsidR="00834960" w:rsidRPr="009E3B9D">
        <w:rPr>
          <w:rFonts w:ascii="Times New Roman" w:hAnsi="Times New Roman" w:cs="Times New Roman"/>
          <w:b/>
          <w:bCs/>
          <w:u w:val="single"/>
        </w:rPr>
        <w:t>A</w:t>
      </w:r>
      <w:r w:rsidR="00834960" w:rsidRPr="00834960">
        <w:rPr>
          <w:rFonts w:ascii="Times New Roman" w:hAnsi="Times New Roman" w:cs="Times New Roman"/>
        </w:rPr>
        <w:t xml:space="preserve">), </w:t>
      </w:r>
      <w:r w:rsidR="008A6FBB">
        <w:rPr>
          <w:rFonts w:ascii="Times New Roman" w:hAnsi="Times New Roman" w:cs="Times New Roman"/>
        </w:rPr>
        <w:t>Mata Hari</w:t>
      </w:r>
      <w:r w:rsidR="00834960" w:rsidRPr="00834960">
        <w:rPr>
          <w:rFonts w:ascii="Times New Roman" w:hAnsi="Times New Roman" w:cs="Times New Roman"/>
        </w:rPr>
        <w:t xml:space="preserve"> (</w:t>
      </w:r>
      <w:r w:rsidR="00834960" w:rsidRPr="009E3B9D">
        <w:rPr>
          <w:rFonts w:ascii="Times New Roman" w:hAnsi="Times New Roman" w:cs="Times New Roman"/>
          <w:b/>
          <w:bCs/>
          <w:u w:val="single"/>
        </w:rPr>
        <w:t>B</w:t>
      </w:r>
      <w:r w:rsidR="00834960" w:rsidRPr="00834960">
        <w:rPr>
          <w:rFonts w:ascii="Times New Roman" w:hAnsi="Times New Roman" w:cs="Times New Roman"/>
        </w:rPr>
        <w:t>) and Amadea (</w:t>
      </w:r>
      <w:r w:rsidR="00834960" w:rsidRPr="009E3B9D">
        <w:rPr>
          <w:rFonts w:ascii="Times New Roman" w:hAnsi="Times New Roman" w:cs="Times New Roman"/>
          <w:b/>
          <w:bCs/>
          <w:u w:val="single"/>
        </w:rPr>
        <w:t>C</w:t>
      </w:r>
      <w:r w:rsidR="00834960" w:rsidRPr="00834960">
        <w:rPr>
          <w:rFonts w:ascii="Times New Roman" w:hAnsi="Times New Roman" w:cs="Times New Roman"/>
        </w:rPr>
        <w:t>) hybrids under different soil moisture tension treatments (-25 kPa, -50 kPa, -50 kPa (WM), -75 kPa, -100 kPa, and -125 kPa) from March 1 to April 30, 2024.</w:t>
      </w:r>
    </w:p>
    <w:p w14:paraId="78BD3857" w14:textId="77777777" w:rsidR="007E35C9" w:rsidRDefault="007E35C9" w:rsidP="00964269">
      <w:pPr>
        <w:spacing w:after="0" w:line="240" w:lineRule="auto"/>
        <w:rPr>
          <w:rFonts w:ascii="Times New Roman" w:hAnsi="Times New Roman" w:cs="Times New Roman"/>
        </w:rPr>
      </w:pPr>
    </w:p>
    <w:p w14:paraId="2C1B85FA" w14:textId="7E006A0A" w:rsidR="006B207A" w:rsidRPr="00FE3611" w:rsidRDefault="006B207A" w:rsidP="00CA58E5">
      <w:pPr>
        <w:spacing w:after="0" w:line="240" w:lineRule="auto"/>
        <w:rPr>
          <w:rFonts w:ascii="Times New Roman" w:hAnsi="Times New Roman" w:cs="Times New Roman"/>
          <w:b/>
          <w:bCs/>
        </w:rPr>
      </w:pPr>
      <w:r w:rsidRPr="00FE3611">
        <w:rPr>
          <w:rFonts w:ascii="Times New Roman" w:hAnsi="Times New Roman" w:cs="Times New Roman"/>
          <w:b/>
          <w:bCs/>
        </w:rPr>
        <w:t>Gas Exchanges and Physiological Parameters</w:t>
      </w:r>
      <w:r w:rsidR="0043181F">
        <w:rPr>
          <w:rFonts w:ascii="Times New Roman" w:hAnsi="Times New Roman" w:cs="Times New Roman"/>
          <w:b/>
          <w:bCs/>
        </w:rPr>
        <w:t xml:space="preserve">, </w:t>
      </w:r>
      <w:r w:rsidR="00AB19BD" w:rsidRPr="00AB19BD">
        <w:rPr>
          <w:rFonts w:ascii="Times New Roman" w:hAnsi="Times New Roman" w:cs="Times New Roman"/>
          <w:b/>
          <w:bCs/>
        </w:rPr>
        <w:t>mmol m</w:t>
      </w:r>
      <w:r w:rsidR="0072000A" w:rsidRPr="0072000A">
        <w:rPr>
          <w:rFonts w:ascii="Times New Roman" w:hAnsi="Times New Roman" w:cs="Times New Roman"/>
          <w:b/>
          <w:bCs/>
          <w:vertAlign w:val="superscript"/>
        </w:rPr>
        <w:t>-2</w:t>
      </w:r>
      <w:r w:rsidR="0072000A">
        <w:rPr>
          <w:rFonts w:ascii="Times New Roman" w:hAnsi="Times New Roman" w:cs="Times New Roman"/>
          <w:b/>
          <w:bCs/>
        </w:rPr>
        <w:t xml:space="preserve"> </w:t>
      </w:r>
      <w:r w:rsidR="00AB19BD" w:rsidRPr="00AB19BD">
        <w:rPr>
          <w:rFonts w:ascii="Times New Roman" w:hAnsi="Times New Roman" w:cs="Times New Roman"/>
          <w:b/>
          <w:bCs/>
        </w:rPr>
        <w:t>s</w:t>
      </w:r>
      <w:r w:rsidR="0072000A" w:rsidRPr="0072000A">
        <w:rPr>
          <w:rFonts w:ascii="Times New Roman" w:hAnsi="Times New Roman" w:cs="Times New Roman"/>
          <w:b/>
          <w:bCs/>
          <w:vertAlign w:val="superscript"/>
        </w:rPr>
        <w:t>-1</w:t>
      </w:r>
    </w:p>
    <w:p w14:paraId="0B6A80D9" w14:textId="1655B2C2" w:rsidR="006B207A" w:rsidRDefault="00457BCF" w:rsidP="00DB6488">
      <w:pPr>
        <w:spacing w:after="0" w:line="240" w:lineRule="auto"/>
        <w:ind w:firstLine="720"/>
        <w:rPr>
          <w:rFonts w:ascii="Times New Roman" w:hAnsi="Times New Roman" w:cs="Times New Roman"/>
        </w:rPr>
      </w:pPr>
      <w:r w:rsidRPr="00457BCF">
        <w:rPr>
          <w:rFonts w:ascii="Times New Roman" w:hAnsi="Times New Roman" w:cs="Times New Roman"/>
        </w:rPr>
        <w:t>Gas exchange parameters (photosynthesis, stomatal conductance, and transpiration) varied across dates, varieties, and treatments.</w:t>
      </w:r>
    </w:p>
    <w:p w14:paraId="7E41F03B" w14:textId="0EB79831" w:rsidR="007B114C" w:rsidRPr="00E2010F" w:rsidRDefault="007B114C" w:rsidP="00DB6488">
      <w:pPr>
        <w:spacing w:after="0" w:line="240" w:lineRule="auto"/>
        <w:ind w:firstLine="720"/>
        <w:rPr>
          <w:rFonts w:ascii="Times New Roman" w:hAnsi="Times New Roman" w:cs="Times New Roman"/>
          <w:b/>
          <w:bCs/>
          <w:u w:val="single"/>
        </w:rPr>
      </w:pPr>
      <w:r w:rsidRPr="00E2010F">
        <w:rPr>
          <w:rFonts w:ascii="Times New Roman" w:hAnsi="Times New Roman" w:cs="Times New Roman"/>
          <w:b/>
          <w:bCs/>
          <w:u w:val="single"/>
        </w:rPr>
        <w:t>Photosynthesis</w:t>
      </w:r>
    </w:p>
    <w:p w14:paraId="26D2310A" w14:textId="0D8A8D35" w:rsidR="00B44A06" w:rsidRDefault="00111100" w:rsidP="00DB6488">
      <w:pPr>
        <w:spacing w:after="0" w:line="240" w:lineRule="auto"/>
        <w:ind w:firstLine="720"/>
        <w:rPr>
          <w:rFonts w:ascii="Times New Roman" w:hAnsi="Times New Roman" w:cs="Times New Roman"/>
        </w:rPr>
      </w:pPr>
      <w:r w:rsidRPr="001B2148">
        <w:rPr>
          <w:rFonts w:ascii="Times New Roman" w:hAnsi="Times New Roman" w:cs="Times New Roman"/>
          <w:color w:val="FF0000"/>
        </w:rPr>
        <w:t xml:space="preserve">across </w:t>
      </w:r>
      <w:r w:rsidR="00B44A06" w:rsidRPr="001B2148">
        <w:rPr>
          <w:rFonts w:ascii="Times New Roman" w:hAnsi="Times New Roman" w:cs="Times New Roman"/>
          <w:color w:val="FF0000"/>
        </w:rPr>
        <w:t>dates</w:t>
      </w:r>
    </w:p>
    <w:p w14:paraId="3EB5C9DC" w14:textId="12A515C6" w:rsidR="00B44A06" w:rsidRDefault="007E32A1" w:rsidP="00DB6488">
      <w:pPr>
        <w:spacing w:after="0" w:line="240" w:lineRule="auto"/>
        <w:ind w:firstLine="720"/>
        <w:rPr>
          <w:rFonts w:ascii="Times New Roman" w:hAnsi="Times New Roman" w:cs="Times New Roman"/>
        </w:rPr>
      </w:pPr>
      <w:commentRangeStart w:id="30"/>
      <w:r>
        <w:rPr>
          <w:rFonts w:ascii="Times New Roman" w:hAnsi="Times New Roman" w:cs="Times New Roman"/>
        </w:rPr>
        <w:t xml:space="preserve">Photosynthesis </w:t>
      </w:r>
      <w:r w:rsidR="00016CEC">
        <w:rPr>
          <w:rFonts w:ascii="Times New Roman" w:hAnsi="Times New Roman" w:cs="Times New Roman"/>
        </w:rPr>
        <w:t xml:space="preserve">at </w:t>
      </w:r>
      <w:r>
        <w:rPr>
          <w:rFonts w:ascii="Times New Roman" w:hAnsi="Times New Roman" w:cs="Times New Roman"/>
        </w:rPr>
        <w:t xml:space="preserve">the initial dates </w:t>
      </w:r>
      <w:r w:rsidR="00136938">
        <w:rPr>
          <w:rFonts w:ascii="Times New Roman" w:hAnsi="Times New Roman" w:cs="Times New Roman"/>
        </w:rPr>
        <w:t xml:space="preserve">were high and </w:t>
      </w:r>
      <w:r w:rsidR="006A3000">
        <w:rPr>
          <w:rFonts w:ascii="Times New Roman" w:hAnsi="Times New Roman" w:cs="Times New Roman"/>
        </w:rPr>
        <w:t xml:space="preserve">kept on decreasing </w:t>
      </w:r>
      <w:r w:rsidR="005D2D02">
        <w:rPr>
          <w:rFonts w:ascii="Times New Roman" w:hAnsi="Times New Roman" w:cs="Times New Roman"/>
        </w:rPr>
        <w:t>as the growin</w:t>
      </w:r>
      <w:r w:rsidR="00EE7306">
        <w:rPr>
          <w:rFonts w:ascii="Times New Roman" w:hAnsi="Times New Roman" w:cs="Times New Roman"/>
        </w:rPr>
        <w:t>g</w:t>
      </w:r>
      <w:r w:rsidR="005D2D02">
        <w:rPr>
          <w:rFonts w:ascii="Times New Roman" w:hAnsi="Times New Roman" w:cs="Times New Roman"/>
        </w:rPr>
        <w:t xml:space="preserve"> season</w:t>
      </w:r>
      <w:r w:rsidR="00E8174F">
        <w:rPr>
          <w:rFonts w:ascii="Times New Roman" w:hAnsi="Times New Roman" w:cs="Times New Roman"/>
        </w:rPr>
        <w:t xml:space="preserve"> </w:t>
      </w:r>
      <w:r w:rsidR="00A41449">
        <w:rPr>
          <w:rFonts w:ascii="Times New Roman" w:hAnsi="Times New Roman" w:cs="Times New Roman"/>
        </w:rPr>
        <w:t>progressed</w:t>
      </w:r>
      <w:r w:rsidR="00D27112">
        <w:rPr>
          <w:rFonts w:ascii="Times New Roman" w:hAnsi="Times New Roman" w:cs="Times New Roman"/>
        </w:rPr>
        <w:t xml:space="preserve">. </w:t>
      </w:r>
      <w:r w:rsidR="00B02E0F">
        <w:rPr>
          <w:rFonts w:ascii="Times New Roman" w:hAnsi="Times New Roman" w:cs="Times New Roman"/>
        </w:rPr>
        <w:t xml:space="preserve">High </w:t>
      </w:r>
      <w:r w:rsidR="00ED7742">
        <w:rPr>
          <w:rFonts w:ascii="Times New Roman" w:hAnsi="Times New Roman" w:cs="Times New Roman"/>
        </w:rPr>
        <w:t xml:space="preserve">levels of </w:t>
      </w:r>
      <w:r w:rsidR="00D4769D">
        <w:rPr>
          <w:rFonts w:ascii="Times New Roman" w:hAnsi="Times New Roman" w:cs="Times New Roman"/>
        </w:rPr>
        <w:t xml:space="preserve">photosynthesis </w:t>
      </w:r>
      <w:r w:rsidR="00551D1B">
        <w:rPr>
          <w:rFonts w:ascii="Times New Roman" w:hAnsi="Times New Roman" w:cs="Times New Roman"/>
        </w:rPr>
        <w:t>were</w:t>
      </w:r>
      <w:r w:rsidR="00091455">
        <w:rPr>
          <w:rFonts w:ascii="Times New Roman" w:hAnsi="Times New Roman" w:cs="Times New Roman"/>
        </w:rPr>
        <w:t xml:space="preserve"> </w:t>
      </w:r>
      <w:r w:rsidR="0084496E">
        <w:rPr>
          <w:rFonts w:ascii="Times New Roman" w:hAnsi="Times New Roman" w:cs="Times New Roman"/>
        </w:rPr>
        <w:t xml:space="preserve">recorded </w:t>
      </w:r>
      <w:r w:rsidR="00A20019">
        <w:rPr>
          <w:rFonts w:ascii="Times New Roman" w:hAnsi="Times New Roman" w:cs="Times New Roman"/>
        </w:rPr>
        <w:t>from 03/02/2024</w:t>
      </w:r>
      <w:r w:rsidR="00193B57">
        <w:rPr>
          <w:rFonts w:ascii="Times New Roman" w:hAnsi="Times New Roman" w:cs="Times New Roman"/>
        </w:rPr>
        <w:t xml:space="preserve"> - </w:t>
      </w:r>
      <w:r w:rsidR="008425DB">
        <w:rPr>
          <w:rFonts w:ascii="Times New Roman" w:hAnsi="Times New Roman" w:cs="Times New Roman"/>
        </w:rPr>
        <w:t xml:space="preserve">03/10/2024 </w:t>
      </w:r>
      <w:r w:rsidR="00902D6E">
        <w:rPr>
          <w:rFonts w:ascii="Times New Roman" w:hAnsi="Times New Roman" w:cs="Times New Roman"/>
        </w:rPr>
        <w:t xml:space="preserve">with </w:t>
      </w:r>
      <w:r w:rsidR="00B53CC5" w:rsidRPr="00B53CC5">
        <w:rPr>
          <w:rFonts w:ascii="Times New Roman" w:hAnsi="Times New Roman" w:cs="Times New Roman"/>
        </w:rPr>
        <w:t xml:space="preserve">highest value </w:t>
      </w:r>
      <w:r w:rsidR="005230E7">
        <w:rPr>
          <w:rFonts w:ascii="Times New Roman" w:hAnsi="Times New Roman" w:cs="Times New Roman"/>
        </w:rPr>
        <w:t xml:space="preserve">as </w:t>
      </w:r>
      <w:r w:rsidR="00B53CC5" w:rsidRPr="00B53CC5">
        <w:rPr>
          <w:rFonts w:ascii="Times New Roman" w:hAnsi="Times New Roman" w:cs="Times New Roman"/>
        </w:rPr>
        <w:t>26.45 (mmol</w:t>
      </w:r>
      <w:r w:rsidR="00712DEA" w:rsidRPr="00712DEA">
        <w:t xml:space="preserve"> </w:t>
      </w:r>
      <w:r w:rsidR="00712DEA" w:rsidRPr="00712DEA">
        <w:rPr>
          <w:rFonts w:ascii="Times New Roman" w:hAnsi="Times New Roman" w:cs="Times New Roman"/>
        </w:rPr>
        <w:t>m</w:t>
      </w:r>
      <w:r w:rsidR="00712DEA" w:rsidRPr="00712DEA">
        <w:rPr>
          <w:rFonts w:ascii="Times New Roman" w:hAnsi="Times New Roman" w:cs="Times New Roman"/>
          <w:vertAlign w:val="superscript"/>
        </w:rPr>
        <w:t>-2</w:t>
      </w:r>
      <w:r w:rsidR="00712DEA" w:rsidRPr="00712DEA">
        <w:rPr>
          <w:rFonts w:ascii="Times New Roman" w:hAnsi="Times New Roman" w:cs="Times New Roman"/>
        </w:rPr>
        <w:t xml:space="preserve"> s</w:t>
      </w:r>
      <w:r w:rsidR="00712DEA" w:rsidRPr="00712DEA">
        <w:rPr>
          <w:rFonts w:ascii="Times New Roman" w:hAnsi="Times New Roman" w:cs="Times New Roman"/>
          <w:vertAlign w:val="superscript"/>
        </w:rPr>
        <w:t>-1</w:t>
      </w:r>
      <w:r w:rsidR="00B53CC5" w:rsidRPr="00B53CC5">
        <w:rPr>
          <w:rFonts w:ascii="Times New Roman" w:hAnsi="Times New Roman" w:cs="Times New Roman"/>
        </w:rPr>
        <w:t xml:space="preserve">) </w:t>
      </w:r>
      <w:r w:rsidR="008425DB">
        <w:rPr>
          <w:rFonts w:ascii="Times New Roman" w:hAnsi="Times New Roman" w:cs="Times New Roman"/>
        </w:rPr>
        <w:t>after which, it started to decre</w:t>
      </w:r>
      <w:r w:rsidR="00E5344F">
        <w:rPr>
          <w:rFonts w:ascii="Times New Roman" w:hAnsi="Times New Roman" w:cs="Times New Roman"/>
        </w:rPr>
        <w:t>a</w:t>
      </w:r>
      <w:r w:rsidR="008425DB">
        <w:rPr>
          <w:rFonts w:ascii="Times New Roman" w:hAnsi="Times New Roman" w:cs="Times New Roman"/>
        </w:rPr>
        <w:t>se</w:t>
      </w:r>
      <w:r w:rsidR="00256803">
        <w:rPr>
          <w:rFonts w:ascii="Times New Roman" w:hAnsi="Times New Roman" w:cs="Times New Roman"/>
        </w:rPr>
        <w:t xml:space="preserve"> (</w:t>
      </w:r>
      <w:r w:rsidR="00256803" w:rsidRPr="00D91ACD">
        <w:rPr>
          <w:rFonts w:ascii="Times New Roman" w:hAnsi="Times New Roman" w:cs="Times New Roman"/>
          <w:b/>
          <w:bCs/>
          <w:u w:val="single"/>
        </w:rPr>
        <w:t xml:space="preserve">Figures </w:t>
      </w:r>
      <w:r w:rsidR="00256803">
        <w:rPr>
          <w:rFonts w:ascii="Times New Roman" w:hAnsi="Times New Roman" w:cs="Times New Roman"/>
          <w:b/>
          <w:bCs/>
          <w:u w:val="single"/>
        </w:rPr>
        <w:t>4</w:t>
      </w:r>
      <w:r w:rsidR="00256803" w:rsidRPr="00D91ACD">
        <w:rPr>
          <w:rFonts w:ascii="Times New Roman" w:hAnsi="Times New Roman" w:cs="Times New Roman"/>
          <w:b/>
          <w:bCs/>
          <w:u w:val="single"/>
        </w:rPr>
        <w:t xml:space="preserve">A </w:t>
      </w:r>
      <w:r w:rsidR="00A166EE">
        <w:rPr>
          <w:rFonts w:ascii="Times New Roman" w:hAnsi="Times New Roman" w:cs="Times New Roman"/>
          <w:b/>
          <w:bCs/>
          <w:u w:val="single"/>
        </w:rPr>
        <w:t>–</w:t>
      </w:r>
      <w:r w:rsidR="00E00A12">
        <w:rPr>
          <w:rFonts w:ascii="Times New Roman" w:hAnsi="Times New Roman" w:cs="Times New Roman"/>
          <w:b/>
          <w:bCs/>
          <w:u w:val="single"/>
        </w:rPr>
        <w:t xml:space="preserve"> </w:t>
      </w:r>
      <w:r w:rsidR="00B947EB">
        <w:rPr>
          <w:rFonts w:ascii="Times New Roman" w:hAnsi="Times New Roman" w:cs="Times New Roman"/>
          <w:b/>
          <w:bCs/>
          <w:u w:val="single"/>
        </w:rPr>
        <w:t>4</w:t>
      </w:r>
      <w:r w:rsidR="00A166EE">
        <w:rPr>
          <w:rFonts w:ascii="Times New Roman" w:hAnsi="Times New Roman" w:cs="Times New Roman"/>
          <w:b/>
          <w:bCs/>
          <w:u w:val="single"/>
        </w:rPr>
        <w:t>C</w:t>
      </w:r>
      <w:r w:rsidR="00256803">
        <w:rPr>
          <w:rFonts w:ascii="Times New Roman" w:hAnsi="Times New Roman" w:cs="Times New Roman"/>
        </w:rPr>
        <w:t>)</w:t>
      </w:r>
      <w:r w:rsidR="008425DB">
        <w:rPr>
          <w:rFonts w:ascii="Times New Roman" w:hAnsi="Times New Roman" w:cs="Times New Roman"/>
        </w:rPr>
        <w:t xml:space="preserve">. </w:t>
      </w:r>
      <w:r w:rsidR="00164392">
        <w:rPr>
          <w:rFonts w:ascii="Times New Roman" w:hAnsi="Times New Roman" w:cs="Times New Roman"/>
        </w:rPr>
        <w:t>The date 03/26/2024</w:t>
      </w:r>
      <w:r w:rsidR="00742644">
        <w:rPr>
          <w:rFonts w:ascii="Times New Roman" w:hAnsi="Times New Roman" w:cs="Times New Roman"/>
        </w:rPr>
        <w:t xml:space="preserve"> showed </w:t>
      </w:r>
      <w:r w:rsidR="00194D1F">
        <w:rPr>
          <w:rFonts w:ascii="Times New Roman" w:hAnsi="Times New Roman" w:cs="Times New Roman"/>
        </w:rPr>
        <w:t xml:space="preserve">low levels of </w:t>
      </w:r>
      <w:r w:rsidR="00083CE1">
        <w:rPr>
          <w:rFonts w:ascii="Times New Roman" w:hAnsi="Times New Roman" w:cs="Times New Roman"/>
        </w:rPr>
        <w:t>photosynthesis</w:t>
      </w:r>
      <w:r w:rsidR="00B54C6F">
        <w:rPr>
          <w:rFonts w:ascii="Times New Roman" w:hAnsi="Times New Roman" w:cs="Times New Roman"/>
        </w:rPr>
        <w:t xml:space="preserve"> </w:t>
      </w:r>
      <w:r w:rsidR="001B1CBF">
        <w:rPr>
          <w:rFonts w:ascii="Times New Roman" w:hAnsi="Times New Roman" w:cs="Times New Roman"/>
        </w:rPr>
        <w:t>with lowest</w:t>
      </w:r>
      <w:r w:rsidR="001B1CBF" w:rsidRPr="00B53CC5">
        <w:rPr>
          <w:rFonts w:ascii="Times New Roman" w:hAnsi="Times New Roman" w:cs="Times New Roman"/>
        </w:rPr>
        <w:t xml:space="preserve"> value </w:t>
      </w:r>
      <w:r w:rsidR="001B1CBF">
        <w:rPr>
          <w:rFonts w:ascii="Times New Roman" w:hAnsi="Times New Roman" w:cs="Times New Roman"/>
        </w:rPr>
        <w:t xml:space="preserve">as </w:t>
      </w:r>
      <w:r w:rsidR="00DC08A3">
        <w:rPr>
          <w:rFonts w:ascii="Times New Roman" w:hAnsi="Times New Roman" w:cs="Times New Roman"/>
        </w:rPr>
        <w:t>6.66</w:t>
      </w:r>
      <w:r w:rsidR="001B1CBF" w:rsidRPr="00B53CC5">
        <w:rPr>
          <w:rFonts w:ascii="Times New Roman" w:hAnsi="Times New Roman" w:cs="Times New Roman"/>
        </w:rPr>
        <w:t xml:space="preserve"> (mmol</w:t>
      </w:r>
      <w:r w:rsidR="00712DEA" w:rsidRPr="00712DEA">
        <w:t xml:space="preserve"> </w:t>
      </w:r>
      <w:r w:rsidR="00712DEA" w:rsidRPr="00712DEA">
        <w:rPr>
          <w:rFonts w:ascii="Times New Roman" w:hAnsi="Times New Roman" w:cs="Times New Roman"/>
        </w:rPr>
        <w:t>m</w:t>
      </w:r>
      <w:r w:rsidR="00712DEA" w:rsidRPr="00712DEA">
        <w:rPr>
          <w:rFonts w:ascii="Times New Roman" w:hAnsi="Times New Roman" w:cs="Times New Roman"/>
          <w:vertAlign w:val="superscript"/>
        </w:rPr>
        <w:t>-2</w:t>
      </w:r>
      <w:r w:rsidR="00712DEA" w:rsidRPr="00712DEA">
        <w:rPr>
          <w:rFonts w:ascii="Times New Roman" w:hAnsi="Times New Roman" w:cs="Times New Roman"/>
        </w:rPr>
        <w:t xml:space="preserve"> s</w:t>
      </w:r>
      <w:r w:rsidR="00712DEA" w:rsidRPr="00712DEA">
        <w:rPr>
          <w:rFonts w:ascii="Times New Roman" w:hAnsi="Times New Roman" w:cs="Times New Roman"/>
          <w:vertAlign w:val="superscript"/>
        </w:rPr>
        <w:t>-1</w:t>
      </w:r>
      <w:r w:rsidR="001B1CBF" w:rsidRPr="00B53CC5">
        <w:rPr>
          <w:rFonts w:ascii="Times New Roman" w:hAnsi="Times New Roman" w:cs="Times New Roman"/>
        </w:rPr>
        <w:t>)</w:t>
      </w:r>
      <w:r w:rsidR="00F40785">
        <w:rPr>
          <w:rFonts w:ascii="Times New Roman" w:hAnsi="Times New Roman" w:cs="Times New Roman"/>
        </w:rPr>
        <w:t xml:space="preserve">. </w:t>
      </w:r>
      <w:r w:rsidR="001641C2">
        <w:rPr>
          <w:rFonts w:ascii="Times New Roman" w:hAnsi="Times New Roman" w:cs="Times New Roman"/>
        </w:rPr>
        <w:t xml:space="preserve">The date </w:t>
      </w:r>
      <w:r w:rsidR="00906267">
        <w:rPr>
          <w:rFonts w:ascii="Times New Roman" w:hAnsi="Times New Roman" w:cs="Times New Roman"/>
        </w:rPr>
        <w:t>04/21/2024</w:t>
      </w:r>
      <w:r w:rsidR="00B24FE3">
        <w:rPr>
          <w:rFonts w:ascii="Times New Roman" w:hAnsi="Times New Roman" w:cs="Times New Roman"/>
        </w:rPr>
        <w:t xml:space="preserve"> </w:t>
      </w:r>
      <w:r w:rsidR="00906267">
        <w:rPr>
          <w:rFonts w:ascii="Times New Roman" w:hAnsi="Times New Roman" w:cs="Times New Roman"/>
        </w:rPr>
        <w:t xml:space="preserve">showed </w:t>
      </w:r>
      <w:r w:rsidR="00E4109B">
        <w:rPr>
          <w:rFonts w:ascii="Times New Roman" w:hAnsi="Times New Roman" w:cs="Times New Roman"/>
        </w:rPr>
        <w:t xml:space="preserve">slight progress </w:t>
      </w:r>
      <w:r w:rsidR="00407D56">
        <w:rPr>
          <w:rFonts w:ascii="Times New Roman" w:hAnsi="Times New Roman" w:cs="Times New Roman"/>
        </w:rPr>
        <w:t xml:space="preserve">with some </w:t>
      </w:r>
      <w:r w:rsidR="008746FE">
        <w:rPr>
          <w:rFonts w:ascii="Times New Roman" w:hAnsi="Times New Roman" w:cs="Times New Roman"/>
        </w:rPr>
        <w:t xml:space="preserve">moderate levels of </w:t>
      </w:r>
      <w:r w:rsidR="00737D4E">
        <w:rPr>
          <w:rFonts w:ascii="Times New Roman" w:hAnsi="Times New Roman" w:cs="Times New Roman"/>
        </w:rPr>
        <w:t>photosynthesis.</w:t>
      </w:r>
    </w:p>
    <w:p w14:paraId="4D025C8A" w14:textId="56E790D8" w:rsidR="00B44A06" w:rsidRPr="00614747" w:rsidRDefault="008C1B4F" w:rsidP="00DB6488">
      <w:pPr>
        <w:spacing w:after="0" w:line="240" w:lineRule="auto"/>
        <w:ind w:firstLine="720"/>
        <w:rPr>
          <w:rFonts w:ascii="Times New Roman" w:hAnsi="Times New Roman" w:cs="Times New Roman"/>
          <w:color w:val="FF0000"/>
        </w:rPr>
      </w:pPr>
      <w:r w:rsidRPr="00614747">
        <w:rPr>
          <w:rFonts w:ascii="Times New Roman" w:hAnsi="Times New Roman" w:cs="Times New Roman"/>
          <w:color w:val="FF0000"/>
        </w:rPr>
        <w:t xml:space="preserve">across </w:t>
      </w:r>
      <w:r w:rsidR="00B44A06" w:rsidRPr="00614747">
        <w:rPr>
          <w:rFonts w:ascii="Times New Roman" w:hAnsi="Times New Roman" w:cs="Times New Roman"/>
          <w:color w:val="FF0000"/>
        </w:rPr>
        <w:t>variety</w:t>
      </w:r>
    </w:p>
    <w:p w14:paraId="312E45ED" w14:textId="249C3F60" w:rsidR="00B44A06" w:rsidRDefault="00A6398B" w:rsidP="00DB6488">
      <w:pPr>
        <w:spacing w:after="0" w:line="240" w:lineRule="auto"/>
        <w:ind w:firstLine="720"/>
        <w:rPr>
          <w:rFonts w:ascii="Times New Roman" w:hAnsi="Times New Roman" w:cs="Times New Roman"/>
        </w:rPr>
      </w:pPr>
      <w:r>
        <w:rPr>
          <w:rFonts w:ascii="Times New Roman" w:hAnsi="Times New Roman" w:cs="Times New Roman"/>
        </w:rPr>
        <w:t xml:space="preserve">Mata Hari provided the </w:t>
      </w:r>
      <w:r w:rsidR="004B05B3">
        <w:rPr>
          <w:rFonts w:ascii="Times New Roman" w:hAnsi="Times New Roman" w:cs="Times New Roman"/>
        </w:rPr>
        <w:t xml:space="preserve">highest </w:t>
      </w:r>
      <w:r w:rsidR="009060C7">
        <w:rPr>
          <w:rFonts w:ascii="Times New Roman" w:hAnsi="Times New Roman" w:cs="Times New Roman"/>
        </w:rPr>
        <w:t xml:space="preserve">values </w:t>
      </w:r>
      <w:r w:rsidR="004B05B3">
        <w:rPr>
          <w:rFonts w:ascii="Times New Roman" w:hAnsi="Times New Roman" w:cs="Times New Roman"/>
        </w:rPr>
        <w:t xml:space="preserve">and </w:t>
      </w:r>
      <w:r w:rsidR="00BC5800">
        <w:rPr>
          <w:rFonts w:ascii="Times New Roman" w:hAnsi="Times New Roman" w:cs="Times New Roman"/>
        </w:rPr>
        <w:t>a high</w:t>
      </w:r>
      <w:r w:rsidR="00725B15">
        <w:rPr>
          <w:rFonts w:ascii="Times New Roman" w:hAnsi="Times New Roman" w:cs="Times New Roman"/>
        </w:rPr>
        <w:t xml:space="preserve"> number of </w:t>
      </w:r>
      <w:r w:rsidR="00EB6BF5">
        <w:rPr>
          <w:rFonts w:ascii="Times New Roman" w:hAnsi="Times New Roman" w:cs="Times New Roman"/>
        </w:rPr>
        <w:t xml:space="preserve">days with better </w:t>
      </w:r>
      <w:r w:rsidR="004B05B3">
        <w:rPr>
          <w:rFonts w:ascii="Times New Roman" w:hAnsi="Times New Roman" w:cs="Times New Roman"/>
        </w:rPr>
        <w:t>levels of photosynthesis</w:t>
      </w:r>
      <w:r w:rsidR="005000BC">
        <w:rPr>
          <w:rFonts w:ascii="Times New Roman" w:hAnsi="Times New Roman" w:cs="Times New Roman"/>
        </w:rPr>
        <w:t xml:space="preserve">. </w:t>
      </w:r>
      <w:r w:rsidR="00F033DC">
        <w:rPr>
          <w:rFonts w:ascii="Times New Roman" w:hAnsi="Times New Roman" w:cs="Times New Roman"/>
        </w:rPr>
        <w:t xml:space="preserve">The trend was </w:t>
      </w:r>
      <w:r w:rsidR="00470529">
        <w:rPr>
          <w:rFonts w:ascii="Times New Roman" w:hAnsi="Times New Roman" w:cs="Times New Roman"/>
        </w:rPr>
        <w:t xml:space="preserve">mostly higher than </w:t>
      </w:r>
      <w:r w:rsidR="001751A3">
        <w:rPr>
          <w:rFonts w:ascii="Times New Roman" w:hAnsi="Times New Roman" w:cs="Times New Roman"/>
        </w:rPr>
        <w:t>22 (mmol</w:t>
      </w:r>
      <w:r w:rsidR="00531055" w:rsidRPr="00531055">
        <w:t xml:space="preserve"> </w:t>
      </w:r>
      <w:r w:rsidR="00531055" w:rsidRPr="00531055">
        <w:rPr>
          <w:rFonts w:ascii="Times New Roman" w:hAnsi="Times New Roman" w:cs="Times New Roman"/>
        </w:rPr>
        <w:t>m</w:t>
      </w:r>
      <w:r w:rsidR="00531055" w:rsidRPr="00531055">
        <w:rPr>
          <w:rFonts w:ascii="Times New Roman" w:hAnsi="Times New Roman" w:cs="Times New Roman"/>
          <w:vertAlign w:val="superscript"/>
        </w:rPr>
        <w:t>-2</w:t>
      </w:r>
      <w:r w:rsidR="00531055" w:rsidRPr="00531055">
        <w:rPr>
          <w:rFonts w:ascii="Times New Roman" w:hAnsi="Times New Roman" w:cs="Times New Roman"/>
        </w:rPr>
        <w:t xml:space="preserve"> s</w:t>
      </w:r>
      <w:r w:rsidR="00531055" w:rsidRPr="00531055">
        <w:rPr>
          <w:rFonts w:ascii="Times New Roman" w:hAnsi="Times New Roman" w:cs="Times New Roman"/>
          <w:vertAlign w:val="superscript"/>
        </w:rPr>
        <w:t>-1</w:t>
      </w:r>
      <w:r w:rsidR="001751A3">
        <w:rPr>
          <w:rFonts w:ascii="Times New Roman" w:hAnsi="Times New Roman" w:cs="Times New Roman"/>
        </w:rPr>
        <w:t>)</w:t>
      </w:r>
      <w:r w:rsidR="00EB28B1">
        <w:rPr>
          <w:rFonts w:ascii="Times New Roman" w:hAnsi="Times New Roman" w:cs="Times New Roman"/>
        </w:rPr>
        <w:t xml:space="preserve"> while only </w:t>
      </w:r>
      <w:r w:rsidR="000D6A9C">
        <w:rPr>
          <w:rFonts w:ascii="Times New Roman" w:hAnsi="Times New Roman" w:cs="Times New Roman"/>
        </w:rPr>
        <w:t>once</w:t>
      </w:r>
      <w:r w:rsidR="00AB58A6">
        <w:rPr>
          <w:rFonts w:ascii="Times New Roman" w:hAnsi="Times New Roman" w:cs="Times New Roman"/>
        </w:rPr>
        <w:t xml:space="preserve"> came down to </w:t>
      </w:r>
      <w:r w:rsidR="002F4437">
        <w:rPr>
          <w:rFonts w:ascii="Times New Roman" w:hAnsi="Times New Roman" w:cs="Times New Roman"/>
        </w:rPr>
        <w:t>9.53</w:t>
      </w:r>
      <w:r w:rsidR="00E260F3">
        <w:rPr>
          <w:rFonts w:ascii="Times New Roman" w:hAnsi="Times New Roman" w:cs="Times New Roman"/>
        </w:rPr>
        <w:t xml:space="preserve"> (mmol</w:t>
      </w:r>
      <w:r w:rsidR="000969F7" w:rsidRPr="000969F7">
        <w:t xml:space="preserve"> </w:t>
      </w:r>
      <w:r w:rsidR="000969F7" w:rsidRPr="000969F7">
        <w:rPr>
          <w:rFonts w:ascii="Times New Roman" w:hAnsi="Times New Roman" w:cs="Times New Roman"/>
        </w:rPr>
        <w:t>m</w:t>
      </w:r>
      <w:r w:rsidR="000969F7" w:rsidRPr="000969F7">
        <w:rPr>
          <w:rFonts w:ascii="Times New Roman" w:hAnsi="Times New Roman" w:cs="Times New Roman"/>
          <w:vertAlign w:val="superscript"/>
        </w:rPr>
        <w:t>-2</w:t>
      </w:r>
      <w:r w:rsidR="000969F7" w:rsidRPr="000969F7">
        <w:rPr>
          <w:rFonts w:ascii="Times New Roman" w:hAnsi="Times New Roman" w:cs="Times New Roman"/>
        </w:rPr>
        <w:t xml:space="preserve"> s</w:t>
      </w:r>
      <w:r w:rsidR="000969F7" w:rsidRPr="000969F7">
        <w:rPr>
          <w:rFonts w:ascii="Times New Roman" w:hAnsi="Times New Roman" w:cs="Times New Roman"/>
          <w:vertAlign w:val="superscript"/>
        </w:rPr>
        <w:t>-1</w:t>
      </w:r>
      <w:r w:rsidR="00E260F3">
        <w:rPr>
          <w:rFonts w:ascii="Times New Roman" w:hAnsi="Times New Roman" w:cs="Times New Roman"/>
        </w:rPr>
        <w:t>)</w:t>
      </w:r>
      <w:r w:rsidR="00C21EC8">
        <w:rPr>
          <w:rFonts w:ascii="Times New Roman" w:hAnsi="Times New Roman" w:cs="Times New Roman"/>
        </w:rPr>
        <w:t xml:space="preserve">. </w:t>
      </w:r>
      <w:r w:rsidR="00BC5800">
        <w:rPr>
          <w:rFonts w:ascii="Times New Roman" w:hAnsi="Times New Roman" w:cs="Times New Roman"/>
        </w:rPr>
        <w:t xml:space="preserve">Amadea </w:t>
      </w:r>
      <w:r w:rsidR="00570AA1">
        <w:rPr>
          <w:rFonts w:ascii="Times New Roman" w:hAnsi="Times New Roman" w:cs="Times New Roman"/>
        </w:rPr>
        <w:t xml:space="preserve">recorded </w:t>
      </w:r>
      <w:r w:rsidR="008B0FB6">
        <w:rPr>
          <w:rFonts w:ascii="Times New Roman" w:hAnsi="Times New Roman" w:cs="Times New Roman"/>
        </w:rPr>
        <w:t>medium level</w:t>
      </w:r>
      <w:r w:rsidR="00F37E12">
        <w:rPr>
          <w:rFonts w:ascii="Times New Roman" w:hAnsi="Times New Roman" w:cs="Times New Roman"/>
        </w:rPr>
        <w:t xml:space="preserve">s </w:t>
      </w:r>
      <w:r w:rsidR="00256D0D">
        <w:rPr>
          <w:rFonts w:ascii="Times New Roman" w:hAnsi="Times New Roman" w:cs="Times New Roman"/>
        </w:rPr>
        <w:t xml:space="preserve">of </w:t>
      </w:r>
      <w:r w:rsidR="003D15A7">
        <w:rPr>
          <w:rFonts w:ascii="Times New Roman" w:hAnsi="Times New Roman" w:cs="Times New Roman"/>
        </w:rPr>
        <w:t xml:space="preserve">photosynthesis </w:t>
      </w:r>
      <w:r w:rsidR="003D0BB5">
        <w:rPr>
          <w:rFonts w:ascii="Times New Roman" w:hAnsi="Times New Roman" w:cs="Times New Roman"/>
        </w:rPr>
        <w:t>with high fluctuations</w:t>
      </w:r>
      <w:r w:rsidR="00F43514">
        <w:rPr>
          <w:rFonts w:ascii="Times New Roman" w:hAnsi="Times New Roman" w:cs="Times New Roman"/>
        </w:rPr>
        <w:t xml:space="preserve">. </w:t>
      </w:r>
      <w:r w:rsidR="002E5149">
        <w:rPr>
          <w:rFonts w:ascii="Times New Roman" w:hAnsi="Times New Roman" w:cs="Times New Roman"/>
        </w:rPr>
        <w:lastRenderedPageBreak/>
        <w:t xml:space="preserve">It also dipped </w:t>
      </w:r>
      <w:r w:rsidR="00D0669A">
        <w:rPr>
          <w:rFonts w:ascii="Times New Roman" w:hAnsi="Times New Roman" w:cs="Times New Roman"/>
        </w:rPr>
        <w:t xml:space="preserve">to </w:t>
      </w:r>
      <w:r w:rsidR="002E5149">
        <w:rPr>
          <w:rFonts w:ascii="Times New Roman" w:hAnsi="Times New Roman" w:cs="Times New Roman"/>
        </w:rPr>
        <w:t xml:space="preserve">the same </w:t>
      </w:r>
      <w:r w:rsidR="00001658">
        <w:rPr>
          <w:rFonts w:ascii="Times New Roman" w:hAnsi="Times New Roman" w:cs="Times New Roman"/>
        </w:rPr>
        <w:t xml:space="preserve">level </w:t>
      </w:r>
      <w:r w:rsidR="00750577">
        <w:rPr>
          <w:rFonts w:ascii="Times New Roman" w:hAnsi="Times New Roman" w:cs="Times New Roman"/>
        </w:rPr>
        <w:t>(9.84 mmol</w:t>
      </w:r>
      <w:r w:rsidR="00320DCC" w:rsidRPr="00320DCC">
        <w:t xml:space="preserve"> </w:t>
      </w:r>
      <w:r w:rsidR="00320DCC" w:rsidRPr="00320DCC">
        <w:rPr>
          <w:rFonts w:ascii="Times New Roman" w:hAnsi="Times New Roman" w:cs="Times New Roman"/>
        </w:rPr>
        <w:t>m</w:t>
      </w:r>
      <w:r w:rsidR="00320DCC" w:rsidRPr="00320DCC">
        <w:rPr>
          <w:rFonts w:ascii="Times New Roman" w:hAnsi="Times New Roman" w:cs="Times New Roman"/>
          <w:vertAlign w:val="superscript"/>
        </w:rPr>
        <w:t>-2</w:t>
      </w:r>
      <w:r w:rsidR="00320DCC" w:rsidRPr="00320DCC">
        <w:rPr>
          <w:rFonts w:ascii="Times New Roman" w:hAnsi="Times New Roman" w:cs="Times New Roman"/>
        </w:rPr>
        <w:t xml:space="preserve"> s</w:t>
      </w:r>
      <w:r w:rsidR="00320DCC" w:rsidRPr="00320DCC">
        <w:rPr>
          <w:rFonts w:ascii="Times New Roman" w:hAnsi="Times New Roman" w:cs="Times New Roman"/>
          <w:vertAlign w:val="superscript"/>
        </w:rPr>
        <w:t>-1</w:t>
      </w:r>
      <w:r w:rsidR="00750577">
        <w:rPr>
          <w:rFonts w:ascii="Times New Roman" w:hAnsi="Times New Roman" w:cs="Times New Roman"/>
        </w:rPr>
        <w:t>)</w:t>
      </w:r>
      <w:r w:rsidR="004E2BB8">
        <w:rPr>
          <w:rFonts w:ascii="Times New Roman" w:hAnsi="Times New Roman" w:cs="Times New Roman"/>
        </w:rPr>
        <w:t>. W</w:t>
      </w:r>
      <w:r w:rsidR="00D460C9">
        <w:rPr>
          <w:rFonts w:ascii="Times New Roman" w:hAnsi="Times New Roman" w:cs="Times New Roman"/>
        </w:rPr>
        <w:t xml:space="preserve">hile Hornet showed </w:t>
      </w:r>
      <w:r w:rsidR="00870CF0">
        <w:rPr>
          <w:rFonts w:ascii="Times New Roman" w:hAnsi="Times New Roman" w:cs="Times New Roman"/>
        </w:rPr>
        <w:t xml:space="preserve">low </w:t>
      </w:r>
      <w:r w:rsidR="0007348E">
        <w:rPr>
          <w:rFonts w:ascii="Times New Roman" w:hAnsi="Times New Roman" w:cs="Times New Roman"/>
        </w:rPr>
        <w:t>photosynthetic values</w:t>
      </w:r>
      <w:r w:rsidR="00BB71B3">
        <w:rPr>
          <w:rFonts w:ascii="Times New Roman" w:hAnsi="Times New Roman" w:cs="Times New Roman"/>
        </w:rPr>
        <w:t xml:space="preserve"> with less fluct</w:t>
      </w:r>
      <w:r w:rsidR="00295BAC">
        <w:rPr>
          <w:rFonts w:ascii="Times New Roman" w:hAnsi="Times New Roman" w:cs="Times New Roman"/>
        </w:rPr>
        <w:t>ua</w:t>
      </w:r>
      <w:r w:rsidR="00BB71B3">
        <w:rPr>
          <w:rFonts w:ascii="Times New Roman" w:hAnsi="Times New Roman" w:cs="Times New Roman"/>
        </w:rPr>
        <w:t>tions</w:t>
      </w:r>
      <w:r w:rsidR="009540A7">
        <w:rPr>
          <w:rFonts w:ascii="Times New Roman" w:hAnsi="Times New Roman" w:cs="Times New Roman"/>
        </w:rPr>
        <w:t xml:space="preserve"> and with higher </w:t>
      </w:r>
      <w:r w:rsidR="009E0548">
        <w:rPr>
          <w:rFonts w:ascii="Times New Roman" w:hAnsi="Times New Roman" w:cs="Times New Roman"/>
        </w:rPr>
        <w:t>stressed values ranging from</w:t>
      </w:r>
      <w:r w:rsidR="00FD288A">
        <w:rPr>
          <w:rFonts w:ascii="Times New Roman" w:hAnsi="Times New Roman" w:cs="Times New Roman"/>
        </w:rPr>
        <w:t xml:space="preserve"> </w:t>
      </w:r>
      <w:r w:rsidR="00B403A9">
        <w:rPr>
          <w:rFonts w:ascii="Times New Roman" w:hAnsi="Times New Roman" w:cs="Times New Roman"/>
        </w:rPr>
        <w:t>11.57-</w:t>
      </w:r>
      <w:r w:rsidR="005A7A7E">
        <w:rPr>
          <w:rFonts w:ascii="Times New Roman" w:hAnsi="Times New Roman" w:cs="Times New Roman"/>
        </w:rPr>
        <w:t>20.91</w:t>
      </w:r>
      <w:r w:rsidR="00976896">
        <w:rPr>
          <w:rFonts w:ascii="Times New Roman" w:hAnsi="Times New Roman" w:cs="Times New Roman"/>
        </w:rPr>
        <w:t xml:space="preserve"> (mmol</w:t>
      </w:r>
      <w:r w:rsidR="00531055" w:rsidRPr="00531055">
        <w:t xml:space="preserve"> </w:t>
      </w:r>
      <w:r w:rsidR="00531055" w:rsidRPr="00531055">
        <w:rPr>
          <w:rFonts w:ascii="Times New Roman" w:hAnsi="Times New Roman" w:cs="Times New Roman"/>
        </w:rPr>
        <w:t>m</w:t>
      </w:r>
      <w:r w:rsidR="00531055" w:rsidRPr="00531055">
        <w:rPr>
          <w:rFonts w:ascii="Times New Roman" w:hAnsi="Times New Roman" w:cs="Times New Roman"/>
          <w:vertAlign w:val="superscript"/>
        </w:rPr>
        <w:t>-2</w:t>
      </w:r>
      <w:r w:rsidR="00531055" w:rsidRPr="00531055">
        <w:rPr>
          <w:rFonts w:ascii="Times New Roman" w:hAnsi="Times New Roman" w:cs="Times New Roman"/>
        </w:rPr>
        <w:t xml:space="preserve"> s</w:t>
      </w:r>
      <w:r w:rsidR="00531055" w:rsidRPr="00531055">
        <w:rPr>
          <w:rFonts w:ascii="Times New Roman" w:hAnsi="Times New Roman" w:cs="Times New Roman"/>
          <w:vertAlign w:val="superscript"/>
        </w:rPr>
        <w:t>-1</w:t>
      </w:r>
      <w:r w:rsidR="00305755">
        <w:rPr>
          <w:rFonts w:ascii="Times New Roman" w:hAnsi="Times New Roman" w:cs="Times New Roman"/>
        </w:rPr>
        <w:t>)</w:t>
      </w:r>
      <w:r w:rsidR="005A7A7E">
        <w:rPr>
          <w:rFonts w:ascii="Times New Roman" w:hAnsi="Times New Roman" w:cs="Times New Roman"/>
        </w:rPr>
        <w:t>.</w:t>
      </w:r>
    </w:p>
    <w:p w14:paraId="6C4BAD5E" w14:textId="0CACA456" w:rsidR="007B114C" w:rsidRDefault="008C1B4F" w:rsidP="00DB6488">
      <w:pPr>
        <w:spacing w:after="0" w:line="240" w:lineRule="auto"/>
        <w:ind w:firstLine="720"/>
        <w:rPr>
          <w:rFonts w:ascii="Times New Roman" w:hAnsi="Times New Roman" w:cs="Times New Roman"/>
        </w:rPr>
      </w:pPr>
      <w:r w:rsidRPr="001B2148">
        <w:rPr>
          <w:rFonts w:ascii="Times New Roman" w:hAnsi="Times New Roman" w:cs="Times New Roman"/>
          <w:color w:val="FF0000"/>
        </w:rPr>
        <w:t>acros</w:t>
      </w:r>
      <w:r w:rsidRPr="00614747">
        <w:rPr>
          <w:rFonts w:ascii="Times New Roman" w:hAnsi="Times New Roman" w:cs="Times New Roman"/>
          <w:color w:val="FF0000"/>
        </w:rPr>
        <w:t xml:space="preserve">s </w:t>
      </w:r>
      <w:r w:rsidR="00B44A06" w:rsidRPr="00614747">
        <w:rPr>
          <w:rFonts w:ascii="Times New Roman" w:hAnsi="Times New Roman" w:cs="Times New Roman"/>
          <w:color w:val="FF0000"/>
        </w:rPr>
        <w:t>treatments</w:t>
      </w:r>
    </w:p>
    <w:p w14:paraId="4DA36152" w14:textId="0E7B2137" w:rsidR="007B114C" w:rsidRDefault="00714E34" w:rsidP="00DB6488">
      <w:pPr>
        <w:spacing w:after="0" w:line="240" w:lineRule="auto"/>
        <w:ind w:firstLine="720"/>
        <w:rPr>
          <w:rFonts w:ascii="Times New Roman" w:hAnsi="Times New Roman" w:cs="Times New Roman"/>
        </w:rPr>
      </w:pPr>
      <w:r>
        <w:rPr>
          <w:rFonts w:ascii="Times New Roman" w:hAnsi="Times New Roman" w:cs="Times New Roman"/>
        </w:rPr>
        <w:t xml:space="preserve">The treatments </w:t>
      </w:r>
      <w:r w:rsidR="00F0273D">
        <w:rPr>
          <w:rFonts w:ascii="Times New Roman" w:hAnsi="Times New Roman" w:cs="Times New Roman"/>
        </w:rPr>
        <w:t xml:space="preserve">-25 kPa, </w:t>
      </w:r>
      <w:r w:rsidR="009364FF">
        <w:rPr>
          <w:rFonts w:ascii="Times New Roman" w:hAnsi="Times New Roman" w:cs="Times New Roman"/>
        </w:rPr>
        <w:t>-50 kPa and -50 kPa (</w:t>
      </w:r>
      <w:r w:rsidR="00F334E0">
        <w:rPr>
          <w:rFonts w:ascii="Times New Roman" w:hAnsi="Times New Roman" w:cs="Times New Roman"/>
        </w:rPr>
        <w:t>WM</w:t>
      </w:r>
      <w:r w:rsidR="009364FF">
        <w:rPr>
          <w:rFonts w:ascii="Times New Roman" w:hAnsi="Times New Roman" w:cs="Times New Roman"/>
        </w:rPr>
        <w:t>)</w:t>
      </w:r>
      <w:r w:rsidR="004A5A46">
        <w:rPr>
          <w:rFonts w:ascii="Times New Roman" w:hAnsi="Times New Roman" w:cs="Times New Roman"/>
        </w:rPr>
        <w:t xml:space="preserve"> showed </w:t>
      </w:r>
      <w:r w:rsidR="002331CF">
        <w:rPr>
          <w:rFonts w:ascii="Times New Roman" w:hAnsi="Times New Roman" w:cs="Times New Roman"/>
        </w:rPr>
        <w:t xml:space="preserve">higher </w:t>
      </w:r>
      <w:r w:rsidR="00A32B5A">
        <w:rPr>
          <w:rFonts w:ascii="Times New Roman" w:hAnsi="Times New Roman" w:cs="Times New Roman"/>
        </w:rPr>
        <w:t>photosynth</w:t>
      </w:r>
      <w:r w:rsidR="00985A82">
        <w:rPr>
          <w:rFonts w:ascii="Times New Roman" w:hAnsi="Times New Roman" w:cs="Times New Roman"/>
        </w:rPr>
        <w:t>e</w:t>
      </w:r>
      <w:r w:rsidR="00A32B5A">
        <w:rPr>
          <w:rFonts w:ascii="Times New Roman" w:hAnsi="Times New Roman" w:cs="Times New Roman"/>
        </w:rPr>
        <w:t xml:space="preserve">sis. </w:t>
      </w:r>
      <w:r w:rsidR="009125D4">
        <w:rPr>
          <w:rFonts w:ascii="Times New Roman" w:hAnsi="Times New Roman" w:cs="Times New Roman"/>
        </w:rPr>
        <w:t xml:space="preserve">The trend </w:t>
      </w:r>
      <w:r w:rsidR="004F651C">
        <w:rPr>
          <w:rFonts w:ascii="Times New Roman" w:hAnsi="Times New Roman" w:cs="Times New Roman"/>
        </w:rPr>
        <w:t xml:space="preserve">in these treatments was almost </w:t>
      </w:r>
      <w:r w:rsidR="004E127C">
        <w:rPr>
          <w:rFonts w:ascii="Times New Roman" w:hAnsi="Times New Roman" w:cs="Times New Roman"/>
        </w:rPr>
        <w:t>similar,</w:t>
      </w:r>
      <w:r w:rsidR="004F651C">
        <w:rPr>
          <w:rFonts w:ascii="Times New Roman" w:hAnsi="Times New Roman" w:cs="Times New Roman"/>
        </w:rPr>
        <w:t xml:space="preserve"> </w:t>
      </w:r>
      <w:r w:rsidR="00152EEF">
        <w:rPr>
          <w:rFonts w:ascii="Times New Roman" w:hAnsi="Times New Roman" w:cs="Times New Roman"/>
        </w:rPr>
        <w:t xml:space="preserve">which started from higher photosynthesis </w:t>
      </w:r>
      <w:r w:rsidR="009331F3">
        <w:rPr>
          <w:rFonts w:ascii="Times New Roman" w:hAnsi="Times New Roman" w:cs="Times New Roman"/>
        </w:rPr>
        <w:t xml:space="preserve">and </w:t>
      </w:r>
      <w:r w:rsidR="001C20A6">
        <w:rPr>
          <w:rFonts w:ascii="Times New Roman" w:hAnsi="Times New Roman" w:cs="Times New Roman"/>
        </w:rPr>
        <w:t xml:space="preserve">slightly </w:t>
      </w:r>
      <w:r w:rsidR="00BC130C">
        <w:rPr>
          <w:rFonts w:ascii="Times New Roman" w:hAnsi="Times New Roman" w:cs="Times New Roman"/>
        </w:rPr>
        <w:t>decreased</w:t>
      </w:r>
      <w:r w:rsidR="001C20A6">
        <w:rPr>
          <w:rFonts w:ascii="Times New Roman" w:hAnsi="Times New Roman" w:cs="Times New Roman"/>
        </w:rPr>
        <w:t>.</w:t>
      </w:r>
      <w:r w:rsidR="00E21386">
        <w:rPr>
          <w:rFonts w:ascii="Times New Roman" w:hAnsi="Times New Roman" w:cs="Times New Roman"/>
        </w:rPr>
        <w:t xml:space="preserve"> </w:t>
      </w:r>
      <w:r w:rsidR="001F7019">
        <w:rPr>
          <w:rFonts w:ascii="Times New Roman" w:hAnsi="Times New Roman" w:cs="Times New Roman"/>
        </w:rPr>
        <w:t xml:space="preserve">For </w:t>
      </w:r>
      <w:r w:rsidR="00011AA7">
        <w:rPr>
          <w:rFonts w:ascii="Times New Roman" w:hAnsi="Times New Roman" w:cs="Times New Roman"/>
        </w:rPr>
        <w:t xml:space="preserve">-75 kPa, </w:t>
      </w:r>
      <w:r w:rsidR="00D412CF">
        <w:rPr>
          <w:rFonts w:ascii="Times New Roman" w:hAnsi="Times New Roman" w:cs="Times New Roman"/>
        </w:rPr>
        <w:t>-100 kPa and -125 kPa,</w:t>
      </w:r>
      <w:r w:rsidR="00D571F5">
        <w:rPr>
          <w:rFonts w:ascii="Times New Roman" w:hAnsi="Times New Roman" w:cs="Times New Roman"/>
        </w:rPr>
        <w:t xml:space="preserve"> the</w:t>
      </w:r>
      <w:r w:rsidR="00C448E6">
        <w:rPr>
          <w:rFonts w:ascii="Times New Roman" w:hAnsi="Times New Roman" w:cs="Times New Roman"/>
        </w:rPr>
        <w:t xml:space="preserve">y followed </w:t>
      </w:r>
      <w:r w:rsidR="00A767F1">
        <w:rPr>
          <w:rFonts w:ascii="Times New Roman" w:hAnsi="Times New Roman" w:cs="Times New Roman"/>
        </w:rPr>
        <w:t>a</w:t>
      </w:r>
      <w:r w:rsidR="00C448E6">
        <w:rPr>
          <w:rFonts w:ascii="Times New Roman" w:hAnsi="Times New Roman" w:cs="Times New Roman"/>
        </w:rPr>
        <w:t xml:space="preserve"> similar</w:t>
      </w:r>
      <w:r w:rsidR="00D571F5">
        <w:rPr>
          <w:rFonts w:ascii="Times New Roman" w:hAnsi="Times New Roman" w:cs="Times New Roman"/>
        </w:rPr>
        <w:t xml:space="preserve"> trend </w:t>
      </w:r>
      <w:r w:rsidR="0035457F">
        <w:rPr>
          <w:rFonts w:ascii="Times New Roman" w:hAnsi="Times New Roman" w:cs="Times New Roman"/>
        </w:rPr>
        <w:t xml:space="preserve">but with </w:t>
      </w:r>
      <w:r w:rsidR="002D0213">
        <w:rPr>
          <w:rFonts w:ascii="Times New Roman" w:hAnsi="Times New Roman" w:cs="Times New Roman"/>
        </w:rPr>
        <w:t>lower photosynthe</w:t>
      </w:r>
      <w:r w:rsidR="00E50097">
        <w:rPr>
          <w:rFonts w:ascii="Times New Roman" w:hAnsi="Times New Roman" w:cs="Times New Roman"/>
        </w:rPr>
        <w:t>t</w:t>
      </w:r>
      <w:r w:rsidR="009C3770">
        <w:rPr>
          <w:rFonts w:ascii="Times New Roman" w:hAnsi="Times New Roman" w:cs="Times New Roman"/>
        </w:rPr>
        <w:t>ic</w:t>
      </w:r>
      <w:r w:rsidR="002D0213">
        <w:rPr>
          <w:rFonts w:ascii="Times New Roman" w:hAnsi="Times New Roman" w:cs="Times New Roman"/>
        </w:rPr>
        <w:t xml:space="preserve"> values</w:t>
      </w:r>
      <w:r w:rsidR="003120DC">
        <w:rPr>
          <w:rFonts w:ascii="Times New Roman" w:hAnsi="Times New Roman" w:cs="Times New Roman"/>
        </w:rPr>
        <w:t xml:space="preserve"> and less fluctuation</w:t>
      </w:r>
      <w:r w:rsidR="009C3770">
        <w:rPr>
          <w:rFonts w:ascii="Times New Roman" w:hAnsi="Times New Roman" w:cs="Times New Roman"/>
        </w:rPr>
        <w:t>.</w:t>
      </w:r>
    </w:p>
    <w:p w14:paraId="7D8DB892" w14:textId="77777777" w:rsidR="007B114C" w:rsidRPr="00525868" w:rsidRDefault="007B114C" w:rsidP="00DB6488">
      <w:pPr>
        <w:spacing w:after="0" w:line="240" w:lineRule="auto"/>
        <w:ind w:firstLine="720"/>
        <w:rPr>
          <w:rFonts w:ascii="Times New Roman" w:hAnsi="Times New Roman" w:cs="Times New Roman"/>
          <w:b/>
          <w:bCs/>
          <w:u w:val="single"/>
        </w:rPr>
      </w:pPr>
      <w:r w:rsidRPr="00525868">
        <w:rPr>
          <w:rFonts w:ascii="Times New Roman" w:hAnsi="Times New Roman" w:cs="Times New Roman"/>
          <w:b/>
          <w:bCs/>
          <w:u w:val="single"/>
        </w:rPr>
        <w:t>stomatal conductance</w:t>
      </w:r>
    </w:p>
    <w:p w14:paraId="58072C8E" w14:textId="77777777" w:rsidR="00692565" w:rsidRDefault="00692565" w:rsidP="00692565">
      <w:pPr>
        <w:spacing w:after="0" w:line="240" w:lineRule="auto"/>
        <w:ind w:firstLine="720"/>
        <w:rPr>
          <w:rFonts w:ascii="Times New Roman" w:hAnsi="Times New Roman" w:cs="Times New Roman"/>
        </w:rPr>
      </w:pPr>
      <w:r w:rsidRPr="001B2148">
        <w:rPr>
          <w:rFonts w:ascii="Times New Roman" w:hAnsi="Times New Roman" w:cs="Times New Roman"/>
          <w:color w:val="FF0000"/>
        </w:rPr>
        <w:t>across dates</w:t>
      </w:r>
    </w:p>
    <w:p w14:paraId="208799CF" w14:textId="1688067A" w:rsidR="007B114C" w:rsidRDefault="00CD3059" w:rsidP="00DB6488">
      <w:pPr>
        <w:spacing w:after="0" w:line="240" w:lineRule="auto"/>
        <w:ind w:firstLine="720"/>
        <w:rPr>
          <w:rFonts w:ascii="Times New Roman" w:hAnsi="Times New Roman" w:cs="Times New Roman"/>
        </w:rPr>
      </w:pPr>
      <w:r>
        <w:rPr>
          <w:rFonts w:ascii="Times New Roman" w:hAnsi="Times New Roman" w:cs="Times New Roman"/>
        </w:rPr>
        <w:t xml:space="preserve">The stomatal conductance </w:t>
      </w:r>
      <w:r w:rsidR="008201C5">
        <w:rPr>
          <w:rFonts w:ascii="Times New Roman" w:hAnsi="Times New Roman" w:cs="Times New Roman"/>
        </w:rPr>
        <w:t xml:space="preserve">on 03/02/2024 and </w:t>
      </w:r>
      <w:r w:rsidR="00EB3282">
        <w:rPr>
          <w:rFonts w:ascii="Times New Roman" w:hAnsi="Times New Roman" w:cs="Times New Roman"/>
        </w:rPr>
        <w:t xml:space="preserve">03/10/2024 </w:t>
      </w:r>
      <w:r w:rsidR="00E13200">
        <w:rPr>
          <w:rFonts w:ascii="Times New Roman" w:hAnsi="Times New Roman" w:cs="Times New Roman"/>
        </w:rPr>
        <w:t xml:space="preserve">showed </w:t>
      </w:r>
      <w:r w:rsidR="005B7FC3">
        <w:rPr>
          <w:rFonts w:ascii="Times New Roman" w:hAnsi="Times New Roman" w:cs="Times New Roman"/>
        </w:rPr>
        <w:t>higher values (</w:t>
      </w:r>
      <w:r w:rsidR="002A7033">
        <w:rPr>
          <w:rFonts w:ascii="Times New Roman" w:hAnsi="Times New Roman" w:cs="Times New Roman"/>
        </w:rPr>
        <w:t>0.48-1.40</w:t>
      </w:r>
      <w:r w:rsidR="002F2DA9">
        <w:rPr>
          <w:rFonts w:ascii="Times New Roman" w:hAnsi="Times New Roman" w:cs="Times New Roman"/>
        </w:rPr>
        <w:t xml:space="preserve"> mmol</w:t>
      </w:r>
      <w:r w:rsidR="0061277F" w:rsidRPr="0061277F">
        <w:t xml:space="preserve"> </w:t>
      </w:r>
      <w:r w:rsidR="0061277F" w:rsidRPr="0061277F">
        <w:rPr>
          <w:rFonts w:ascii="Times New Roman" w:hAnsi="Times New Roman" w:cs="Times New Roman"/>
        </w:rPr>
        <w:t>m</w:t>
      </w:r>
      <w:r w:rsidR="0061277F" w:rsidRPr="0061277F">
        <w:rPr>
          <w:rFonts w:ascii="Times New Roman" w:hAnsi="Times New Roman" w:cs="Times New Roman"/>
          <w:vertAlign w:val="superscript"/>
        </w:rPr>
        <w:t>-2</w:t>
      </w:r>
      <w:r w:rsidR="0061277F" w:rsidRPr="0061277F">
        <w:rPr>
          <w:rFonts w:ascii="Times New Roman" w:hAnsi="Times New Roman" w:cs="Times New Roman"/>
        </w:rPr>
        <w:t xml:space="preserve"> s</w:t>
      </w:r>
      <w:r w:rsidR="0061277F" w:rsidRPr="0061277F">
        <w:rPr>
          <w:rFonts w:ascii="Times New Roman" w:hAnsi="Times New Roman" w:cs="Times New Roman"/>
          <w:vertAlign w:val="superscript"/>
        </w:rPr>
        <w:t>-1</w:t>
      </w:r>
      <w:r w:rsidR="005B7FC3">
        <w:rPr>
          <w:rFonts w:ascii="Times New Roman" w:hAnsi="Times New Roman" w:cs="Times New Roman"/>
        </w:rPr>
        <w:t>)</w:t>
      </w:r>
      <w:r w:rsidR="00A747D2">
        <w:rPr>
          <w:rFonts w:ascii="Times New Roman" w:hAnsi="Times New Roman" w:cs="Times New Roman"/>
        </w:rPr>
        <w:t xml:space="preserve">, as shown in </w:t>
      </w:r>
      <w:r w:rsidR="001A1554" w:rsidRPr="00D91ACD">
        <w:rPr>
          <w:rFonts w:ascii="Times New Roman" w:hAnsi="Times New Roman" w:cs="Times New Roman"/>
          <w:b/>
          <w:bCs/>
          <w:u w:val="single"/>
        </w:rPr>
        <w:t xml:space="preserve">Figures </w:t>
      </w:r>
      <w:r w:rsidR="001A1554">
        <w:rPr>
          <w:rFonts w:ascii="Times New Roman" w:hAnsi="Times New Roman" w:cs="Times New Roman"/>
          <w:b/>
          <w:bCs/>
          <w:u w:val="single"/>
        </w:rPr>
        <w:t>4D</w:t>
      </w:r>
      <w:r w:rsidR="001A1554" w:rsidRPr="00D91ACD">
        <w:rPr>
          <w:rFonts w:ascii="Times New Roman" w:hAnsi="Times New Roman" w:cs="Times New Roman"/>
          <w:b/>
          <w:bCs/>
          <w:u w:val="single"/>
        </w:rPr>
        <w:t xml:space="preserve"> </w:t>
      </w:r>
      <w:r w:rsidR="001A1554">
        <w:rPr>
          <w:rFonts w:ascii="Times New Roman" w:hAnsi="Times New Roman" w:cs="Times New Roman"/>
          <w:b/>
          <w:bCs/>
          <w:u w:val="single"/>
        </w:rPr>
        <w:t>– 4F</w:t>
      </w:r>
      <w:r w:rsidR="004C2B6E">
        <w:rPr>
          <w:rFonts w:ascii="Times New Roman" w:hAnsi="Times New Roman" w:cs="Times New Roman"/>
        </w:rPr>
        <w:t xml:space="preserve">. These values started to decrease as the seasons progressed. </w:t>
      </w:r>
      <w:r w:rsidR="00634F84">
        <w:rPr>
          <w:rFonts w:ascii="Times New Roman" w:hAnsi="Times New Roman" w:cs="Times New Roman"/>
        </w:rPr>
        <w:t xml:space="preserve">A rapid plunge was </w:t>
      </w:r>
      <w:r w:rsidR="00484B95">
        <w:rPr>
          <w:rFonts w:ascii="Times New Roman" w:hAnsi="Times New Roman" w:cs="Times New Roman"/>
        </w:rPr>
        <w:t xml:space="preserve">recorded </w:t>
      </w:r>
      <w:r w:rsidR="00BA7280">
        <w:rPr>
          <w:rFonts w:ascii="Times New Roman" w:hAnsi="Times New Roman" w:cs="Times New Roman"/>
        </w:rPr>
        <w:t xml:space="preserve">on 03/26/2024 and </w:t>
      </w:r>
      <w:r w:rsidR="0097115E">
        <w:rPr>
          <w:rFonts w:ascii="Times New Roman" w:hAnsi="Times New Roman" w:cs="Times New Roman"/>
        </w:rPr>
        <w:t>04/07/2024. Th</w:t>
      </w:r>
      <w:r w:rsidR="00096653">
        <w:rPr>
          <w:rFonts w:ascii="Times New Roman" w:hAnsi="Times New Roman" w:cs="Times New Roman"/>
        </w:rPr>
        <w:t>e</w:t>
      </w:r>
      <w:r w:rsidR="0097115E">
        <w:rPr>
          <w:rFonts w:ascii="Times New Roman" w:hAnsi="Times New Roman" w:cs="Times New Roman"/>
        </w:rPr>
        <w:t xml:space="preserve"> </w:t>
      </w:r>
      <w:r w:rsidR="00842584">
        <w:rPr>
          <w:rFonts w:ascii="Times New Roman" w:hAnsi="Times New Roman" w:cs="Times New Roman"/>
        </w:rPr>
        <w:t xml:space="preserve">drop </w:t>
      </w:r>
      <w:r w:rsidR="00A00E95">
        <w:rPr>
          <w:rFonts w:ascii="Times New Roman" w:hAnsi="Times New Roman" w:cs="Times New Roman"/>
        </w:rPr>
        <w:t xml:space="preserve">was </w:t>
      </w:r>
      <w:r w:rsidR="00007ED4">
        <w:rPr>
          <w:rFonts w:ascii="Times New Roman" w:hAnsi="Times New Roman" w:cs="Times New Roman"/>
        </w:rPr>
        <w:t xml:space="preserve">recovered on </w:t>
      </w:r>
      <w:r w:rsidR="00B47D42">
        <w:rPr>
          <w:rFonts w:ascii="Times New Roman" w:hAnsi="Times New Roman" w:cs="Times New Roman"/>
        </w:rPr>
        <w:t>04/21/2024</w:t>
      </w:r>
      <w:r w:rsidR="00E246E6">
        <w:rPr>
          <w:rFonts w:ascii="Times New Roman" w:hAnsi="Times New Roman" w:cs="Times New Roman"/>
        </w:rPr>
        <w:t xml:space="preserve"> </w:t>
      </w:r>
      <w:r w:rsidR="00C372D7">
        <w:rPr>
          <w:rFonts w:ascii="Times New Roman" w:hAnsi="Times New Roman" w:cs="Times New Roman"/>
        </w:rPr>
        <w:t xml:space="preserve">with values ranging from </w:t>
      </w:r>
      <w:r w:rsidR="00F93BDB">
        <w:rPr>
          <w:rFonts w:ascii="Times New Roman" w:hAnsi="Times New Roman" w:cs="Times New Roman"/>
        </w:rPr>
        <w:t>0.13-</w:t>
      </w:r>
      <w:r w:rsidR="0061639D">
        <w:rPr>
          <w:rFonts w:ascii="Times New Roman" w:hAnsi="Times New Roman" w:cs="Times New Roman"/>
        </w:rPr>
        <w:t xml:space="preserve">1.33 </w:t>
      </w:r>
      <w:r w:rsidR="00F665E5">
        <w:rPr>
          <w:rFonts w:ascii="Times New Roman" w:hAnsi="Times New Roman" w:cs="Times New Roman"/>
        </w:rPr>
        <w:t>mmol</w:t>
      </w:r>
      <w:r w:rsidR="00F665E5" w:rsidRPr="0061277F">
        <w:t xml:space="preserve"> </w:t>
      </w:r>
      <w:r w:rsidR="00F665E5" w:rsidRPr="0061277F">
        <w:rPr>
          <w:rFonts w:ascii="Times New Roman" w:hAnsi="Times New Roman" w:cs="Times New Roman"/>
        </w:rPr>
        <w:t>m</w:t>
      </w:r>
      <w:r w:rsidR="00F665E5" w:rsidRPr="0061277F">
        <w:rPr>
          <w:rFonts w:ascii="Times New Roman" w:hAnsi="Times New Roman" w:cs="Times New Roman"/>
          <w:vertAlign w:val="superscript"/>
        </w:rPr>
        <w:t>-2</w:t>
      </w:r>
      <w:r w:rsidR="00F665E5" w:rsidRPr="0061277F">
        <w:rPr>
          <w:rFonts w:ascii="Times New Roman" w:hAnsi="Times New Roman" w:cs="Times New Roman"/>
        </w:rPr>
        <w:t xml:space="preserve"> s</w:t>
      </w:r>
      <w:r w:rsidR="00F665E5" w:rsidRPr="0061277F">
        <w:rPr>
          <w:rFonts w:ascii="Times New Roman" w:hAnsi="Times New Roman" w:cs="Times New Roman"/>
          <w:vertAlign w:val="superscript"/>
        </w:rPr>
        <w:t>-1</w:t>
      </w:r>
      <w:r w:rsidR="00F665E5" w:rsidRPr="00F665E5">
        <w:rPr>
          <w:rFonts w:ascii="Times New Roman" w:hAnsi="Times New Roman" w:cs="Times New Roman"/>
        </w:rPr>
        <w:t>.</w:t>
      </w:r>
    </w:p>
    <w:p w14:paraId="0DB0D9A4" w14:textId="77777777" w:rsidR="00106110" w:rsidRPr="00614747" w:rsidRDefault="00106110" w:rsidP="00106110">
      <w:pPr>
        <w:spacing w:after="0" w:line="240" w:lineRule="auto"/>
        <w:ind w:firstLine="720"/>
        <w:rPr>
          <w:rFonts w:ascii="Times New Roman" w:hAnsi="Times New Roman" w:cs="Times New Roman"/>
          <w:color w:val="FF0000"/>
        </w:rPr>
      </w:pPr>
      <w:r w:rsidRPr="00614747">
        <w:rPr>
          <w:rFonts w:ascii="Times New Roman" w:hAnsi="Times New Roman" w:cs="Times New Roman"/>
          <w:color w:val="FF0000"/>
        </w:rPr>
        <w:t>across variety</w:t>
      </w:r>
    </w:p>
    <w:p w14:paraId="459AA3DB" w14:textId="64CA2711" w:rsidR="00692565" w:rsidRDefault="00631786" w:rsidP="00DB6488">
      <w:pPr>
        <w:spacing w:after="0" w:line="240" w:lineRule="auto"/>
        <w:ind w:firstLine="720"/>
        <w:rPr>
          <w:rFonts w:ascii="Times New Roman" w:hAnsi="Times New Roman" w:cs="Times New Roman"/>
        </w:rPr>
      </w:pPr>
      <w:r>
        <w:rPr>
          <w:rFonts w:ascii="Times New Roman" w:hAnsi="Times New Roman" w:cs="Times New Roman"/>
        </w:rPr>
        <w:t xml:space="preserve">Mata Hari showed </w:t>
      </w:r>
      <w:r w:rsidR="00DD4B1F">
        <w:rPr>
          <w:rFonts w:ascii="Times New Roman" w:hAnsi="Times New Roman" w:cs="Times New Roman"/>
        </w:rPr>
        <w:t xml:space="preserve">high </w:t>
      </w:r>
      <w:r w:rsidR="00DB09C9" w:rsidRPr="00DB09C9">
        <w:rPr>
          <w:rFonts w:ascii="Times New Roman" w:hAnsi="Times New Roman" w:cs="Times New Roman"/>
        </w:rPr>
        <w:t>stomatal conductance</w:t>
      </w:r>
      <w:r w:rsidR="00BD07BC">
        <w:rPr>
          <w:rFonts w:ascii="Times New Roman" w:hAnsi="Times New Roman" w:cs="Times New Roman"/>
        </w:rPr>
        <w:t>, followed</w:t>
      </w:r>
      <w:r w:rsidR="00B018FF">
        <w:rPr>
          <w:rFonts w:ascii="Times New Roman" w:hAnsi="Times New Roman" w:cs="Times New Roman"/>
        </w:rPr>
        <w:t xml:space="preserve"> by Amadea and Hornet. </w:t>
      </w:r>
      <w:r w:rsidR="00A92CDA">
        <w:rPr>
          <w:rFonts w:ascii="Times New Roman" w:hAnsi="Times New Roman" w:cs="Times New Roman"/>
        </w:rPr>
        <w:t xml:space="preserve">There was high fluctuation </w:t>
      </w:r>
      <w:r w:rsidR="009271F5">
        <w:rPr>
          <w:rFonts w:ascii="Times New Roman" w:hAnsi="Times New Roman" w:cs="Times New Roman"/>
        </w:rPr>
        <w:t xml:space="preserve">in </w:t>
      </w:r>
      <w:r w:rsidR="00E85031">
        <w:rPr>
          <w:rFonts w:ascii="Times New Roman" w:hAnsi="Times New Roman" w:cs="Times New Roman"/>
        </w:rPr>
        <w:t>Mata Hari</w:t>
      </w:r>
      <w:r w:rsidR="00FE188B">
        <w:rPr>
          <w:rFonts w:ascii="Times New Roman" w:hAnsi="Times New Roman" w:cs="Times New Roman"/>
        </w:rPr>
        <w:t xml:space="preserve"> with </w:t>
      </w:r>
      <w:r w:rsidR="003036AE">
        <w:rPr>
          <w:rFonts w:ascii="Times New Roman" w:hAnsi="Times New Roman" w:cs="Times New Roman"/>
        </w:rPr>
        <w:t xml:space="preserve">values </w:t>
      </w:r>
      <w:r w:rsidR="00EC384B">
        <w:rPr>
          <w:rFonts w:ascii="Times New Roman" w:hAnsi="Times New Roman" w:cs="Times New Roman"/>
        </w:rPr>
        <w:t>(</w:t>
      </w:r>
      <w:r w:rsidR="00E658BB">
        <w:rPr>
          <w:rFonts w:ascii="Times New Roman" w:hAnsi="Times New Roman" w:cs="Times New Roman"/>
        </w:rPr>
        <w:t>0.21-1.37</w:t>
      </w:r>
      <w:r w:rsidR="003C6FA8" w:rsidRPr="003C6FA8">
        <w:rPr>
          <w:rFonts w:ascii="Times New Roman" w:hAnsi="Times New Roman" w:cs="Times New Roman"/>
        </w:rPr>
        <w:t xml:space="preserve"> </w:t>
      </w:r>
      <w:r w:rsidR="003C6FA8">
        <w:rPr>
          <w:rFonts w:ascii="Times New Roman" w:hAnsi="Times New Roman" w:cs="Times New Roman"/>
        </w:rPr>
        <w:t>mmol</w:t>
      </w:r>
      <w:r w:rsidR="003C6FA8" w:rsidRPr="0061277F">
        <w:t xml:space="preserve"> </w:t>
      </w:r>
      <w:r w:rsidR="003C6FA8" w:rsidRPr="0061277F">
        <w:rPr>
          <w:rFonts w:ascii="Times New Roman" w:hAnsi="Times New Roman" w:cs="Times New Roman"/>
        </w:rPr>
        <w:t>m</w:t>
      </w:r>
      <w:r w:rsidR="003C6FA8" w:rsidRPr="0061277F">
        <w:rPr>
          <w:rFonts w:ascii="Times New Roman" w:hAnsi="Times New Roman" w:cs="Times New Roman"/>
          <w:vertAlign w:val="superscript"/>
        </w:rPr>
        <w:t>-2</w:t>
      </w:r>
      <w:r w:rsidR="003C6FA8" w:rsidRPr="0061277F">
        <w:rPr>
          <w:rFonts w:ascii="Times New Roman" w:hAnsi="Times New Roman" w:cs="Times New Roman"/>
        </w:rPr>
        <w:t xml:space="preserve"> s</w:t>
      </w:r>
      <w:r w:rsidR="003C6FA8" w:rsidRPr="0061277F">
        <w:rPr>
          <w:rFonts w:ascii="Times New Roman" w:hAnsi="Times New Roman" w:cs="Times New Roman"/>
          <w:vertAlign w:val="superscript"/>
        </w:rPr>
        <w:t>-1</w:t>
      </w:r>
      <w:r w:rsidR="00EC384B">
        <w:rPr>
          <w:rFonts w:ascii="Times New Roman" w:hAnsi="Times New Roman" w:cs="Times New Roman"/>
        </w:rPr>
        <w:t>)</w:t>
      </w:r>
      <w:r w:rsidR="00E85031">
        <w:rPr>
          <w:rFonts w:ascii="Times New Roman" w:hAnsi="Times New Roman" w:cs="Times New Roman"/>
        </w:rPr>
        <w:t xml:space="preserve">. </w:t>
      </w:r>
      <w:r w:rsidR="0091426D">
        <w:rPr>
          <w:rFonts w:ascii="Times New Roman" w:hAnsi="Times New Roman" w:cs="Times New Roman"/>
        </w:rPr>
        <w:t xml:space="preserve">Hornet also showed high fluctuation but </w:t>
      </w:r>
      <w:r w:rsidR="00CA2A96" w:rsidRPr="00CA2A96">
        <w:rPr>
          <w:rFonts w:ascii="Times New Roman" w:hAnsi="Times New Roman" w:cs="Times New Roman"/>
        </w:rPr>
        <w:t xml:space="preserve">with </w:t>
      </w:r>
      <w:r w:rsidR="00CA2A96">
        <w:rPr>
          <w:rFonts w:ascii="Times New Roman" w:hAnsi="Times New Roman" w:cs="Times New Roman"/>
        </w:rPr>
        <w:t xml:space="preserve">low </w:t>
      </w:r>
      <w:r w:rsidR="00CA2A96" w:rsidRPr="00CA2A96">
        <w:rPr>
          <w:rFonts w:ascii="Times New Roman" w:hAnsi="Times New Roman" w:cs="Times New Roman"/>
        </w:rPr>
        <w:t>values</w:t>
      </w:r>
      <w:r w:rsidR="0093298D">
        <w:rPr>
          <w:rFonts w:ascii="Times New Roman" w:hAnsi="Times New Roman" w:cs="Times New Roman"/>
        </w:rPr>
        <w:t xml:space="preserve"> (</w:t>
      </w:r>
      <w:r w:rsidR="008A4CDF">
        <w:rPr>
          <w:rFonts w:ascii="Times New Roman" w:hAnsi="Times New Roman" w:cs="Times New Roman"/>
        </w:rPr>
        <w:t xml:space="preserve">0.17-0.84 </w:t>
      </w:r>
      <w:r w:rsidR="00347B94">
        <w:rPr>
          <w:rFonts w:ascii="Times New Roman" w:hAnsi="Times New Roman" w:cs="Times New Roman"/>
        </w:rPr>
        <w:t>mmol</w:t>
      </w:r>
      <w:r w:rsidR="00347B94" w:rsidRPr="0061277F">
        <w:t xml:space="preserve"> </w:t>
      </w:r>
      <w:r w:rsidR="00347B94" w:rsidRPr="0061277F">
        <w:rPr>
          <w:rFonts w:ascii="Times New Roman" w:hAnsi="Times New Roman" w:cs="Times New Roman"/>
        </w:rPr>
        <w:t>m</w:t>
      </w:r>
      <w:r w:rsidR="00347B94" w:rsidRPr="0061277F">
        <w:rPr>
          <w:rFonts w:ascii="Times New Roman" w:hAnsi="Times New Roman" w:cs="Times New Roman"/>
          <w:vertAlign w:val="superscript"/>
        </w:rPr>
        <w:t>-2</w:t>
      </w:r>
      <w:r w:rsidR="00347B94" w:rsidRPr="0061277F">
        <w:rPr>
          <w:rFonts w:ascii="Times New Roman" w:hAnsi="Times New Roman" w:cs="Times New Roman"/>
        </w:rPr>
        <w:t xml:space="preserve"> s</w:t>
      </w:r>
      <w:r w:rsidR="00347B94" w:rsidRPr="0061277F">
        <w:rPr>
          <w:rFonts w:ascii="Times New Roman" w:hAnsi="Times New Roman" w:cs="Times New Roman"/>
          <w:vertAlign w:val="superscript"/>
        </w:rPr>
        <w:t>-1</w:t>
      </w:r>
      <w:r w:rsidR="0093298D">
        <w:rPr>
          <w:rFonts w:ascii="Times New Roman" w:hAnsi="Times New Roman" w:cs="Times New Roman"/>
        </w:rPr>
        <w:t>)</w:t>
      </w:r>
      <w:r w:rsidR="002D569A">
        <w:rPr>
          <w:rFonts w:ascii="Times New Roman" w:hAnsi="Times New Roman" w:cs="Times New Roman"/>
        </w:rPr>
        <w:t xml:space="preserve">. </w:t>
      </w:r>
      <w:r w:rsidR="008405F7">
        <w:rPr>
          <w:rFonts w:ascii="Times New Roman" w:hAnsi="Times New Roman" w:cs="Times New Roman"/>
        </w:rPr>
        <w:t xml:space="preserve">Amadea showed </w:t>
      </w:r>
      <w:r w:rsidR="00CA1321">
        <w:rPr>
          <w:rFonts w:ascii="Times New Roman" w:hAnsi="Times New Roman" w:cs="Times New Roman"/>
        </w:rPr>
        <w:t xml:space="preserve">high stability </w:t>
      </w:r>
      <w:r w:rsidR="00A41A61">
        <w:rPr>
          <w:rFonts w:ascii="Times New Roman" w:hAnsi="Times New Roman" w:cs="Times New Roman"/>
        </w:rPr>
        <w:t xml:space="preserve">with medium </w:t>
      </w:r>
      <w:r w:rsidR="006F6CB9">
        <w:rPr>
          <w:rFonts w:ascii="Times New Roman" w:hAnsi="Times New Roman" w:cs="Times New Roman"/>
        </w:rPr>
        <w:t>values (</w:t>
      </w:r>
      <w:r w:rsidR="005B68CC">
        <w:rPr>
          <w:rFonts w:ascii="Times New Roman" w:hAnsi="Times New Roman" w:cs="Times New Roman"/>
        </w:rPr>
        <w:t xml:space="preserve">0.13-0.93 </w:t>
      </w:r>
      <w:r w:rsidR="0065407E">
        <w:rPr>
          <w:rFonts w:ascii="Times New Roman" w:hAnsi="Times New Roman" w:cs="Times New Roman"/>
        </w:rPr>
        <w:t>mmol</w:t>
      </w:r>
      <w:r w:rsidR="0065407E" w:rsidRPr="0061277F">
        <w:t xml:space="preserve"> </w:t>
      </w:r>
      <w:r w:rsidR="0065407E" w:rsidRPr="0061277F">
        <w:rPr>
          <w:rFonts w:ascii="Times New Roman" w:hAnsi="Times New Roman" w:cs="Times New Roman"/>
        </w:rPr>
        <w:t>m</w:t>
      </w:r>
      <w:r w:rsidR="0065407E" w:rsidRPr="0061277F">
        <w:rPr>
          <w:rFonts w:ascii="Times New Roman" w:hAnsi="Times New Roman" w:cs="Times New Roman"/>
          <w:vertAlign w:val="superscript"/>
        </w:rPr>
        <w:t>-2</w:t>
      </w:r>
      <w:r w:rsidR="0065407E" w:rsidRPr="0061277F">
        <w:rPr>
          <w:rFonts w:ascii="Times New Roman" w:hAnsi="Times New Roman" w:cs="Times New Roman"/>
        </w:rPr>
        <w:t xml:space="preserve"> s</w:t>
      </w:r>
      <w:r w:rsidR="0065407E" w:rsidRPr="0061277F">
        <w:rPr>
          <w:rFonts w:ascii="Times New Roman" w:hAnsi="Times New Roman" w:cs="Times New Roman"/>
          <w:vertAlign w:val="superscript"/>
        </w:rPr>
        <w:t>-1</w:t>
      </w:r>
      <w:r w:rsidR="006F6CB9">
        <w:rPr>
          <w:rFonts w:ascii="Times New Roman" w:hAnsi="Times New Roman" w:cs="Times New Roman"/>
        </w:rPr>
        <w:t>)</w:t>
      </w:r>
      <w:r w:rsidR="004318CB">
        <w:rPr>
          <w:rFonts w:ascii="Times New Roman" w:hAnsi="Times New Roman" w:cs="Times New Roman"/>
        </w:rPr>
        <w:t>.</w:t>
      </w:r>
    </w:p>
    <w:p w14:paraId="30111BE3" w14:textId="77777777" w:rsidR="00106110" w:rsidRDefault="00106110" w:rsidP="00106110">
      <w:pPr>
        <w:spacing w:after="0" w:line="240" w:lineRule="auto"/>
        <w:ind w:firstLine="720"/>
        <w:rPr>
          <w:rFonts w:ascii="Times New Roman" w:hAnsi="Times New Roman" w:cs="Times New Roman"/>
        </w:rPr>
      </w:pPr>
      <w:r w:rsidRPr="001B2148">
        <w:rPr>
          <w:rFonts w:ascii="Times New Roman" w:hAnsi="Times New Roman" w:cs="Times New Roman"/>
          <w:color w:val="FF0000"/>
        </w:rPr>
        <w:t>acros</w:t>
      </w:r>
      <w:r w:rsidRPr="00614747">
        <w:rPr>
          <w:rFonts w:ascii="Times New Roman" w:hAnsi="Times New Roman" w:cs="Times New Roman"/>
          <w:color w:val="FF0000"/>
        </w:rPr>
        <w:t>s treatments</w:t>
      </w:r>
    </w:p>
    <w:p w14:paraId="06B9ACBA" w14:textId="75FF2857" w:rsidR="007B114C" w:rsidRDefault="00173E57" w:rsidP="00DB6488">
      <w:pPr>
        <w:spacing w:after="0" w:line="240" w:lineRule="auto"/>
        <w:ind w:firstLine="720"/>
        <w:rPr>
          <w:rFonts w:ascii="Times New Roman" w:hAnsi="Times New Roman" w:cs="Times New Roman"/>
        </w:rPr>
      </w:pPr>
      <w:r>
        <w:rPr>
          <w:rFonts w:ascii="Times New Roman" w:hAnsi="Times New Roman" w:cs="Times New Roman"/>
        </w:rPr>
        <w:t>The treatment</w:t>
      </w:r>
      <w:r w:rsidR="007B3F17">
        <w:rPr>
          <w:rFonts w:ascii="Times New Roman" w:hAnsi="Times New Roman" w:cs="Times New Roman"/>
        </w:rPr>
        <w:t>s</w:t>
      </w:r>
      <w:r>
        <w:rPr>
          <w:rFonts w:ascii="Times New Roman" w:hAnsi="Times New Roman" w:cs="Times New Roman"/>
        </w:rPr>
        <w:t xml:space="preserve"> -25 kPa</w:t>
      </w:r>
      <w:r w:rsidR="005E68B3">
        <w:rPr>
          <w:rFonts w:ascii="Times New Roman" w:hAnsi="Times New Roman" w:cs="Times New Roman"/>
        </w:rPr>
        <w:t xml:space="preserve"> </w:t>
      </w:r>
      <w:r w:rsidR="007B3F17">
        <w:rPr>
          <w:rFonts w:ascii="Times New Roman" w:hAnsi="Times New Roman" w:cs="Times New Roman"/>
        </w:rPr>
        <w:t xml:space="preserve">and -50 kPa </w:t>
      </w:r>
      <w:r w:rsidR="00782898">
        <w:rPr>
          <w:rFonts w:ascii="Times New Roman" w:hAnsi="Times New Roman" w:cs="Times New Roman"/>
        </w:rPr>
        <w:t>recorded</w:t>
      </w:r>
      <w:r w:rsidR="005E68B3">
        <w:rPr>
          <w:rFonts w:ascii="Times New Roman" w:hAnsi="Times New Roman" w:cs="Times New Roman"/>
        </w:rPr>
        <w:t xml:space="preserve"> </w:t>
      </w:r>
      <w:r w:rsidR="00193271">
        <w:rPr>
          <w:rFonts w:ascii="Times New Roman" w:hAnsi="Times New Roman" w:cs="Times New Roman"/>
        </w:rPr>
        <w:t xml:space="preserve">high </w:t>
      </w:r>
      <w:r w:rsidR="00193271" w:rsidRPr="00193271">
        <w:rPr>
          <w:rFonts w:ascii="Times New Roman" w:hAnsi="Times New Roman" w:cs="Times New Roman"/>
        </w:rPr>
        <w:t>stomatal conductance</w:t>
      </w:r>
      <w:r w:rsidR="000532CA">
        <w:rPr>
          <w:rFonts w:ascii="Times New Roman" w:hAnsi="Times New Roman" w:cs="Times New Roman"/>
        </w:rPr>
        <w:t xml:space="preserve">. </w:t>
      </w:r>
      <w:r w:rsidR="00965021">
        <w:rPr>
          <w:rFonts w:ascii="Times New Roman" w:hAnsi="Times New Roman" w:cs="Times New Roman"/>
        </w:rPr>
        <w:t>As the treatments</w:t>
      </w:r>
      <w:r w:rsidR="003C6061">
        <w:rPr>
          <w:rFonts w:ascii="Times New Roman" w:hAnsi="Times New Roman" w:cs="Times New Roman"/>
        </w:rPr>
        <w:t xml:space="preserve"> tension increases, the fluctuation </w:t>
      </w:r>
      <w:r w:rsidR="00A263A7">
        <w:rPr>
          <w:rFonts w:ascii="Times New Roman" w:hAnsi="Times New Roman" w:cs="Times New Roman"/>
        </w:rPr>
        <w:t>increases</w:t>
      </w:r>
      <w:r w:rsidR="00EC57DD">
        <w:rPr>
          <w:rFonts w:ascii="Times New Roman" w:hAnsi="Times New Roman" w:cs="Times New Roman"/>
        </w:rPr>
        <w:t xml:space="preserve"> while </w:t>
      </w:r>
      <w:r w:rsidR="00EC57DD" w:rsidRPr="00193271">
        <w:rPr>
          <w:rFonts w:ascii="Times New Roman" w:hAnsi="Times New Roman" w:cs="Times New Roman"/>
        </w:rPr>
        <w:t>conductance</w:t>
      </w:r>
      <w:r w:rsidR="00EC57DD">
        <w:rPr>
          <w:rFonts w:ascii="Times New Roman" w:hAnsi="Times New Roman" w:cs="Times New Roman"/>
        </w:rPr>
        <w:t xml:space="preserve"> decreases. </w:t>
      </w:r>
      <w:r w:rsidR="00C7580B">
        <w:rPr>
          <w:rFonts w:ascii="Times New Roman" w:hAnsi="Times New Roman" w:cs="Times New Roman"/>
        </w:rPr>
        <w:t>Low</w:t>
      </w:r>
      <w:r w:rsidR="00096B62">
        <w:rPr>
          <w:rFonts w:ascii="Times New Roman" w:hAnsi="Times New Roman" w:cs="Times New Roman"/>
        </w:rPr>
        <w:t>est</w:t>
      </w:r>
      <w:r w:rsidR="00C7580B">
        <w:rPr>
          <w:rFonts w:ascii="Times New Roman" w:hAnsi="Times New Roman" w:cs="Times New Roman"/>
        </w:rPr>
        <w:t xml:space="preserve"> </w:t>
      </w:r>
      <w:r w:rsidR="004F4915" w:rsidRPr="00193271">
        <w:rPr>
          <w:rFonts w:ascii="Times New Roman" w:hAnsi="Times New Roman" w:cs="Times New Roman"/>
        </w:rPr>
        <w:t>conductance</w:t>
      </w:r>
      <w:r w:rsidR="004F4915">
        <w:rPr>
          <w:rFonts w:ascii="Times New Roman" w:hAnsi="Times New Roman" w:cs="Times New Roman"/>
        </w:rPr>
        <w:t xml:space="preserve"> was recorded </w:t>
      </w:r>
      <w:r w:rsidR="00D85731">
        <w:rPr>
          <w:rFonts w:ascii="Times New Roman" w:hAnsi="Times New Roman" w:cs="Times New Roman"/>
        </w:rPr>
        <w:t xml:space="preserve">in </w:t>
      </w:r>
      <w:r w:rsidR="00ED41A3">
        <w:rPr>
          <w:rFonts w:ascii="Times New Roman" w:hAnsi="Times New Roman" w:cs="Times New Roman"/>
        </w:rPr>
        <w:t>-125 kPa</w:t>
      </w:r>
      <w:r w:rsidR="00AA704A">
        <w:rPr>
          <w:rFonts w:ascii="Times New Roman" w:hAnsi="Times New Roman" w:cs="Times New Roman"/>
        </w:rPr>
        <w:t xml:space="preserve">, </w:t>
      </w:r>
      <w:r w:rsidR="00135D8B">
        <w:rPr>
          <w:rFonts w:ascii="Times New Roman" w:hAnsi="Times New Roman" w:cs="Times New Roman"/>
        </w:rPr>
        <w:t>-50 kPa (</w:t>
      </w:r>
      <w:r w:rsidR="00F334E0">
        <w:rPr>
          <w:rFonts w:ascii="Times New Roman" w:hAnsi="Times New Roman" w:cs="Times New Roman"/>
        </w:rPr>
        <w:t>WM</w:t>
      </w:r>
      <w:r w:rsidR="00135D8B">
        <w:rPr>
          <w:rFonts w:ascii="Times New Roman" w:hAnsi="Times New Roman" w:cs="Times New Roman"/>
        </w:rPr>
        <w:t>)</w:t>
      </w:r>
      <w:r w:rsidR="0016192E">
        <w:rPr>
          <w:rFonts w:ascii="Times New Roman" w:hAnsi="Times New Roman" w:cs="Times New Roman"/>
        </w:rPr>
        <w:t xml:space="preserve">, and </w:t>
      </w:r>
      <w:r w:rsidR="001238FB">
        <w:rPr>
          <w:rFonts w:ascii="Times New Roman" w:hAnsi="Times New Roman" w:cs="Times New Roman"/>
        </w:rPr>
        <w:t>-75 kPa treatments.</w:t>
      </w:r>
    </w:p>
    <w:p w14:paraId="5D755F75" w14:textId="2BE83804" w:rsidR="001574C4" w:rsidRPr="00525868" w:rsidRDefault="007B114C" w:rsidP="00DB6488">
      <w:pPr>
        <w:spacing w:after="0" w:line="240" w:lineRule="auto"/>
        <w:ind w:firstLine="720"/>
        <w:rPr>
          <w:rFonts w:ascii="Times New Roman" w:hAnsi="Times New Roman" w:cs="Times New Roman"/>
          <w:b/>
          <w:bCs/>
          <w:u w:val="single"/>
        </w:rPr>
      </w:pPr>
      <w:r w:rsidRPr="00525868">
        <w:rPr>
          <w:rFonts w:ascii="Times New Roman" w:hAnsi="Times New Roman" w:cs="Times New Roman"/>
          <w:b/>
          <w:bCs/>
          <w:u w:val="single"/>
        </w:rPr>
        <w:t>transpiration</w:t>
      </w:r>
    </w:p>
    <w:p w14:paraId="2D790B01" w14:textId="77777777" w:rsidR="00B5798B" w:rsidRDefault="00B5798B" w:rsidP="00B5798B">
      <w:pPr>
        <w:spacing w:after="0" w:line="240" w:lineRule="auto"/>
        <w:ind w:firstLine="720"/>
        <w:rPr>
          <w:rFonts w:ascii="Times New Roman" w:hAnsi="Times New Roman" w:cs="Times New Roman"/>
        </w:rPr>
      </w:pPr>
      <w:r w:rsidRPr="001B2148">
        <w:rPr>
          <w:rFonts w:ascii="Times New Roman" w:hAnsi="Times New Roman" w:cs="Times New Roman"/>
          <w:color w:val="FF0000"/>
        </w:rPr>
        <w:t>across dates</w:t>
      </w:r>
    </w:p>
    <w:p w14:paraId="7E1CEB01" w14:textId="56E48664" w:rsidR="00B5798B" w:rsidRDefault="009011B3" w:rsidP="00DB6488">
      <w:pPr>
        <w:spacing w:after="0" w:line="240" w:lineRule="auto"/>
        <w:ind w:firstLine="720"/>
        <w:rPr>
          <w:rFonts w:ascii="Times New Roman" w:hAnsi="Times New Roman" w:cs="Times New Roman"/>
        </w:rPr>
      </w:pPr>
      <w:r>
        <w:rPr>
          <w:rFonts w:ascii="Times New Roman" w:hAnsi="Times New Roman" w:cs="Times New Roman"/>
        </w:rPr>
        <w:t xml:space="preserve">The start of the </w:t>
      </w:r>
      <w:r w:rsidR="00EF031E">
        <w:rPr>
          <w:rFonts w:ascii="Times New Roman" w:hAnsi="Times New Roman" w:cs="Times New Roman"/>
        </w:rPr>
        <w:t>growing season</w:t>
      </w:r>
      <w:r w:rsidR="006E04D5">
        <w:rPr>
          <w:rFonts w:ascii="Times New Roman" w:hAnsi="Times New Roman" w:cs="Times New Roman"/>
        </w:rPr>
        <w:t xml:space="preserve"> showed </w:t>
      </w:r>
      <w:r w:rsidR="00E43A01">
        <w:rPr>
          <w:rFonts w:ascii="Times New Roman" w:hAnsi="Times New Roman" w:cs="Times New Roman"/>
        </w:rPr>
        <w:t xml:space="preserve">higher </w:t>
      </w:r>
      <w:r w:rsidR="006B48F3">
        <w:rPr>
          <w:rFonts w:ascii="Times New Roman" w:hAnsi="Times New Roman" w:cs="Times New Roman"/>
        </w:rPr>
        <w:t>transpiration</w:t>
      </w:r>
      <w:r w:rsidR="004104F6">
        <w:rPr>
          <w:rFonts w:ascii="Times New Roman" w:hAnsi="Times New Roman" w:cs="Times New Roman"/>
        </w:rPr>
        <w:t xml:space="preserve">. </w:t>
      </w:r>
      <w:r w:rsidR="007A10DA">
        <w:rPr>
          <w:rFonts w:ascii="Times New Roman" w:hAnsi="Times New Roman" w:cs="Times New Roman"/>
        </w:rPr>
        <w:t xml:space="preserve">On </w:t>
      </w:r>
      <w:r w:rsidR="00011463">
        <w:rPr>
          <w:rFonts w:ascii="Times New Roman" w:hAnsi="Times New Roman" w:cs="Times New Roman"/>
        </w:rPr>
        <w:t>03/02/2024</w:t>
      </w:r>
      <w:r w:rsidR="00AA2DBB">
        <w:rPr>
          <w:rFonts w:ascii="Times New Roman" w:hAnsi="Times New Roman" w:cs="Times New Roman"/>
        </w:rPr>
        <w:t xml:space="preserve">, the </w:t>
      </w:r>
      <w:r w:rsidR="00AF48FD">
        <w:rPr>
          <w:rFonts w:ascii="Times New Roman" w:hAnsi="Times New Roman" w:cs="Times New Roman"/>
        </w:rPr>
        <w:t xml:space="preserve">transpiration </w:t>
      </w:r>
      <w:r w:rsidR="00F07F45">
        <w:rPr>
          <w:rFonts w:ascii="Times New Roman" w:hAnsi="Times New Roman" w:cs="Times New Roman"/>
        </w:rPr>
        <w:t xml:space="preserve">was highest </w:t>
      </w:r>
      <w:r w:rsidR="00CB112B">
        <w:rPr>
          <w:rFonts w:ascii="Times New Roman" w:hAnsi="Times New Roman" w:cs="Times New Roman"/>
        </w:rPr>
        <w:t>(</w:t>
      </w:r>
      <w:r w:rsidR="002A2B57">
        <w:rPr>
          <w:rFonts w:ascii="Times New Roman" w:hAnsi="Times New Roman" w:cs="Times New Roman"/>
        </w:rPr>
        <w:t>1</w:t>
      </w:r>
      <w:r w:rsidR="006B117E">
        <w:rPr>
          <w:rFonts w:ascii="Times New Roman" w:hAnsi="Times New Roman" w:cs="Times New Roman"/>
        </w:rPr>
        <w:t>0</w:t>
      </w:r>
      <w:r w:rsidR="002A2B57">
        <w:rPr>
          <w:rFonts w:ascii="Times New Roman" w:hAnsi="Times New Roman" w:cs="Times New Roman"/>
        </w:rPr>
        <w:t xml:space="preserve">.73 </w:t>
      </w:r>
      <w:r w:rsidR="001F26E6">
        <w:rPr>
          <w:rFonts w:ascii="Times New Roman" w:hAnsi="Times New Roman" w:cs="Times New Roman"/>
        </w:rPr>
        <w:t>mmol</w:t>
      </w:r>
      <w:r w:rsidR="001F26E6" w:rsidRPr="0061277F">
        <w:t xml:space="preserve"> </w:t>
      </w:r>
      <w:r w:rsidR="001F26E6" w:rsidRPr="0061277F">
        <w:rPr>
          <w:rFonts w:ascii="Times New Roman" w:hAnsi="Times New Roman" w:cs="Times New Roman"/>
        </w:rPr>
        <w:t>m</w:t>
      </w:r>
      <w:r w:rsidR="001F26E6" w:rsidRPr="0061277F">
        <w:rPr>
          <w:rFonts w:ascii="Times New Roman" w:hAnsi="Times New Roman" w:cs="Times New Roman"/>
          <w:vertAlign w:val="superscript"/>
        </w:rPr>
        <w:t>-2</w:t>
      </w:r>
      <w:r w:rsidR="001F26E6" w:rsidRPr="0061277F">
        <w:rPr>
          <w:rFonts w:ascii="Times New Roman" w:hAnsi="Times New Roman" w:cs="Times New Roman"/>
        </w:rPr>
        <w:t xml:space="preserve"> s</w:t>
      </w:r>
      <w:r w:rsidR="001F26E6" w:rsidRPr="0061277F">
        <w:rPr>
          <w:rFonts w:ascii="Times New Roman" w:hAnsi="Times New Roman" w:cs="Times New Roman"/>
          <w:vertAlign w:val="superscript"/>
        </w:rPr>
        <w:t>-1</w:t>
      </w:r>
      <w:r w:rsidR="00CB112B">
        <w:rPr>
          <w:rFonts w:ascii="Times New Roman" w:hAnsi="Times New Roman" w:cs="Times New Roman"/>
        </w:rPr>
        <w:t>)</w:t>
      </w:r>
      <w:r w:rsidR="00F77430">
        <w:rPr>
          <w:rFonts w:ascii="Times New Roman" w:hAnsi="Times New Roman" w:cs="Times New Roman"/>
        </w:rPr>
        <w:t>,</w:t>
      </w:r>
      <w:r w:rsidR="00B94446">
        <w:rPr>
          <w:rFonts w:ascii="Times New Roman" w:hAnsi="Times New Roman" w:cs="Times New Roman"/>
        </w:rPr>
        <w:t xml:space="preserve"> as shown in </w:t>
      </w:r>
      <w:r w:rsidR="00784DBD" w:rsidRPr="00D91ACD">
        <w:rPr>
          <w:rFonts w:ascii="Times New Roman" w:hAnsi="Times New Roman" w:cs="Times New Roman"/>
          <w:b/>
          <w:bCs/>
          <w:u w:val="single"/>
        </w:rPr>
        <w:t xml:space="preserve">Figures </w:t>
      </w:r>
      <w:r w:rsidR="00784DBD">
        <w:rPr>
          <w:rFonts w:ascii="Times New Roman" w:hAnsi="Times New Roman" w:cs="Times New Roman"/>
          <w:b/>
          <w:bCs/>
          <w:u w:val="single"/>
        </w:rPr>
        <w:t>4G</w:t>
      </w:r>
      <w:r w:rsidR="00784DBD" w:rsidRPr="00D91ACD">
        <w:rPr>
          <w:rFonts w:ascii="Times New Roman" w:hAnsi="Times New Roman" w:cs="Times New Roman"/>
          <w:b/>
          <w:bCs/>
          <w:u w:val="single"/>
        </w:rPr>
        <w:t xml:space="preserve"> </w:t>
      </w:r>
      <w:r w:rsidR="00784DBD">
        <w:rPr>
          <w:rFonts w:ascii="Times New Roman" w:hAnsi="Times New Roman" w:cs="Times New Roman"/>
          <w:b/>
          <w:bCs/>
          <w:u w:val="single"/>
        </w:rPr>
        <w:t>– 4I</w:t>
      </w:r>
      <w:r w:rsidR="002935B1">
        <w:rPr>
          <w:rFonts w:ascii="Times New Roman" w:hAnsi="Times New Roman" w:cs="Times New Roman"/>
        </w:rPr>
        <w:t xml:space="preserve">. </w:t>
      </w:r>
      <w:r w:rsidR="00BC1AE7">
        <w:rPr>
          <w:rFonts w:ascii="Times New Roman" w:hAnsi="Times New Roman" w:cs="Times New Roman"/>
        </w:rPr>
        <w:t xml:space="preserve">A sudden decrease </w:t>
      </w:r>
      <w:r w:rsidR="00AB4DE9">
        <w:rPr>
          <w:rFonts w:ascii="Times New Roman" w:hAnsi="Times New Roman" w:cs="Times New Roman"/>
        </w:rPr>
        <w:t xml:space="preserve">was recorded on </w:t>
      </w:r>
      <w:r w:rsidR="00286890">
        <w:rPr>
          <w:rFonts w:ascii="Times New Roman" w:hAnsi="Times New Roman" w:cs="Times New Roman"/>
        </w:rPr>
        <w:t>03/10</w:t>
      </w:r>
      <w:r w:rsidR="00A21298">
        <w:rPr>
          <w:rFonts w:ascii="Times New Roman" w:hAnsi="Times New Roman" w:cs="Times New Roman"/>
        </w:rPr>
        <w:t>/</w:t>
      </w:r>
      <w:r w:rsidR="00286890">
        <w:rPr>
          <w:rFonts w:ascii="Times New Roman" w:hAnsi="Times New Roman" w:cs="Times New Roman"/>
        </w:rPr>
        <w:t xml:space="preserve">2024 and </w:t>
      </w:r>
      <w:r w:rsidR="004F7C88">
        <w:rPr>
          <w:rFonts w:ascii="Times New Roman" w:hAnsi="Times New Roman" w:cs="Times New Roman"/>
        </w:rPr>
        <w:t>03/26/2</w:t>
      </w:r>
      <w:r w:rsidR="00D97CAD">
        <w:rPr>
          <w:rFonts w:ascii="Times New Roman" w:hAnsi="Times New Roman" w:cs="Times New Roman"/>
        </w:rPr>
        <w:t>024</w:t>
      </w:r>
      <w:r w:rsidR="00AE5E12">
        <w:rPr>
          <w:rFonts w:ascii="Times New Roman" w:hAnsi="Times New Roman" w:cs="Times New Roman"/>
        </w:rPr>
        <w:t xml:space="preserve"> with </w:t>
      </w:r>
      <w:r w:rsidR="00955538">
        <w:rPr>
          <w:rFonts w:ascii="Times New Roman" w:hAnsi="Times New Roman" w:cs="Times New Roman"/>
        </w:rPr>
        <w:t xml:space="preserve">transpiration </w:t>
      </w:r>
      <w:r w:rsidR="0075164F">
        <w:rPr>
          <w:rFonts w:ascii="Times New Roman" w:hAnsi="Times New Roman" w:cs="Times New Roman"/>
        </w:rPr>
        <w:t>reaching</w:t>
      </w:r>
      <w:r w:rsidR="00955538">
        <w:rPr>
          <w:rFonts w:ascii="Times New Roman" w:hAnsi="Times New Roman" w:cs="Times New Roman"/>
        </w:rPr>
        <w:t xml:space="preserve"> </w:t>
      </w:r>
      <w:r w:rsidR="001D5CA4">
        <w:rPr>
          <w:rFonts w:ascii="Times New Roman" w:hAnsi="Times New Roman" w:cs="Times New Roman"/>
        </w:rPr>
        <w:t>up</w:t>
      </w:r>
      <w:r w:rsidR="00806A7F">
        <w:rPr>
          <w:rFonts w:ascii="Times New Roman" w:hAnsi="Times New Roman" w:cs="Times New Roman"/>
        </w:rPr>
        <w:t xml:space="preserve"> </w:t>
      </w:r>
      <w:r w:rsidR="001D5CA4">
        <w:rPr>
          <w:rFonts w:ascii="Times New Roman" w:hAnsi="Times New Roman" w:cs="Times New Roman"/>
        </w:rPr>
        <w:t xml:space="preserve">to </w:t>
      </w:r>
      <w:r w:rsidR="0073532A">
        <w:rPr>
          <w:rFonts w:ascii="Times New Roman" w:hAnsi="Times New Roman" w:cs="Times New Roman"/>
        </w:rPr>
        <w:t>(</w:t>
      </w:r>
      <w:r w:rsidR="007D23D9">
        <w:rPr>
          <w:rFonts w:ascii="Times New Roman" w:hAnsi="Times New Roman" w:cs="Times New Roman"/>
        </w:rPr>
        <w:t>2.07</w:t>
      </w:r>
      <w:r w:rsidR="0073532A">
        <w:rPr>
          <w:rFonts w:ascii="Times New Roman" w:hAnsi="Times New Roman" w:cs="Times New Roman"/>
        </w:rPr>
        <w:t xml:space="preserve"> mmol</w:t>
      </w:r>
      <w:r w:rsidR="0073532A" w:rsidRPr="0061277F">
        <w:t xml:space="preserve"> </w:t>
      </w:r>
      <w:r w:rsidR="0073532A" w:rsidRPr="0061277F">
        <w:rPr>
          <w:rFonts w:ascii="Times New Roman" w:hAnsi="Times New Roman" w:cs="Times New Roman"/>
        </w:rPr>
        <w:t>m</w:t>
      </w:r>
      <w:r w:rsidR="0073532A" w:rsidRPr="0061277F">
        <w:rPr>
          <w:rFonts w:ascii="Times New Roman" w:hAnsi="Times New Roman" w:cs="Times New Roman"/>
          <w:vertAlign w:val="superscript"/>
        </w:rPr>
        <w:t>-2</w:t>
      </w:r>
      <w:r w:rsidR="0073532A" w:rsidRPr="0061277F">
        <w:rPr>
          <w:rFonts w:ascii="Times New Roman" w:hAnsi="Times New Roman" w:cs="Times New Roman"/>
        </w:rPr>
        <w:t xml:space="preserve"> s</w:t>
      </w:r>
      <w:r w:rsidR="0073532A" w:rsidRPr="0061277F">
        <w:rPr>
          <w:rFonts w:ascii="Times New Roman" w:hAnsi="Times New Roman" w:cs="Times New Roman"/>
          <w:vertAlign w:val="superscript"/>
        </w:rPr>
        <w:t>-1</w:t>
      </w:r>
      <w:r w:rsidR="0073532A">
        <w:rPr>
          <w:rFonts w:ascii="Times New Roman" w:hAnsi="Times New Roman" w:cs="Times New Roman"/>
        </w:rPr>
        <w:t>)</w:t>
      </w:r>
      <w:r w:rsidR="00141B43">
        <w:rPr>
          <w:rFonts w:ascii="Times New Roman" w:hAnsi="Times New Roman" w:cs="Times New Roman"/>
        </w:rPr>
        <w:t xml:space="preserve">. </w:t>
      </w:r>
      <w:r w:rsidR="00CA6CCA">
        <w:rPr>
          <w:rFonts w:ascii="Times New Roman" w:hAnsi="Times New Roman" w:cs="Times New Roman"/>
        </w:rPr>
        <w:t>The</w:t>
      </w:r>
      <w:r w:rsidR="005325E1">
        <w:rPr>
          <w:rFonts w:ascii="Times New Roman" w:hAnsi="Times New Roman" w:cs="Times New Roman"/>
        </w:rPr>
        <w:t xml:space="preserve"> initial </w:t>
      </w:r>
      <w:r w:rsidR="00017808">
        <w:rPr>
          <w:rFonts w:ascii="Times New Roman" w:hAnsi="Times New Roman" w:cs="Times New Roman"/>
        </w:rPr>
        <w:t xml:space="preserve">recovery was recorded </w:t>
      </w:r>
      <w:r w:rsidR="00E22331">
        <w:rPr>
          <w:rFonts w:ascii="Times New Roman" w:hAnsi="Times New Roman" w:cs="Times New Roman"/>
        </w:rPr>
        <w:t xml:space="preserve">on </w:t>
      </w:r>
      <w:r w:rsidR="00F24BFF">
        <w:rPr>
          <w:rFonts w:ascii="Times New Roman" w:hAnsi="Times New Roman" w:cs="Times New Roman"/>
        </w:rPr>
        <w:t xml:space="preserve">04/07/2025 </w:t>
      </w:r>
      <w:r w:rsidR="0095451B">
        <w:rPr>
          <w:rFonts w:ascii="Times New Roman" w:hAnsi="Times New Roman" w:cs="Times New Roman"/>
        </w:rPr>
        <w:t>(</w:t>
      </w:r>
      <w:r w:rsidR="007D5701">
        <w:rPr>
          <w:rFonts w:ascii="Times New Roman" w:hAnsi="Times New Roman" w:cs="Times New Roman"/>
        </w:rPr>
        <w:t>3.37</w:t>
      </w:r>
      <w:r w:rsidR="0009656C">
        <w:rPr>
          <w:rFonts w:ascii="Times New Roman" w:hAnsi="Times New Roman" w:cs="Times New Roman"/>
        </w:rPr>
        <w:t xml:space="preserve"> </w:t>
      </w:r>
      <w:r w:rsidR="00537A8D">
        <w:rPr>
          <w:rFonts w:ascii="Times New Roman" w:hAnsi="Times New Roman" w:cs="Times New Roman"/>
        </w:rPr>
        <w:t>mmol</w:t>
      </w:r>
      <w:r w:rsidR="00537A8D" w:rsidRPr="0061277F">
        <w:t xml:space="preserve"> </w:t>
      </w:r>
      <w:r w:rsidR="00537A8D" w:rsidRPr="0061277F">
        <w:rPr>
          <w:rFonts w:ascii="Times New Roman" w:hAnsi="Times New Roman" w:cs="Times New Roman"/>
        </w:rPr>
        <w:t>m</w:t>
      </w:r>
      <w:r w:rsidR="00537A8D" w:rsidRPr="0061277F">
        <w:rPr>
          <w:rFonts w:ascii="Times New Roman" w:hAnsi="Times New Roman" w:cs="Times New Roman"/>
          <w:vertAlign w:val="superscript"/>
        </w:rPr>
        <w:t>-2</w:t>
      </w:r>
      <w:r w:rsidR="00537A8D" w:rsidRPr="0061277F">
        <w:rPr>
          <w:rFonts w:ascii="Times New Roman" w:hAnsi="Times New Roman" w:cs="Times New Roman"/>
        </w:rPr>
        <w:t xml:space="preserve"> s</w:t>
      </w:r>
      <w:r w:rsidR="00537A8D" w:rsidRPr="0061277F">
        <w:rPr>
          <w:rFonts w:ascii="Times New Roman" w:hAnsi="Times New Roman" w:cs="Times New Roman"/>
          <w:vertAlign w:val="superscript"/>
        </w:rPr>
        <w:t>-1</w:t>
      </w:r>
      <w:r w:rsidR="0095451B">
        <w:rPr>
          <w:rFonts w:ascii="Times New Roman" w:hAnsi="Times New Roman" w:cs="Times New Roman"/>
        </w:rPr>
        <w:t>)</w:t>
      </w:r>
      <w:r w:rsidR="00D97B2D">
        <w:rPr>
          <w:rFonts w:ascii="Times New Roman" w:hAnsi="Times New Roman" w:cs="Times New Roman"/>
        </w:rPr>
        <w:t xml:space="preserve"> while the secondary recovery</w:t>
      </w:r>
      <w:r w:rsidR="00F84E11">
        <w:rPr>
          <w:rFonts w:ascii="Times New Roman" w:hAnsi="Times New Roman" w:cs="Times New Roman"/>
        </w:rPr>
        <w:t xml:space="preserve"> on </w:t>
      </w:r>
      <w:r w:rsidR="009C037C">
        <w:rPr>
          <w:rFonts w:ascii="Times New Roman" w:hAnsi="Times New Roman" w:cs="Times New Roman"/>
        </w:rPr>
        <w:t>04/21/2024</w:t>
      </w:r>
      <w:r w:rsidR="00D97B2D">
        <w:rPr>
          <w:rFonts w:ascii="Times New Roman" w:hAnsi="Times New Roman" w:cs="Times New Roman"/>
        </w:rPr>
        <w:t xml:space="preserve"> </w:t>
      </w:r>
      <w:r w:rsidR="00365BF4">
        <w:rPr>
          <w:rFonts w:ascii="Times New Roman" w:hAnsi="Times New Roman" w:cs="Times New Roman"/>
        </w:rPr>
        <w:t xml:space="preserve">stabilized the </w:t>
      </w:r>
      <w:r w:rsidR="006928C8">
        <w:rPr>
          <w:rFonts w:ascii="Times New Roman" w:hAnsi="Times New Roman" w:cs="Times New Roman"/>
        </w:rPr>
        <w:t xml:space="preserve">transpiration </w:t>
      </w:r>
      <w:r w:rsidR="00250A23">
        <w:rPr>
          <w:rFonts w:ascii="Times New Roman" w:hAnsi="Times New Roman" w:cs="Times New Roman"/>
        </w:rPr>
        <w:t>to normal (</w:t>
      </w:r>
      <w:r w:rsidR="00F25628">
        <w:rPr>
          <w:rFonts w:ascii="Times New Roman" w:hAnsi="Times New Roman" w:cs="Times New Roman"/>
        </w:rPr>
        <w:t xml:space="preserve">9.84 </w:t>
      </w:r>
      <w:r w:rsidR="00250A23">
        <w:rPr>
          <w:rFonts w:ascii="Times New Roman" w:hAnsi="Times New Roman" w:cs="Times New Roman"/>
        </w:rPr>
        <w:t>mmol</w:t>
      </w:r>
      <w:r w:rsidR="00250A23" w:rsidRPr="0061277F">
        <w:t xml:space="preserve"> </w:t>
      </w:r>
      <w:r w:rsidR="00250A23" w:rsidRPr="0061277F">
        <w:rPr>
          <w:rFonts w:ascii="Times New Roman" w:hAnsi="Times New Roman" w:cs="Times New Roman"/>
        </w:rPr>
        <w:t>m</w:t>
      </w:r>
      <w:r w:rsidR="00250A23" w:rsidRPr="0061277F">
        <w:rPr>
          <w:rFonts w:ascii="Times New Roman" w:hAnsi="Times New Roman" w:cs="Times New Roman"/>
          <w:vertAlign w:val="superscript"/>
        </w:rPr>
        <w:t>-2</w:t>
      </w:r>
      <w:r w:rsidR="00250A23" w:rsidRPr="0061277F">
        <w:rPr>
          <w:rFonts w:ascii="Times New Roman" w:hAnsi="Times New Roman" w:cs="Times New Roman"/>
        </w:rPr>
        <w:t xml:space="preserve"> s</w:t>
      </w:r>
      <w:r w:rsidR="00250A23" w:rsidRPr="0061277F">
        <w:rPr>
          <w:rFonts w:ascii="Times New Roman" w:hAnsi="Times New Roman" w:cs="Times New Roman"/>
          <w:vertAlign w:val="superscript"/>
        </w:rPr>
        <w:t>-1</w:t>
      </w:r>
      <w:r w:rsidR="00250A23">
        <w:rPr>
          <w:rFonts w:ascii="Times New Roman" w:hAnsi="Times New Roman" w:cs="Times New Roman"/>
        </w:rPr>
        <w:t>)</w:t>
      </w:r>
      <w:r w:rsidR="00A254CD">
        <w:rPr>
          <w:rFonts w:ascii="Times New Roman" w:hAnsi="Times New Roman" w:cs="Times New Roman"/>
        </w:rPr>
        <w:t>.</w:t>
      </w:r>
    </w:p>
    <w:p w14:paraId="3AC6F237" w14:textId="505736EB" w:rsidR="00B5798B" w:rsidRDefault="00B5798B" w:rsidP="00B5798B">
      <w:pPr>
        <w:spacing w:after="0" w:line="240" w:lineRule="auto"/>
        <w:ind w:firstLine="720"/>
        <w:rPr>
          <w:rFonts w:ascii="Times New Roman" w:hAnsi="Times New Roman" w:cs="Times New Roman"/>
        </w:rPr>
      </w:pPr>
      <w:r w:rsidRPr="001B2148">
        <w:rPr>
          <w:rFonts w:ascii="Times New Roman" w:hAnsi="Times New Roman" w:cs="Times New Roman"/>
          <w:color w:val="FF0000"/>
        </w:rPr>
        <w:t xml:space="preserve">across </w:t>
      </w:r>
      <w:r>
        <w:rPr>
          <w:rFonts w:ascii="Times New Roman" w:hAnsi="Times New Roman" w:cs="Times New Roman"/>
          <w:color w:val="FF0000"/>
        </w:rPr>
        <w:t>variety</w:t>
      </w:r>
    </w:p>
    <w:p w14:paraId="27499881" w14:textId="6F62B618" w:rsidR="00B5798B" w:rsidRDefault="00195C3C" w:rsidP="00DB6488">
      <w:pPr>
        <w:spacing w:after="0" w:line="240" w:lineRule="auto"/>
        <w:ind w:firstLine="720"/>
        <w:rPr>
          <w:rFonts w:ascii="Times New Roman" w:hAnsi="Times New Roman" w:cs="Times New Roman"/>
        </w:rPr>
      </w:pPr>
      <w:r>
        <w:rPr>
          <w:rFonts w:ascii="Times New Roman" w:hAnsi="Times New Roman" w:cs="Times New Roman"/>
        </w:rPr>
        <w:t xml:space="preserve">The highest transpiration was recorded in </w:t>
      </w:r>
      <w:r w:rsidR="009E6F11">
        <w:rPr>
          <w:rFonts w:ascii="Times New Roman" w:hAnsi="Times New Roman" w:cs="Times New Roman"/>
        </w:rPr>
        <w:t>Mata Hari</w:t>
      </w:r>
      <w:r w:rsidR="00655040">
        <w:rPr>
          <w:rFonts w:ascii="Times New Roman" w:hAnsi="Times New Roman" w:cs="Times New Roman"/>
        </w:rPr>
        <w:t>, followed by</w:t>
      </w:r>
      <w:r w:rsidR="00C6458D">
        <w:rPr>
          <w:rFonts w:ascii="Times New Roman" w:hAnsi="Times New Roman" w:cs="Times New Roman"/>
        </w:rPr>
        <w:t xml:space="preserve"> </w:t>
      </w:r>
      <w:r w:rsidR="00C92133">
        <w:rPr>
          <w:rFonts w:ascii="Times New Roman" w:hAnsi="Times New Roman" w:cs="Times New Roman"/>
        </w:rPr>
        <w:t>Amadea and low in Hornet</w:t>
      </w:r>
      <w:r w:rsidR="00226EF1">
        <w:rPr>
          <w:rFonts w:ascii="Times New Roman" w:hAnsi="Times New Roman" w:cs="Times New Roman"/>
        </w:rPr>
        <w:t xml:space="preserve"> with </w:t>
      </w:r>
      <w:r w:rsidR="00506AC3">
        <w:rPr>
          <w:rFonts w:ascii="Times New Roman" w:hAnsi="Times New Roman" w:cs="Times New Roman"/>
        </w:rPr>
        <w:t xml:space="preserve">highest </w:t>
      </w:r>
      <w:r w:rsidR="00226EF1">
        <w:rPr>
          <w:rFonts w:ascii="Times New Roman" w:hAnsi="Times New Roman" w:cs="Times New Roman"/>
        </w:rPr>
        <w:t xml:space="preserve">values as </w:t>
      </w:r>
      <w:r w:rsidR="00EF3C4C">
        <w:rPr>
          <w:rFonts w:ascii="Times New Roman" w:hAnsi="Times New Roman" w:cs="Times New Roman"/>
        </w:rPr>
        <w:t xml:space="preserve">10.59, </w:t>
      </w:r>
      <w:r w:rsidR="00483068">
        <w:rPr>
          <w:rFonts w:ascii="Times New Roman" w:hAnsi="Times New Roman" w:cs="Times New Roman"/>
        </w:rPr>
        <w:t>9.22</w:t>
      </w:r>
      <w:r w:rsidR="00CA7F63">
        <w:rPr>
          <w:rFonts w:ascii="Times New Roman" w:hAnsi="Times New Roman" w:cs="Times New Roman"/>
        </w:rPr>
        <w:t xml:space="preserve"> and </w:t>
      </w:r>
      <w:r w:rsidR="00436A6E">
        <w:rPr>
          <w:rFonts w:ascii="Times New Roman" w:hAnsi="Times New Roman" w:cs="Times New Roman"/>
        </w:rPr>
        <w:t>9.13</w:t>
      </w:r>
      <w:r w:rsidR="00E81D63">
        <w:rPr>
          <w:rFonts w:ascii="Times New Roman" w:hAnsi="Times New Roman" w:cs="Times New Roman"/>
        </w:rPr>
        <w:t xml:space="preserve"> </w:t>
      </w:r>
      <w:r w:rsidR="003C072D">
        <w:rPr>
          <w:rFonts w:ascii="Times New Roman" w:hAnsi="Times New Roman" w:cs="Times New Roman"/>
        </w:rPr>
        <w:t>mmol</w:t>
      </w:r>
      <w:r w:rsidR="003C072D" w:rsidRPr="0061277F">
        <w:t xml:space="preserve"> </w:t>
      </w:r>
      <w:r w:rsidR="003C072D" w:rsidRPr="0061277F">
        <w:rPr>
          <w:rFonts w:ascii="Times New Roman" w:hAnsi="Times New Roman" w:cs="Times New Roman"/>
        </w:rPr>
        <w:t>m</w:t>
      </w:r>
      <w:r w:rsidR="003C072D" w:rsidRPr="0061277F">
        <w:rPr>
          <w:rFonts w:ascii="Times New Roman" w:hAnsi="Times New Roman" w:cs="Times New Roman"/>
          <w:vertAlign w:val="superscript"/>
        </w:rPr>
        <w:t>-2</w:t>
      </w:r>
      <w:r w:rsidR="003C072D" w:rsidRPr="0061277F">
        <w:rPr>
          <w:rFonts w:ascii="Times New Roman" w:hAnsi="Times New Roman" w:cs="Times New Roman"/>
        </w:rPr>
        <w:t xml:space="preserve"> s</w:t>
      </w:r>
      <w:r w:rsidR="003C072D" w:rsidRPr="0061277F">
        <w:rPr>
          <w:rFonts w:ascii="Times New Roman" w:hAnsi="Times New Roman" w:cs="Times New Roman"/>
          <w:vertAlign w:val="superscript"/>
        </w:rPr>
        <w:t>-1</w:t>
      </w:r>
      <w:r w:rsidR="003445CA">
        <w:rPr>
          <w:rFonts w:ascii="Times New Roman" w:hAnsi="Times New Roman" w:cs="Times New Roman"/>
        </w:rPr>
        <w:t xml:space="preserve">, respectively. </w:t>
      </w:r>
      <w:r w:rsidR="009E20E9">
        <w:rPr>
          <w:rFonts w:ascii="Times New Roman" w:hAnsi="Times New Roman" w:cs="Times New Roman"/>
        </w:rPr>
        <w:t>Mata Hari</w:t>
      </w:r>
      <w:r w:rsidR="00592283">
        <w:rPr>
          <w:rFonts w:ascii="Times New Roman" w:hAnsi="Times New Roman" w:cs="Times New Roman"/>
        </w:rPr>
        <w:t>, Amadea and Hornet</w:t>
      </w:r>
      <w:r w:rsidR="009E20E9">
        <w:rPr>
          <w:rFonts w:ascii="Times New Roman" w:hAnsi="Times New Roman" w:cs="Times New Roman"/>
        </w:rPr>
        <w:t xml:space="preserve"> ranged from </w:t>
      </w:r>
      <w:r w:rsidR="00BC4C9B">
        <w:rPr>
          <w:rFonts w:ascii="Times New Roman" w:hAnsi="Times New Roman" w:cs="Times New Roman"/>
        </w:rPr>
        <w:t>4.08</w:t>
      </w:r>
      <w:r w:rsidR="00DA57C5">
        <w:rPr>
          <w:rFonts w:ascii="Times New Roman" w:hAnsi="Times New Roman" w:cs="Times New Roman"/>
        </w:rPr>
        <w:t>-</w:t>
      </w:r>
      <w:r w:rsidR="00927760">
        <w:rPr>
          <w:rFonts w:ascii="Times New Roman" w:hAnsi="Times New Roman" w:cs="Times New Roman"/>
        </w:rPr>
        <w:t>10.59</w:t>
      </w:r>
      <w:r w:rsidR="00592283" w:rsidRPr="00592283">
        <w:rPr>
          <w:rFonts w:ascii="Times New Roman" w:hAnsi="Times New Roman" w:cs="Times New Roman"/>
        </w:rPr>
        <w:t xml:space="preserve"> </w:t>
      </w:r>
      <w:r w:rsidR="00592283">
        <w:rPr>
          <w:rFonts w:ascii="Times New Roman" w:hAnsi="Times New Roman" w:cs="Times New Roman"/>
        </w:rPr>
        <w:t>mmol</w:t>
      </w:r>
      <w:r w:rsidR="00592283" w:rsidRPr="0061277F">
        <w:t xml:space="preserve"> </w:t>
      </w:r>
      <w:r w:rsidR="00592283" w:rsidRPr="0061277F">
        <w:rPr>
          <w:rFonts w:ascii="Times New Roman" w:hAnsi="Times New Roman" w:cs="Times New Roman"/>
        </w:rPr>
        <w:t>m</w:t>
      </w:r>
      <w:r w:rsidR="00592283" w:rsidRPr="0061277F">
        <w:rPr>
          <w:rFonts w:ascii="Times New Roman" w:hAnsi="Times New Roman" w:cs="Times New Roman"/>
          <w:vertAlign w:val="superscript"/>
        </w:rPr>
        <w:t>-2</w:t>
      </w:r>
      <w:r w:rsidR="00592283" w:rsidRPr="0061277F">
        <w:rPr>
          <w:rFonts w:ascii="Times New Roman" w:hAnsi="Times New Roman" w:cs="Times New Roman"/>
        </w:rPr>
        <w:t xml:space="preserve"> s</w:t>
      </w:r>
      <w:r w:rsidR="00592283" w:rsidRPr="0061277F">
        <w:rPr>
          <w:rFonts w:ascii="Times New Roman" w:hAnsi="Times New Roman" w:cs="Times New Roman"/>
          <w:vertAlign w:val="superscript"/>
        </w:rPr>
        <w:t>-1</w:t>
      </w:r>
      <w:r w:rsidR="00592283">
        <w:rPr>
          <w:rFonts w:ascii="Times New Roman" w:hAnsi="Times New Roman" w:cs="Times New Roman"/>
        </w:rPr>
        <w:t xml:space="preserve">, </w:t>
      </w:r>
      <w:r w:rsidR="00A87F6C">
        <w:rPr>
          <w:rFonts w:ascii="Times New Roman" w:hAnsi="Times New Roman" w:cs="Times New Roman"/>
        </w:rPr>
        <w:t>2.76-</w:t>
      </w:r>
      <w:r w:rsidR="00287B01">
        <w:rPr>
          <w:rFonts w:ascii="Times New Roman" w:hAnsi="Times New Roman" w:cs="Times New Roman"/>
        </w:rPr>
        <w:t>9.22</w:t>
      </w:r>
      <w:r w:rsidR="00606989" w:rsidRPr="00606989">
        <w:rPr>
          <w:rFonts w:ascii="Times New Roman" w:hAnsi="Times New Roman" w:cs="Times New Roman"/>
        </w:rPr>
        <w:t xml:space="preserve"> </w:t>
      </w:r>
      <w:r w:rsidR="00606989">
        <w:rPr>
          <w:rFonts w:ascii="Times New Roman" w:hAnsi="Times New Roman" w:cs="Times New Roman"/>
        </w:rPr>
        <w:t>mmol</w:t>
      </w:r>
      <w:r w:rsidR="00606989" w:rsidRPr="0061277F">
        <w:t xml:space="preserve"> </w:t>
      </w:r>
      <w:r w:rsidR="00606989" w:rsidRPr="0061277F">
        <w:rPr>
          <w:rFonts w:ascii="Times New Roman" w:hAnsi="Times New Roman" w:cs="Times New Roman"/>
        </w:rPr>
        <w:t>m</w:t>
      </w:r>
      <w:r w:rsidR="00606989" w:rsidRPr="0061277F">
        <w:rPr>
          <w:rFonts w:ascii="Times New Roman" w:hAnsi="Times New Roman" w:cs="Times New Roman"/>
          <w:vertAlign w:val="superscript"/>
        </w:rPr>
        <w:t>-2</w:t>
      </w:r>
      <w:r w:rsidR="00606989" w:rsidRPr="0061277F">
        <w:rPr>
          <w:rFonts w:ascii="Times New Roman" w:hAnsi="Times New Roman" w:cs="Times New Roman"/>
        </w:rPr>
        <w:t xml:space="preserve"> s</w:t>
      </w:r>
      <w:r w:rsidR="00606989" w:rsidRPr="0061277F">
        <w:rPr>
          <w:rFonts w:ascii="Times New Roman" w:hAnsi="Times New Roman" w:cs="Times New Roman"/>
          <w:vertAlign w:val="superscript"/>
        </w:rPr>
        <w:t>-1</w:t>
      </w:r>
      <w:r w:rsidR="00606989">
        <w:rPr>
          <w:rFonts w:ascii="Times New Roman" w:hAnsi="Times New Roman" w:cs="Times New Roman"/>
        </w:rPr>
        <w:t xml:space="preserve">, </w:t>
      </w:r>
      <w:r w:rsidR="00A87F6C">
        <w:rPr>
          <w:rFonts w:ascii="Times New Roman" w:hAnsi="Times New Roman" w:cs="Times New Roman"/>
        </w:rPr>
        <w:t>and</w:t>
      </w:r>
      <w:r w:rsidR="00B35882">
        <w:rPr>
          <w:rFonts w:ascii="Times New Roman" w:hAnsi="Times New Roman" w:cs="Times New Roman"/>
        </w:rPr>
        <w:t xml:space="preserve"> </w:t>
      </w:r>
      <w:r w:rsidR="00B65794">
        <w:rPr>
          <w:rFonts w:ascii="Times New Roman" w:hAnsi="Times New Roman" w:cs="Times New Roman"/>
        </w:rPr>
        <w:t>3.27-9.13 mmol</w:t>
      </w:r>
      <w:r w:rsidR="00B65794" w:rsidRPr="0061277F">
        <w:t xml:space="preserve"> </w:t>
      </w:r>
      <w:r w:rsidR="00B65794" w:rsidRPr="0061277F">
        <w:rPr>
          <w:rFonts w:ascii="Times New Roman" w:hAnsi="Times New Roman" w:cs="Times New Roman"/>
        </w:rPr>
        <w:t>m</w:t>
      </w:r>
      <w:r w:rsidR="00B65794" w:rsidRPr="0061277F">
        <w:rPr>
          <w:rFonts w:ascii="Times New Roman" w:hAnsi="Times New Roman" w:cs="Times New Roman"/>
          <w:vertAlign w:val="superscript"/>
        </w:rPr>
        <w:t>-2</w:t>
      </w:r>
      <w:r w:rsidR="00B65794" w:rsidRPr="0061277F">
        <w:rPr>
          <w:rFonts w:ascii="Times New Roman" w:hAnsi="Times New Roman" w:cs="Times New Roman"/>
        </w:rPr>
        <w:t xml:space="preserve"> s</w:t>
      </w:r>
      <w:r w:rsidR="00B65794" w:rsidRPr="0061277F">
        <w:rPr>
          <w:rFonts w:ascii="Times New Roman" w:hAnsi="Times New Roman" w:cs="Times New Roman"/>
          <w:vertAlign w:val="superscript"/>
        </w:rPr>
        <w:t>-1</w:t>
      </w:r>
      <w:r w:rsidR="004773EC">
        <w:rPr>
          <w:rFonts w:ascii="Times New Roman" w:hAnsi="Times New Roman" w:cs="Times New Roman"/>
        </w:rPr>
        <w:t xml:space="preserve">, </w:t>
      </w:r>
      <w:r w:rsidR="00B35882">
        <w:rPr>
          <w:rFonts w:ascii="Times New Roman" w:hAnsi="Times New Roman" w:cs="Times New Roman"/>
        </w:rPr>
        <w:t>respectively.</w:t>
      </w:r>
      <w:r w:rsidR="00CA2F9A">
        <w:rPr>
          <w:rFonts w:ascii="Times New Roman" w:hAnsi="Times New Roman" w:cs="Times New Roman"/>
        </w:rPr>
        <w:t xml:space="preserve"> </w:t>
      </w:r>
      <w:r w:rsidR="00EC5566">
        <w:rPr>
          <w:rFonts w:ascii="Times New Roman" w:hAnsi="Times New Roman" w:cs="Times New Roman"/>
        </w:rPr>
        <w:t xml:space="preserve">There </w:t>
      </w:r>
      <w:r w:rsidR="00E638F0">
        <w:rPr>
          <w:rFonts w:ascii="Times New Roman" w:hAnsi="Times New Roman" w:cs="Times New Roman"/>
        </w:rPr>
        <w:t>were</w:t>
      </w:r>
      <w:r w:rsidR="00EC5566">
        <w:rPr>
          <w:rFonts w:ascii="Times New Roman" w:hAnsi="Times New Roman" w:cs="Times New Roman"/>
        </w:rPr>
        <w:t xml:space="preserve"> high fluctuations</w:t>
      </w:r>
      <w:r w:rsidR="00847747">
        <w:rPr>
          <w:rFonts w:ascii="Times New Roman" w:hAnsi="Times New Roman" w:cs="Times New Roman"/>
        </w:rPr>
        <w:t xml:space="preserve"> </w:t>
      </w:r>
      <w:r w:rsidR="00E638F0" w:rsidRPr="00E638F0">
        <w:rPr>
          <w:rFonts w:ascii="Times New Roman" w:hAnsi="Times New Roman" w:cs="Times New Roman"/>
        </w:rPr>
        <w:t xml:space="preserve">and trends </w:t>
      </w:r>
      <w:r w:rsidR="00847747">
        <w:rPr>
          <w:rFonts w:ascii="Times New Roman" w:hAnsi="Times New Roman" w:cs="Times New Roman"/>
        </w:rPr>
        <w:t>across varieties</w:t>
      </w:r>
      <w:r w:rsidR="00E638F0" w:rsidRPr="00E638F0">
        <w:rPr>
          <w:rFonts w:ascii="Times New Roman" w:hAnsi="Times New Roman" w:cs="Times New Roman"/>
        </w:rPr>
        <w:t xml:space="preserve"> were different</w:t>
      </w:r>
      <w:r w:rsidR="00847747">
        <w:rPr>
          <w:rFonts w:ascii="Times New Roman" w:hAnsi="Times New Roman" w:cs="Times New Roman"/>
        </w:rPr>
        <w:t>.</w:t>
      </w:r>
    </w:p>
    <w:p w14:paraId="3E819D8B" w14:textId="5EC3D39D" w:rsidR="00B5798B" w:rsidRDefault="00B5798B" w:rsidP="00B5798B">
      <w:pPr>
        <w:spacing w:after="0" w:line="240" w:lineRule="auto"/>
        <w:ind w:firstLine="720"/>
        <w:rPr>
          <w:rFonts w:ascii="Times New Roman" w:hAnsi="Times New Roman" w:cs="Times New Roman"/>
        </w:rPr>
      </w:pPr>
      <w:r w:rsidRPr="001B2148">
        <w:rPr>
          <w:rFonts w:ascii="Times New Roman" w:hAnsi="Times New Roman" w:cs="Times New Roman"/>
          <w:color w:val="FF0000"/>
        </w:rPr>
        <w:t xml:space="preserve">across </w:t>
      </w:r>
      <w:r>
        <w:rPr>
          <w:rFonts w:ascii="Times New Roman" w:hAnsi="Times New Roman" w:cs="Times New Roman"/>
          <w:color w:val="FF0000"/>
        </w:rPr>
        <w:t>treatments</w:t>
      </w:r>
    </w:p>
    <w:p w14:paraId="6636DD6B" w14:textId="3FA847DF" w:rsidR="007B114C" w:rsidRDefault="004D7E96" w:rsidP="00DB6488">
      <w:pPr>
        <w:spacing w:after="0" w:line="240" w:lineRule="auto"/>
        <w:ind w:firstLine="720"/>
        <w:rPr>
          <w:rFonts w:ascii="Times New Roman" w:hAnsi="Times New Roman" w:cs="Times New Roman"/>
        </w:rPr>
      </w:pPr>
      <w:r>
        <w:rPr>
          <w:rFonts w:ascii="Times New Roman" w:hAnsi="Times New Roman" w:cs="Times New Roman"/>
        </w:rPr>
        <w:t xml:space="preserve">The high transpiration </w:t>
      </w:r>
      <w:r w:rsidR="00AC64B3">
        <w:rPr>
          <w:rFonts w:ascii="Times New Roman" w:hAnsi="Times New Roman" w:cs="Times New Roman"/>
        </w:rPr>
        <w:t>(</w:t>
      </w:r>
      <w:r w:rsidR="00124438">
        <w:rPr>
          <w:rFonts w:ascii="Times New Roman" w:hAnsi="Times New Roman" w:cs="Times New Roman"/>
        </w:rPr>
        <w:t>along with</w:t>
      </w:r>
      <w:r w:rsidR="00AC64B3">
        <w:rPr>
          <w:rFonts w:ascii="Times New Roman" w:hAnsi="Times New Roman" w:cs="Times New Roman"/>
        </w:rPr>
        <w:t xml:space="preserve"> better </w:t>
      </w:r>
      <w:r w:rsidR="00AC64B3" w:rsidRPr="00AC64B3">
        <w:rPr>
          <w:rFonts w:ascii="Times New Roman" w:hAnsi="Times New Roman" w:cs="Times New Roman"/>
        </w:rPr>
        <w:t>stabili</w:t>
      </w:r>
      <w:r w:rsidR="00AC64B3">
        <w:rPr>
          <w:rFonts w:ascii="Times New Roman" w:hAnsi="Times New Roman" w:cs="Times New Roman"/>
        </w:rPr>
        <w:t xml:space="preserve">ty) </w:t>
      </w:r>
      <w:r>
        <w:rPr>
          <w:rFonts w:ascii="Times New Roman" w:hAnsi="Times New Roman" w:cs="Times New Roman"/>
        </w:rPr>
        <w:t xml:space="preserve">was recorded in </w:t>
      </w:r>
      <w:r w:rsidR="00A8508B">
        <w:rPr>
          <w:rFonts w:ascii="Times New Roman" w:hAnsi="Times New Roman" w:cs="Times New Roman"/>
        </w:rPr>
        <w:t xml:space="preserve">treatments </w:t>
      </w:r>
      <w:r w:rsidR="00D24A04">
        <w:rPr>
          <w:rFonts w:ascii="Times New Roman" w:hAnsi="Times New Roman" w:cs="Times New Roman"/>
        </w:rPr>
        <w:t>-100 kPa</w:t>
      </w:r>
      <w:r w:rsidR="00CE57C7">
        <w:rPr>
          <w:rFonts w:ascii="Times New Roman" w:hAnsi="Times New Roman" w:cs="Times New Roman"/>
        </w:rPr>
        <w:t xml:space="preserve"> </w:t>
      </w:r>
      <w:r w:rsidR="00D24A04">
        <w:rPr>
          <w:rFonts w:ascii="Times New Roman" w:hAnsi="Times New Roman" w:cs="Times New Roman"/>
        </w:rPr>
        <w:t xml:space="preserve">and </w:t>
      </w:r>
      <w:r w:rsidR="0046173B">
        <w:rPr>
          <w:rFonts w:ascii="Times New Roman" w:hAnsi="Times New Roman" w:cs="Times New Roman"/>
        </w:rPr>
        <w:t>-125 kPa</w:t>
      </w:r>
      <w:r w:rsidR="00980B45">
        <w:rPr>
          <w:rFonts w:ascii="Times New Roman" w:hAnsi="Times New Roman" w:cs="Times New Roman"/>
        </w:rPr>
        <w:t xml:space="preserve"> with values ranging from </w:t>
      </w:r>
      <w:r w:rsidR="008846F6">
        <w:rPr>
          <w:rFonts w:ascii="Times New Roman" w:hAnsi="Times New Roman" w:cs="Times New Roman"/>
        </w:rPr>
        <w:t xml:space="preserve">5.89-9.87 </w:t>
      </w:r>
      <w:r w:rsidR="004920F2">
        <w:rPr>
          <w:rFonts w:ascii="Times New Roman" w:hAnsi="Times New Roman" w:cs="Times New Roman"/>
        </w:rPr>
        <w:t>mmol</w:t>
      </w:r>
      <w:r w:rsidR="004920F2" w:rsidRPr="0061277F">
        <w:t xml:space="preserve"> </w:t>
      </w:r>
      <w:r w:rsidR="004920F2" w:rsidRPr="0061277F">
        <w:rPr>
          <w:rFonts w:ascii="Times New Roman" w:hAnsi="Times New Roman" w:cs="Times New Roman"/>
        </w:rPr>
        <w:t>m</w:t>
      </w:r>
      <w:r w:rsidR="004920F2" w:rsidRPr="0061277F">
        <w:rPr>
          <w:rFonts w:ascii="Times New Roman" w:hAnsi="Times New Roman" w:cs="Times New Roman"/>
          <w:vertAlign w:val="superscript"/>
        </w:rPr>
        <w:t>-2</w:t>
      </w:r>
      <w:r w:rsidR="004920F2" w:rsidRPr="0061277F">
        <w:rPr>
          <w:rFonts w:ascii="Times New Roman" w:hAnsi="Times New Roman" w:cs="Times New Roman"/>
        </w:rPr>
        <w:t xml:space="preserve"> s</w:t>
      </w:r>
      <w:r w:rsidR="004920F2" w:rsidRPr="0061277F">
        <w:rPr>
          <w:rFonts w:ascii="Times New Roman" w:hAnsi="Times New Roman" w:cs="Times New Roman"/>
          <w:vertAlign w:val="superscript"/>
        </w:rPr>
        <w:t>-</w:t>
      </w:r>
      <w:r w:rsidR="00705D98">
        <w:rPr>
          <w:rFonts w:ascii="Times New Roman" w:hAnsi="Times New Roman" w:cs="Times New Roman"/>
          <w:vertAlign w:val="superscript"/>
        </w:rPr>
        <w:t xml:space="preserve">1 </w:t>
      </w:r>
      <w:r w:rsidR="008846F6">
        <w:rPr>
          <w:rFonts w:ascii="Times New Roman" w:hAnsi="Times New Roman" w:cs="Times New Roman"/>
        </w:rPr>
        <w:t xml:space="preserve">and </w:t>
      </w:r>
      <w:r w:rsidR="00B46FCF">
        <w:rPr>
          <w:rFonts w:ascii="Times New Roman" w:hAnsi="Times New Roman" w:cs="Times New Roman"/>
        </w:rPr>
        <w:t>5.30-9.26</w:t>
      </w:r>
      <w:r w:rsidR="004920F2" w:rsidRPr="004920F2">
        <w:rPr>
          <w:rFonts w:ascii="Times New Roman" w:hAnsi="Times New Roman" w:cs="Times New Roman"/>
        </w:rPr>
        <w:t xml:space="preserve"> </w:t>
      </w:r>
      <w:r w:rsidR="004920F2">
        <w:rPr>
          <w:rFonts w:ascii="Times New Roman" w:hAnsi="Times New Roman" w:cs="Times New Roman"/>
        </w:rPr>
        <w:t>mmol</w:t>
      </w:r>
      <w:r w:rsidR="004920F2" w:rsidRPr="0061277F">
        <w:t xml:space="preserve"> </w:t>
      </w:r>
      <w:r w:rsidR="004920F2" w:rsidRPr="0061277F">
        <w:rPr>
          <w:rFonts w:ascii="Times New Roman" w:hAnsi="Times New Roman" w:cs="Times New Roman"/>
        </w:rPr>
        <w:t>m</w:t>
      </w:r>
      <w:r w:rsidR="004920F2" w:rsidRPr="0061277F">
        <w:rPr>
          <w:rFonts w:ascii="Times New Roman" w:hAnsi="Times New Roman" w:cs="Times New Roman"/>
          <w:vertAlign w:val="superscript"/>
        </w:rPr>
        <w:t>-2</w:t>
      </w:r>
      <w:r w:rsidR="004920F2" w:rsidRPr="0061277F">
        <w:rPr>
          <w:rFonts w:ascii="Times New Roman" w:hAnsi="Times New Roman" w:cs="Times New Roman"/>
        </w:rPr>
        <w:t xml:space="preserve"> s</w:t>
      </w:r>
      <w:r w:rsidR="004920F2" w:rsidRPr="0061277F">
        <w:rPr>
          <w:rFonts w:ascii="Times New Roman" w:hAnsi="Times New Roman" w:cs="Times New Roman"/>
          <w:vertAlign w:val="superscript"/>
        </w:rPr>
        <w:t>-</w:t>
      </w:r>
      <w:r w:rsidR="00690461">
        <w:rPr>
          <w:rFonts w:ascii="Times New Roman" w:hAnsi="Times New Roman" w:cs="Times New Roman"/>
          <w:vertAlign w:val="superscript"/>
        </w:rPr>
        <w:t>1</w:t>
      </w:r>
      <w:r w:rsidR="0046173B">
        <w:rPr>
          <w:rFonts w:ascii="Times New Roman" w:hAnsi="Times New Roman" w:cs="Times New Roman"/>
        </w:rPr>
        <w:t xml:space="preserve">. </w:t>
      </w:r>
      <w:r w:rsidR="00620156">
        <w:rPr>
          <w:rFonts w:ascii="Times New Roman" w:hAnsi="Times New Roman" w:cs="Times New Roman"/>
        </w:rPr>
        <w:t xml:space="preserve">The treatments </w:t>
      </w:r>
      <w:r w:rsidR="00AB6E34">
        <w:rPr>
          <w:rFonts w:ascii="Times New Roman" w:hAnsi="Times New Roman" w:cs="Times New Roman"/>
        </w:rPr>
        <w:t xml:space="preserve">-25 kPa, </w:t>
      </w:r>
      <w:r w:rsidR="00735D9D">
        <w:rPr>
          <w:rFonts w:ascii="Times New Roman" w:hAnsi="Times New Roman" w:cs="Times New Roman"/>
        </w:rPr>
        <w:t>-50 kPa</w:t>
      </w:r>
      <w:r w:rsidR="0034558D">
        <w:rPr>
          <w:rFonts w:ascii="Times New Roman" w:hAnsi="Times New Roman" w:cs="Times New Roman"/>
        </w:rPr>
        <w:t>, -50 kPa (</w:t>
      </w:r>
      <w:r w:rsidR="00F334E0">
        <w:rPr>
          <w:rFonts w:ascii="Times New Roman" w:hAnsi="Times New Roman" w:cs="Times New Roman"/>
        </w:rPr>
        <w:t>WM</w:t>
      </w:r>
      <w:r w:rsidR="0034558D">
        <w:rPr>
          <w:rFonts w:ascii="Times New Roman" w:hAnsi="Times New Roman" w:cs="Times New Roman"/>
        </w:rPr>
        <w:t>) and -75 kPa</w:t>
      </w:r>
      <w:r w:rsidR="005B3F0D">
        <w:rPr>
          <w:rFonts w:ascii="Times New Roman" w:hAnsi="Times New Roman" w:cs="Times New Roman"/>
        </w:rPr>
        <w:t xml:space="preserve"> </w:t>
      </w:r>
      <w:r w:rsidR="00D6428B">
        <w:rPr>
          <w:rFonts w:ascii="Times New Roman" w:hAnsi="Times New Roman" w:cs="Times New Roman"/>
        </w:rPr>
        <w:t xml:space="preserve">initially </w:t>
      </w:r>
      <w:r w:rsidR="00424ED2">
        <w:rPr>
          <w:rFonts w:ascii="Times New Roman" w:hAnsi="Times New Roman" w:cs="Times New Roman"/>
        </w:rPr>
        <w:t xml:space="preserve">recorded </w:t>
      </w:r>
      <w:r w:rsidR="00461731">
        <w:rPr>
          <w:rFonts w:ascii="Times New Roman" w:hAnsi="Times New Roman" w:cs="Times New Roman"/>
        </w:rPr>
        <w:t xml:space="preserve">higher </w:t>
      </w:r>
      <w:r w:rsidR="00901520">
        <w:rPr>
          <w:rFonts w:ascii="Times New Roman" w:hAnsi="Times New Roman" w:cs="Times New Roman"/>
        </w:rPr>
        <w:t>transpiration which suddenly dropped</w:t>
      </w:r>
      <w:r w:rsidR="00F87680">
        <w:rPr>
          <w:rFonts w:ascii="Times New Roman" w:hAnsi="Times New Roman" w:cs="Times New Roman"/>
        </w:rPr>
        <w:t>.</w:t>
      </w:r>
      <w:commentRangeEnd w:id="30"/>
      <w:r w:rsidR="009D6B95">
        <w:rPr>
          <w:rStyle w:val="CommentReference"/>
        </w:rPr>
        <w:commentReference w:id="30"/>
      </w:r>
    </w:p>
    <w:p w14:paraId="61153550" w14:textId="77777777" w:rsidR="0043425C" w:rsidRDefault="0043425C" w:rsidP="0043425C">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814E8" w14:paraId="3CC4A97C" w14:textId="77777777" w:rsidTr="00220A6B">
        <w:tc>
          <w:tcPr>
            <w:tcW w:w="9350" w:type="dxa"/>
          </w:tcPr>
          <w:p w14:paraId="545ADC5C" w14:textId="66E40C96" w:rsidR="00E814E8" w:rsidRDefault="00E814E8" w:rsidP="0043425C">
            <w:pPr>
              <w:rPr>
                <w:rFonts w:ascii="Times New Roman" w:hAnsi="Times New Roman" w:cs="Times New Roman"/>
              </w:rPr>
            </w:pPr>
            <w:commentRangeStart w:id="31"/>
            <w:r>
              <w:rPr>
                <w:noProof/>
              </w:rPr>
              <w:lastRenderedPageBreak/>
              <w:drawing>
                <wp:inline distT="0" distB="0" distL="0" distR="0" wp14:anchorId="55C3D21F" wp14:editId="5460E439">
                  <wp:extent cx="5943600" cy="3361055"/>
                  <wp:effectExtent l="0" t="0" r="0" b="10795"/>
                  <wp:docPr id="1545005266" name="Chart 1">
                    <a:extLst xmlns:a="http://schemas.openxmlformats.org/drawingml/2006/main">
                      <a:ext uri="{FF2B5EF4-FFF2-40B4-BE49-F238E27FC236}">
                        <a16:creationId xmlns:a16="http://schemas.microsoft.com/office/drawing/2014/main" id="{23B1C418-4C2A-5D94-3189-DBDC15986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31"/>
            <w:r w:rsidR="00CA45CE">
              <w:rPr>
                <w:rStyle w:val="CommentReference"/>
              </w:rPr>
              <w:commentReference w:id="31"/>
            </w:r>
          </w:p>
        </w:tc>
      </w:tr>
      <w:tr w:rsidR="00E814E8" w14:paraId="202F4537" w14:textId="77777777" w:rsidTr="00220A6B">
        <w:tc>
          <w:tcPr>
            <w:tcW w:w="9350" w:type="dxa"/>
          </w:tcPr>
          <w:p w14:paraId="5FA6E1BF" w14:textId="426FEE4D" w:rsidR="00E814E8" w:rsidRDefault="00E814E8" w:rsidP="0043425C">
            <w:pPr>
              <w:rPr>
                <w:rFonts w:ascii="Times New Roman" w:hAnsi="Times New Roman" w:cs="Times New Roman"/>
              </w:rPr>
            </w:pPr>
            <w:r>
              <w:rPr>
                <w:noProof/>
              </w:rPr>
              <w:drawing>
                <wp:inline distT="0" distB="0" distL="0" distR="0" wp14:anchorId="5B15C8CD" wp14:editId="6DC54F97">
                  <wp:extent cx="5943600" cy="3361055"/>
                  <wp:effectExtent l="0" t="0" r="0" b="10795"/>
                  <wp:docPr id="870294986" name="Chart 1">
                    <a:extLst xmlns:a="http://schemas.openxmlformats.org/drawingml/2006/main">
                      <a:ext uri="{FF2B5EF4-FFF2-40B4-BE49-F238E27FC236}">
                        <a16:creationId xmlns:a16="http://schemas.microsoft.com/office/drawing/2014/main" id="{C476616B-5634-4570-A855-7C1F25D50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E814E8" w14:paraId="3437AC8C" w14:textId="77777777" w:rsidTr="00220A6B">
        <w:tc>
          <w:tcPr>
            <w:tcW w:w="9350" w:type="dxa"/>
          </w:tcPr>
          <w:p w14:paraId="507F06E0" w14:textId="0585297E" w:rsidR="00E814E8" w:rsidRDefault="00E814E8" w:rsidP="0043425C">
            <w:pPr>
              <w:rPr>
                <w:rFonts w:ascii="Times New Roman" w:hAnsi="Times New Roman" w:cs="Times New Roman"/>
              </w:rPr>
            </w:pPr>
            <w:r>
              <w:rPr>
                <w:noProof/>
              </w:rPr>
              <w:lastRenderedPageBreak/>
              <w:drawing>
                <wp:inline distT="0" distB="0" distL="0" distR="0" wp14:anchorId="60958C9B" wp14:editId="643FFB3C">
                  <wp:extent cx="5943600" cy="3361055"/>
                  <wp:effectExtent l="0" t="0" r="0" b="10795"/>
                  <wp:docPr id="1180387044" name="Chart 1">
                    <a:extLst xmlns:a="http://schemas.openxmlformats.org/drawingml/2006/main">
                      <a:ext uri="{FF2B5EF4-FFF2-40B4-BE49-F238E27FC236}">
                        <a16:creationId xmlns:a16="http://schemas.microsoft.com/office/drawing/2014/main" id="{1BDDBC0C-D14F-422B-A0C0-59C19F3EF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E814E8" w14:paraId="67992BD9" w14:textId="77777777" w:rsidTr="00220A6B">
        <w:tc>
          <w:tcPr>
            <w:tcW w:w="9350" w:type="dxa"/>
          </w:tcPr>
          <w:p w14:paraId="56E34349" w14:textId="587977B1" w:rsidR="00E814E8" w:rsidRDefault="00E814E8" w:rsidP="0043425C">
            <w:pPr>
              <w:rPr>
                <w:rFonts w:ascii="Times New Roman" w:hAnsi="Times New Roman" w:cs="Times New Roman"/>
              </w:rPr>
            </w:pPr>
            <w:r>
              <w:rPr>
                <w:noProof/>
              </w:rPr>
              <w:drawing>
                <wp:inline distT="0" distB="0" distL="0" distR="0" wp14:anchorId="46F1B1D8" wp14:editId="41407E91">
                  <wp:extent cx="5943600" cy="3361055"/>
                  <wp:effectExtent l="0" t="0" r="0" b="10795"/>
                  <wp:docPr id="825677156" name="Chart 1">
                    <a:extLst xmlns:a="http://schemas.openxmlformats.org/drawingml/2006/main">
                      <a:ext uri="{FF2B5EF4-FFF2-40B4-BE49-F238E27FC236}">
                        <a16:creationId xmlns:a16="http://schemas.microsoft.com/office/drawing/2014/main" id="{92460E6C-1D94-479E-A8A0-BB979A122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E814E8" w14:paraId="38D692CD" w14:textId="77777777" w:rsidTr="00220A6B">
        <w:tc>
          <w:tcPr>
            <w:tcW w:w="9350" w:type="dxa"/>
          </w:tcPr>
          <w:p w14:paraId="7A3405FC" w14:textId="50AA326B" w:rsidR="00E814E8" w:rsidRDefault="00E814E8" w:rsidP="0043425C">
            <w:pPr>
              <w:rPr>
                <w:rFonts w:ascii="Times New Roman" w:hAnsi="Times New Roman" w:cs="Times New Roman"/>
              </w:rPr>
            </w:pPr>
            <w:r>
              <w:rPr>
                <w:noProof/>
              </w:rPr>
              <w:lastRenderedPageBreak/>
              <w:drawing>
                <wp:inline distT="0" distB="0" distL="0" distR="0" wp14:anchorId="2C5D18A0" wp14:editId="0A867F3B">
                  <wp:extent cx="5943600" cy="3361055"/>
                  <wp:effectExtent l="0" t="0" r="0" b="10795"/>
                  <wp:docPr id="467036591" name="Chart 1">
                    <a:extLst xmlns:a="http://schemas.openxmlformats.org/drawingml/2006/main">
                      <a:ext uri="{FF2B5EF4-FFF2-40B4-BE49-F238E27FC236}">
                        <a16:creationId xmlns:a16="http://schemas.microsoft.com/office/drawing/2014/main" id="{B373D6C4-1E06-4BE7-ADD8-61F411361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E814E8" w14:paraId="6A3D3656" w14:textId="77777777" w:rsidTr="00220A6B">
        <w:tc>
          <w:tcPr>
            <w:tcW w:w="9350" w:type="dxa"/>
          </w:tcPr>
          <w:p w14:paraId="1ACA9EDD" w14:textId="10162BBA" w:rsidR="00E814E8" w:rsidRDefault="00E814E8" w:rsidP="0043425C">
            <w:pPr>
              <w:rPr>
                <w:rFonts w:ascii="Times New Roman" w:hAnsi="Times New Roman" w:cs="Times New Roman"/>
              </w:rPr>
            </w:pPr>
            <w:r>
              <w:rPr>
                <w:noProof/>
              </w:rPr>
              <w:drawing>
                <wp:inline distT="0" distB="0" distL="0" distR="0" wp14:anchorId="3D984228" wp14:editId="152ECC3B">
                  <wp:extent cx="5943600" cy="3361055"/>
                  <wp:effectExtent l="0" t="0" r="0" b="10795"/>
                  <wp:docPr id="477767181" name="Chart 1">
                    <a:extLst xmlns:a="http://schemas.openxmlformats.org/drawingml/2006/main">
                      <a:ext uri="{FF2B5EF4-FFF2-40B4-BE49-F238E27FC236}">
                        <a16:creationId xmlns:a16="http://schemas.microsoft.com/office/drawing/2014/main" id="{C31041A4-92F5-4E00-A9FF-D2D853A0C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E814E8" w14:paraId="0B2F0DCC" w14:textId="77777777" w:rsidTr="00220A6B">
        <w:tc>
          <w:tcPr>
            <w:tcW w:w="9350" w:type="dxa"/>
          </w:tcPr>
          <w:p w14:paraId="6A3B977A" w14:textId="4DB9CBDE" w:rsidR="00E814E8" w:rsidRDefault="00AA7275" w:rsidP="0043425C">
            <w:pPr>
              <w:rPr>
                <w:noProof/>
              </w:rPr>
            </w:pPr>
            <w:r>
              <w:rPr>
                <w:noProof/>
              </w:rPr>
              <w:lastRenderedPageBreak/>
              <w:drawing>
                <wp:inline distT="0" distB="0" distL="0" distR="0" wp14:anchorId="6BCED04C" wp14:editId="7819ECD7">
                  <wp:extent cx="5943600" cy="3361055"/>
                  <wp:effectExtent l="0" t="0" r="0" b="10795"/>
                  <wp:docPr id="1038154161" name="Chart 1">
                    <a:extLst xmlns:a="http://schemas.openxmlformats.org/drawingml/2006/main">
                      <a:ext uri="{FF2B5EF4-FFF2-40B4-BE49-F238E27FC236}">
                        <a16:creationId xmlns:a16="http://schemas.microsoft.com/office/drawing/2014/main" id="{041A79DD-9328-4D2D-872D-2FDFBDA63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AA7275" w14:paraId="5E786701" w14:textId="77777777" w:rsidTr="00220A6B">
        <w:tc>
          <w:tcPr>
            <w:tcW w:w="9350" w:type="dxa"/>
          </w:tcPr>
          <w:p w14:paraId="3592DEC1" w14:textId="2C79C878" w:rsidR="00AA7275" w:rsidRDefault="00944A46" w:rsidP="0043425C">
            <w:pPr>
              <w:rPr>
                <w:noProof/>
              </w:rPr>
            </w:pPr>
            <w:r>
              <w:rPr>
                <w:noProof/>
              </w:rPr>
              <w:drawing>
                <wp:inline distT="0" distB="0" distL="0" distR="0" wp14:anchorId="570C7929" wp14:editId="1491045F">
                  <wp:extent cx="5943600" cy="3361055"/>
                  <wp:effectExtent l="0" t="0" r="0" b="10795"/>
                  <wp:docPr id="768388378" name="Chart 1">
                    <a:extLst xmlns:a="http://schemas.openxmlformats.org/drawingml/2006/main">
                      <a:ext uri="{FF2B5EF4-FFF2-40B4-BE49-F238E27FC236}">
                        <a16:creationId xmlns:a16="http://schemas.microsoft.com/office/drawing/2014/main" id="{67C30F45-0A2A-422F-B8CE-3D63A0F2C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AA7275" w14:paraId="66E64D73" w14:textId="77777777" w:rsidTr="00220A6B">
        <w:tc>
          <w:tcPr>
            <w:tcW w:w="9350" w:type="dxa"/>
          </w:tcPr>
          <w:p w14:paraId="29B02E20" w14:textId="402F21C9" w:rsidR="00AA7275" w:rsidRDefault="005D0937" w:rsidP="0043425C">
            <w:pPr>
              <w:rPr>
                <w:noProof/>
              </w:rPr>
            </w:pPr>
            <w:r>
              <w:rPr>
                <w:noProof/>
              </w:rPr>
              <w:lastRenderedPageBreak/>
              <w:drawing>
                <wp:inline distT="0" distB="0" distL="0" distR="0" wp14:anchorId="6B2FE213" wp14:editId="2700ECBD">
                  <wp:extent cx="5943600" cy="3361055"/>
                  <wp:effectExtent l="0" t="0" r="0" b="10795"/>
                  <wp:docPr id="944023079" name="Chart 1">
                    <a:extLst xmlns:a="http://schemas.openxmlformats.org/drawingml/2006/main">
                      <a:ext uri="{FF2B5EF4-FFF2-40B4-BE49-F238E27FC236}">
                        <a16:creationId xmlns:a16="http://schemas.microsoft.com/office/drawing/2014/main" id="{48508216-C254-4D2B-8BFE-378917549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4FC7B057" w14:textId="3AA1FCC3" w:rsidR="0043425C" w:rsidRDefault="0043425C" w:rsidP="0043425C">
      <w:pPr>
        <w:spacing w:after="0" w:line="240" w:lineRule="auto"/>
        <w:rPr>
          <w:rFonts w:ascii="Times New Roman" w:hAnsi="Times New Roman" w:cs="Times New Roman"/>
        </w:rPr>
      </w:pPr>
      <w:r w:rsidRPr="00A008AF">
        <w:rPr>
          <w:rFonts w:ascii="Times New Roman" w:hAnsi="Times New Roman" w:cs="Times New Roman"/>
          <w:b/>
          <w:bCs/>
          <w:u w:val="single"/>
        </w:rPr>
        <w:t xml:space="preserve">Figure </w:t>
      </w:r>
      <w:r w:rsidR="00C26B62">
        <w:rPr>
          <w:rFonts w:ascii="Times New Roman" w:hAnsi="Times New Roman" w:cs="Times New Roman"/>
          <w:b/>
          <w:bCs/>
          <w:u w:val="single"/>
        </w:rPr>
        <w:t>4</w:t>
      </w:r>
      <w:r>
        <w:rPr>
          <w:rFonts w:ascii="Times New Roman" w:hAnsi="Times New Roman" w:cs="Times New Roman"/>
        </w:rPr>
        <w:t>.</w:t>
      </w:r>
      <w:r w:rsidR="009770BC">
        <w:rPr>
          <w:rFonts w:ascii="Times New Roman" w:hAnsi="Times New Roman" w:cs="Times New Roman"/>
        </w:rPr>
        <w:t xml:space="preserve"> </w:t>
      </w:r>
      <w:commentRangeStart w:id="32"/>
      <w:r w:rsidR="00A51F72" w:rsidRPr="00A51F72">
        <w:rPr>
          <w:rFonts w:ascii="Times New Roman" w:hAnsi="Times New Roman" w:cs="Times New Roman"/>
        </w:rPr>
        <w:t>Photosynthetic rate (</w:t>
      </w:r>
      <w:r w:rsidR="00C01518" w:rsidRPr="007B7317">
        <w:rPr>
          <w:rFonts w:ascii="Times New Roman" w:hAnsi="Times New Roman" w:cs="Times New Roman"/>
          <w:b/>
          <w:bCs/>
          <w:u w:val="single"/>
        </w:rPr>
        <w:t>A, B</w:t>
      </w:r>
      <w:r w:rsidR="00A65BDD">
        <w:rPr>
          <w:rFonts w:ascii="Times New Roman" w:hAnsi="Times New Roman" w:cs="Times New Roman"/>
          <w:b/>
          <w:bCs/>
          <w:u w:val="single"/>
        </w:rPr>
        <w:t>,</w:t>
      </w:r>
      <w:r w:rsidR="00C01518" w:rsidRPr="007B7317">
        <w:rPr>
          <w:rFonts w:ascii="Times New Roman" w:hAnsi="Times New Roman" w:cs="Times New Roman"/>
          <w:b/>
          <w:bCs/>
          <w:u w:val="single"/>
        </w:rPr>
        <w:t xml:space="preserve"> C</w:t>
      </w:r>
      <w:r w:rsidR="00C01518">
        <w:rPr>
          <w:rFonts w:ascii="Times New Roman" w:hAnsi="Times New Roman" w:cs="Times New Roman"/>
        </w:rPr>
        <w:t xml:space="preserve">, </w:t>
      </w:r>
      <w:r w:rsidR="00700949">
        <w:rPr>
          <w:rFonts w:ascii="Times New Roman" w:hAnsi="Times New Roman" w:cs="Times New Roman"/>
        </w:rPr>
        <w:t>mmol</w:t>
      </w:r>
      <w:r w:rsidR="00A51F72" w:rsidRPr="00A51F72">
        <w:rPr>
          <w:rFonts w:ascii="Times New Roman" w:hAnsi="Times New Roman" w:cs="Times New Roman"/>
        </w:rPr>
        <w:t>), stomatal conductance (</w:t>
      </w:r>
      <w:r w:rsidR="007200C7" w:rsidRPr="00EF1690">
        <w:rPr>
          <w:rFonts w:ascii="Times New Roman" w:hAnsi="Times New Roman" w:cs="Times New Roman"/>
          <w:b/>
          <w:bCs/>
          <w:u w:val="single"/>
        </w:rPr>
        <w:t>D, E</w:t>
      </w:r>
      <w:r w:rsidR="00A65BDD">
        <w:rPr>
          <w:rFonts w:ascii="Times New Roman" w:hAnsi="Times New Roman" w:cs="Times New Roman"/>
          <w:b/>
          <w:bCs/>
          <w:u w:val="single"/>
        </w:rPr>
        <w:t xml:space="preserve">, </w:t>
      </w:r>
      <w:r w:rsidR="007200C7" w:rsidRPr="00EF1690">
        <w:rPr>
          <w:rFonts w:ascii="Times New Roman" w:hAnsi="Times New Roman" w:cs="Times New Roman"/>
          <w:b/>
          <w:bCs/>
          <w:u w:val="single"/>
        </w:rPr>
        <w:t>F</w:t>
      </w:r>
      <w:r w:rsidR="007200C7">
        <w:rPr>
          <w:rFonts w:ascii="Times New Roman" w:hAnsi="Times New Roman" w:cs="Times New Roman"/>
        </w:rPr>
        <w:t xml:space="preserve">, </w:t>
      </w:r>
      <w:r w:rsidR="009D01E9">
        <w:rPr>
          <w:rFonts w:ascii="Times New Roman" w:hAnsi="Times New Roman" w:cs="Times New Roman"/>
        </w:rPr>
        <w:t>mmol</w:t>
      </w:r>
      <w:r w:rsidR="00A51F72" w:rsidRPr="00A51F72">
        <w:rPr>
          <w:rFonts w:ascii="Times New Roman" w:hAnsi="Times New Roman" w:cs="Times New Roman"/>
        </w:rPr>
        <w:t>), and transpiration rate (</w:t>
      </w:r>
      <w:r w:rsidR="00147A7B" w:rsidRPr="00DC172D">
        <w:rPr>
          <w:rFonts w:ascii="Times New Roman" w:hAnsi="Times New Roman" w:cs="Times New Roman"/>
          <w:b/>
          <w:bCs/>
          <w:u w:val="single"/>
        </w:rPr>
        <w:t>G, H</w:t>
      </w:r>
      <w:r w:rsidR="00A65BDD">
        <w:rPr>
          <w:rFonts w:ascii="Times New Roman" w:hAnsi="Times New Roman" w:cs="Times New Roman"/>
          <w:b/>
          <w:bCs/>
          <w:u w:val="single"/>
        </w:rPr>
        <w:t>,</w:t>
      </w:r>
      <w:r w:rsidR="00147A7B" w:rsidRPr="00DC172D">
        <w:rPr>
          <w:rFonts w:ascii="Times New Roman" w:hAnsi="Times New Roman" w:cs="Times New Roman"/>
          <w:b/>
          <w:bCs/>
          <w:u w:val="single"/>
        </w:rPr>
        <w:t xml:space="preserve"> I</w:t>
      </w:r>
      <w:r w:rsidR="00147A7B">
        <w:rPr>
          <w:rFonts w:ascii="Times New Roman" w:hAnsi="Times New Roman" w:cs="Times New Roman"/>
        </w:rPr>
        <w:t xml:space="preserve">, </w:t>
      </w:r>
      <w:r w:rsidR="009D01E9">
        <w:rPr>
          <w:rFonts w:ascii="Times New Roman" w:hAnsi="Times New Roman" w:cs="Times New Roman"/>
        </w:rPr>
        <w:t>mmol</w:t>
      </w:r>
      <w:r w:rsidR="00A51F72" w:rsidRPr="00A51F72">
        <w:rPr>
          <w:rFonts w:ascii="Times New Roman" w:hAnsi="Times New Roman" w:cs="Times New Roman"/>
        </w:rPr>
        <w:t xml:space="preserve">) of three onion cultivars—Amadea, Hornet, and </w:t>
      </w:r>
      <w:r w:rsidR="00456754">
        <w:rPr>
          <w:rFonts w:ascii="Times New Roman" w:hAnsi="Times New Roman" w:cs="Times New Roman"/>
        </w:rPr>
        <w:t>Mata</w:t>
      </w:r>
      <w:r w:rsidR="00057030">
        <w:rPr>
          <w:rFonts w:ascii="Times New Roman" w:hAnsi="Times New Roman" w:cs="Times New Roman"/>
        </w:rPr>
        <w:t xml:space="preserve"> </w:t>
      </w:r>
      <w:r w:rsidR="00456754">
        <w:rPr>
          <w:rFonts w:ascii="Times New Roman" w:hAnsi="Times New Roman" w:cs="Times New Roman"/>
        </w:rPr>
        <w:t>Hari</w:t>
      </w:r>
      <w:r w:rsidR="00A51F72" w:rsidRPr="00A51F72">
        <w:rPr>
          <w:rFonts w:ascii="Times New Roman" w:hAnsi="Times New Roman" w:cs="Times New Roman"/>
        </w:rPr>
        <w:t xml:space="preserve">—measured under soil water tension treatments </w:t>
      </w:r>
      <w:r w:rsidR="00213E15">
        <w:rPr>
          <w:rFonts w:ascii="Times New Roman" w:hAnsi="Times New Roman" w:cs="Times New Roman"/>
        </w:rPr>
        <w:t>(</w:t>
      </w:r>
      <w:r w:rsidR="002A588F" w:rsidRPr="002A588F">
        <w:rPr>
          <w:rFonts w:ascii="Times New Roman" w:hAnsi="Times New Roman" w:cs="Times New Roman"/>
        </w:rPr>
        <w:t>-25 kPa, -50 kPa, -50 kPa (WM), -75 kPa, -100 kPa, and -125 kPa</w:t>
      </w:r>
      <w:r w:rsidR="00213E15">
        <w:rPr>
          <w:rFonts w:ascii="Times New Roman" w:hAnsi="Times New Roman" w:cs="Times New Roman"/>
        </w:rPr>
        <w:t xml:space="preserve">) </w:t>
      </w:r>
      <w:r w:rsidR="00B67EEE">
        <w:rPr>
          <w:rFonts w:ascii="Times New Roman" w:hAnsi="Times New Roman" w:cs="Times New Roman"/>
        </w:rPr>
        <w:t xml:space="preserve">from </w:t>
      </w:r>
      <w:r w:rsidR="00A14CCB">
        <w:rPr>
          <w:rFonts w:ascii="Times New Roman" w:hAnsi="Times New Roman" w:cs="Times New Roman"/>
        </w:rPr>
        <w:t>Mar 01 to Apr 30, 2024</w:t>
      </w:r>
      <w:r w:rsidR="002301B3">
        <w:rPr>
          <w:rFonts w:ascii="Times New Roman" w:hAnsi="Times New Roman" w:cs="Times New Roman"/>
        </w:rPr>
        <w:t xml:space="preserve">, </w:t>
      </w:r>
      <w:r w:rsidR="00A51F72" w:rsidRPr="00A51F72">
        <w:rPr>
          <w:rFonts w:ascii="Times New Roman" w:hAnsi="Times New Roman" w:cs="Times New Roman"/>
        </w:rPr>
        <w:t xml:space="preserve">during the </w:t>
      </w:r>
      <w:r w:rsidR="001E44DD">
        <w:rPr>
          <w:rFonts w:ascii="Times New Roman" w:hAnsi="Times New Roman" w:cs="Times New Roman"/>
        </w:rPr>
        <w:t xml:space="preserve">onion </w:t>
      </w:r>
      <w:r w:rsidR="00A51F72" w:rsidRPr="00A51F72">
        <w:rPr>
          <w:rFonts w:ascii="Times New Roman" w:hAnsi="Times New Roman" w:cs="Times New Roman"/>
        </w:rPr>
        <w:t>growing season at the Texas A&amp;M AgriLife Research and Extension Center, Uvalde, TX.</w:t>
      </w:r>
      <w:commentRangeEnd w:id="32"/>
      <w:r w:rsidR="00CA45CE">
        <w:rPr>
          <w:rStyle w:val="CommentReference"/>
        </w:rPr>
        <w:commentReference w:id="32"/>
      </w:r>
    </w:p>
    <w:p w14:paraId="31AF76CF" w14:textId="77777777" w:rsidR="00B413A0" w:rsidRDefault="00B413A0" w:rsidP="00CA58E5">
      <w:pPr>
        <w:spacing w:after="0" w:line="240" w:lineRule="auto"/>
        <w:rPr>
          <w:rFonts w:ascii="Times New Roman" w:hAnsi="Times New Roman" w:cs="Times New Roman"/>
        </w:rPr>
      </w:pPr>
    </w:p>
    <w:p w14:paraId="10CC95E9" w14:textId="5590BE1D" w:rsidR="00B413A0" w:rsidRPr="00FE3611" w:rsidRDefault="00694C08" w:rsidP="00CA58E5">
      <w:pPr>
        <w:spacing w:after="0" w:line="240" w:lineRule="auto"/>
        <w:rPr>
          <w:rFonts w:ascii="Times New Roman" w:hAnsi="Times New Roman" w:cs="Times New Roman"/>
          <w:b/>
          <w:bCs/>
        </w:rPr>
      </w:pPr>
      <w:r w:rsidRPr="00FE3611">
        <w:rPr>
          <w:rFonts w:ascii="Times New Roman" w:hAnsi="Times New Roman" w:cs="Times New Roman"/>
          <w:b/>
          <w:bCs/>
        </w:rPr>
        <w:t xml:space="preserve">Yield </w:t>
      </w:r>
      <w:r w:rsidR="00C174CD" w:rsidRPr="00FE3611">
        <w:rPr>
          <w:rFonts w:ascii="Times New Roman" w:hAnsi="Times New Roman" w:cs="Times New Roman"/>
          <w:b/>
          <w:bCs/>
        </w:rPr>
        <w:t>and Yield Parameters</w:t>
      </w:r>
    </w:p>
    <w:p w14:paraId="1F8723E0" w14:textId="2A3A6EC3" w:rsidR="00C63A1D" w:rsidRPr="00776007" w:rsidRDefault="00621C8C" w:rsidP="005D1C56">
      <w:pPr>
        <w:spacing w:after="0" w:line="240" w:lineRule="auto"/>
        <w:ind w:firstLine="720"/>
        <w:rPr>
          <w:rFonts w:ascii="Times New Roman" w:hAnsi="Times New Roman" w:cs="Times New Roman"/>
          <w:color w:val="FF0000"/>
        </w:rPr>
      </w:pPr>
      <w:r w:rsidRPr="00776007">
        <w:rPr>
          <w:rFonts w:ascii="Times New Roman" w:hAnsi="Times New Roman" w:cs="Times New Roman"/>
          <w:color w:val="FF0000"/>
        </w:rPr>
        <w:t>l</w:t>
      </w:r>
      <w:r w:rsidR="005D1C56" w:rsidRPr="00776007">
        <w:rPr>
          <w:rFonts w:ascii="Times New Roman" w:hAnsi="Times New Roman" w:cs="Times New Roman"/>
          <w:color w:val="FF0000"/>
        </w:rPr>
        <w:t>arge weight</w:t>
      </w:r>
      <w:r w:rsidR="008039C6" w:rsidRPr="00776007">
        <w:rPr>
          <w:rFonts w:ascii="Times New Roman" w:hAnsi="Times New Roman" w:cs="Times New Roman"/>
          <w:color w:val="FF0000"/>
        </w:rPr>
        <w:t xml:space="preserve"> = LW</w:t>
      </w:r>
    </w:p>
    <w:p w14:paraId="71EB62C7" w14:textId="09A003F1" w:rsidR="00621C8C" w:rsidRPr="00776007" w:rsidRDefault="00621C8C" w:rsidP="005D1C56">
      <w:pPr>
        <w:spacing w:after="0" w:line="240" w:lineRule="auto"/>
        <w:ind w:firstLine="720"/>
        <w:rPr>
          <w:rFonts w:ascii="Times New Roman" w:hAnsi="Times New Roman" w:cs="Times New Roman"/>
          <w:color w:val="FF0000"/>
        </w:rPr>
      </w:pPr>
      <w:r w:rsidRPr="00776007">
        <w:rPr>
          <w:rFonts w:ascii="Times New Roman" w:hAnsi="Times New Roman" w:cs="Times New Roman"/>
          <w:color w:val="FF0000"/>
        </w:rPr>
        <w:t>jumbo weight = JW</w:t>
      </w:r>
    </w:p>
    <w:p w14:paraId="1DAB6C37" w14:textId="5C836D32" w:rsidR="005D1C56" w:rsidRPr="00776007" w:rsidRDefault="00621C8C" w:rsidP="00A92EFA">
      <w:pPr>
        <w:spacing w:after="0" w:line="240" w:lineRule="auto"/>
        <w:ind w:firstLine="720"/>
        <w:rPr>
          <w:rFonts w:ascii="Times New Roman" w:hAnsi="Times New Roman" w:cs="Times New Roman"/>
          <w:color w:val="FF0000"/>
        </w:rPr>
      </w:pPr>
      <w:r w:rsidRPr="00776007">
        <w:rPr>
          <w:rFonts w:ascii="Times New Roman" w:hAnsi="Times New Roman" w:cs="Times New Roman"/>
          <w:color w:val="FF0000"/>
        </w:rPr>
        <w:t>single center = SC</w:t>
      </w:r>
    </w:p>
    <w:p w14:paraId="3F63A4C2" w14:textId="24E5D26A" w:rsidR="000759C3" w:rsidRDefault="000759C3" w:rsidP="00A92EFA">
      <w:pPr>
        <w:spacing w:after="0" w:line="240" w:lineRule="auto"/>
        <w:ind w:firstLine="720"/>
        <w:rPr>
          <w:rFonts w:ascii="Times New Roman" w:hAnsi="Times New Roman" w:cs="Times New Roman"/>
          <w:color w:val="000000" w:themeColor="text1"/>
        </w:rPr>
      </w:pPr>
      <w:r>
        <w:rPr>
          <w:rFonts w:ascii="Times New Roman" w:hAnsi="Times New Roman" w:cs="Times New Roman"/>
        </w:rPr>
        <w:t xml:space="preserve">Our study </w:t>
      </w:r>
      <w:r w:rsidRPr="00D8305D">
        <w:rPr>
          <w:rFonts w:ascii="Times New Roman" w:hAnsi="Times New Roman" w:cs="Times New Roman"/>
          <w:color w:val="000000" w:themeColor="text1"/>
        </w:rPr>
        <w:t xml:space="preserve">categorized </w:t>
      </w:r>
      <w:r w:rsidR="0064752A" w:rsidRPr="00D8305D">
        <w:rPr>
          <w:rFonts w:ascii="Times New Roman" w:hAnsi="Times New Roman" w:cs="Times New Roman"/>
          <w:color w:val="000000" w:themeColor="text1"/>
        </w:rPr>
        <w:t xml:space="preserve">yield </w:t>
      </w:r>
      <w:r w:rsidR="002E5655" w:rsidRPr="00D8305D">
        <w:rPr>
          <w:rFonts w:ascii="Times New Roman" w:hAnsi="Times New Roman" w:cs="Times New Roman"/>
          <w:color w:val="000000" w:themeColor="text1"/>
        </w:rPr>
        <w:t>(adjusted</w:t>
      </w:r>
      <w:r w:rsidR="00D930C7" w:rsidRPr="00D8305D">
        <w:rPr>
          <w:rFonts w:ascii="Times New Roman" w:hAnsi="Times New Roman" w:cs="Times New Roman"/>
          <w:color w:val="000000" w:themeColor="text1"/>
        </w:rPr>
        <w:t>, kg</w:t>
      </w:r>
      <w:r w:rsidR="0030089C" w:rsidRPr="00D8305D">
        <w:rPr>
          <w:rFonts w:ascii="Times New Roman" w:hAnsi="Times New Roman" w:cs="Times New Roman"/>
          <w:color w:val="000000" w:themeColor="text1"/>
        </w:rPr>
        <w:t xml:space="preserve"> </w:t>
      </w:r>
      <w:r w:rsidR="00D930C7" w:rsidRPr="00D8305D">
        <w:rPr>
          <w:rFonts w:ascii="Times New Roman" w:hAnsi="Times New Roman" w:cs="Times New Roman"/>
          <w:color w:val="000000" w:themeColor="text1"/>
        </w:rPr>
        <w:t>ha</w:t>
      </w:r>
      <w:r w:rsidR="0030089C" w:rsidRPr="00D8305D">
        <w:rPr>
          <w:rFonts w:ascii="Times New Roman" w:hAnsi="Times New Roman" w:cs="Times New Roman"/>
          <w:color w:val="000000" w:themeColor="text1"/>
          <w:vertAlign w:val="superscript"/>
        </w:rPr>
        <w:t>-1</w:t>
      </w:r>
      <w:r w:rsidR="002E5655" w:rsidRPr="00D8305D">
        <w:rPr>
          <w:rFonts w:ascii="Times New Roman" w:hAnsi="Times New Roman" w:cs="Times New Roman"/>
          <w:color w:val="000000" w:themeColor="text1"/>
        </w:rPr>
        <w:t xml:space="preserve">) </w:t>
      </w:r>
      <w:r w:rsidR="0064752A" w:rsidRPr="00D8305D">
        <w:rPr>
          <w:rFonts w:ascii="Times New Roman" w:hAnsi="Times New Roman" w:cs="Times New Roman"/>
          <w:color w:val="000000" w:themeColor="text1"/>
        </w:rPr>
        <w:t xml:space="preserve">as </w:t>
      </w:r>
      <w:r w:rsidR="006B3C08" w:rsidRPr="00D8305D">
        <w:rPr>
          <w:rFonts w:ascii="Times New Roman" w:hAnsi="Times New Roman" w:cs="Times New Roman"/>
          <w:color w:val="000000" w:themeColor="text1"/>
        </w:rPr>
        <w:t>low, medium and high.</w:t>
      </w:r>
      <w:r w:rsidR="00896F79" w:rsidRPr="00D8305D">
        <w:rPr>
          <w:rFonts w:ascii="Times New Roman" w:hAnsi="Times New Roman" w:cs="Times New Roman"/>
          <w:color w:val="000000" w:themeColor="text1"/>
        </w:rPr>
        <w:t xml:space="preserve"> </w:t>
      </w:r>
      <w:r w:rsidR="004059F4" w:rsidRPr="00612704">
        <w:rPr>
          <w:rFonts w:ascii="Times New Roman" w:hAnsi="Times New Roman" w:cs="Times New Roman"/>
          <w:b/>
          <w:bCs/>
          <w:color w:val="FF0000"/>
          <w:u w:val="single"/>
        </w:rPr>
        <w:t>In</w:t>
      </w:r>
      <w:r w:rsidR="004069A7" w:rsidRPr="00612704">
        <w:rPr>
          <w:rFonts w:ascii="Times New Roman" w:hAnsi="Times New Roman" w:cs="Times New Roman"/>
          <w:b/>
          <w:bCs/>
          <w:color w:val="FF0000"/>
          <w:u w:val="single"/>
        </w:rPr>
        <w:t xml:space="preserve"> </w:t>
      </w:r>
      <w:r w:rsidR="002C5021" w:rsidRPr="00612704">
        <w:rPr>
          <w:rFonts w:ascii="Times New Roman" w:hAnsi="Times New Roman" w:cs="Times New Roman"/>
          <w:b/>
          <w:bCs/>
          <w:color w:val="FF0000"/>
          <w:u w:val="single"/>
        </w:rPr>
        <w:t>-</w:t>
      </w:r>
      <w:r w:rsidR="004069A7" w:rsidRPr="00612704">
        <w:rPr>
          <w:rFonts w:ascii="Times New Roman" w:hAnsi="Times New Roman" w:cs="Times New Roman"/>
          <w:b/>
          <w:bCs/>
          <w:color w:val="FF0000"/>
          <w:u w:val="single"/>
        </w:rPr>
        <w:t>25 kPa</w:t>
      </w:r>
      <w:r w:rsidR="008F4B36" w:rsidRPr="00D8305D">
        <w:rPr>
          <w:rFonts w:ascii="Times New Roman" w:hAnsi="Times New Roman" w:cs="Times New Roman"/>
          <w:color w:val="000000" w:themeColor="text1"/>
        </w:rPr>
        <w:t xml:space="preserve">, </w:t>
      </w:r>
      <w:r w:rsidR="00687AB1" w:rsidRPr="00D8305D">
        <w:rPr>
          <w:rFonts w:ascii="Times New Roman" w:hAnsi="Times New Roman" w:cs="Times New Roman"/>
          <w:color w:val="000000" w:themeColor="text1"/>
        </w:rPr>
        <w:t xml:space="preserve">the </w:t>
      </w:r>
      <w:r w:rsidR="00687AB1" w:rsidRPr="00DF09B9">
        <w:rPr>
          <w:rFonts w:ascii="Times New Roman" w:hAnsi="Times New Roman" w:cs="Times New Roman"/>
          <w:b/>
          <w:bCs/>
          <w:color w:val="000000" w:themeColor="text1"/>
          <w:u w:val="single"/>
        </w:rPr>
        <w:t>yield</w:t>
      </w:r>
      <w:r w:rsidR="00422B41">
        <w:rPr>
          <w:rFonts w:ascii="Times New Roman" w:hAnsi="Times New Roman" w:cs="Times New Roman"/>
          <w:color w:val="000000" w:themeColor="text1"/>
        </w:rPr>
        <w:t xml:space="preserve"> </w:t>
      </w:r>
      <w:r w:rsidR="00C26ED6">
        <w:rPr>
          <w:rFonts w:ascii="Times New Roman" w:hAnsi="Times New Roman" w:cs="Times New Roman"/>
          <w:color w:val="000000" w:themeColor="text1"/>
        </w:rPr>
        <w:t xml:space="preserve">was </w:t>
      </w:r>
      <w:r w:rsidR="000E2600" w:rsidRPr="00D8305D">
        <w:rPr>
          <w:rFonts w:ascii="Times New Roman" w:hAnsi="Times New Roman" w:cs="Times New Roman"/>
          <w:color w:val="000000" w:themeColor="text1"/>
        </w:rPr>
        <w:t>high</w:t>
      </w:r>
      <w:r w:rsidR="00205454" w:rsidRPr="00D8305D">
        <w:rPr>
          <w:rFonts w:ascii="Times New Roman" w:hAnsi="Times New Roman" w:cs="Times New Roman"/>
          <w:color w:val="000000" w:themeColor="text1"/>
        </w:rPr>
        <w:t xml:space="preserve"> </w:t>
      </w:r>
      <w:r w:rsidR="00024299" w:rsidRPr="00D8305D">
        <w:rPr>
          <w:rFonts w:ascii="Times New Roman" w:hAnsi="Times New Roman" w:cs="Times New Roman"/>
          <w:color w:val="000000" w:themeColor="text1"/>
        </w:rPr>
        <w:t xml:space="preserve">in </w:t>
      </w:r>
      <w:r w:rsidR="00352C03" w:rsidRPr="00D8305D">
        <w:rPr>
          <w:rFonts w:ascii="Times New Roman" w:hAnsi="Times New Roman" w:cs="Times New Roman"/>
          <w:color w:val="000000" w:themeColor="text1"/>
        </w:rPr>
        <w:t>H</w:t>
      </w:r>
      <w:r w:rsidR="00024299" w:rsidRPr="00D8305D">
        <w:rPr>
          <w:rFonts w:ascii="Times New Roman" w:hAnsi="Times New Roman" w:cs="Times New Roman"/>
          <w:color w:val="000000" w:themeColor="text1"/>
        </w:rPr>
        <w:t>ornet</w:t>
      </w:r>
      <w:r w:rsidR="008F45A3" w:rsidRPr="00D8305D">
        <w:rPr>
          <w:rFonts w:ascii="Times New Roman" w:hAnsi="Times New Roman" w:cs="Times New Roman"/>
          <w:color w:val="000000" w:themeColor="text1"/>
        </w:rPr>
        <w:t xml:space="preserve"> (</w:t>
      </w:r>
      <w:r w:rsidR="0077464D" w:rsidRPr="00D8305D">
        <w:rPr>
          <w:rFonts w:ascii="Times New Roman" w:hAnsi="Times New Roman" w:cs="Times New Roman"/>
          <w:color w:val="000000" w:themeColor="text1"/>
        </w:rPr>
        <w:t>217</w:t>
      </w:r>
      <w:r w:rsidR="006456B6" w:rsidRPr="00D8305D">
        <w:rPr>
          <w:rFonts w:ascii="Times New Roman" w:hAnsi="Times New Roman" w:cs="Times New Roman"/>
          <w:color w:val="000000" w:themeColor="text1"/>
        </w:rPr>
        <w:t>,</w:t>
      </w:r>
      <w:r w:rsidR="0077464D" w:rsidRPr="00D8305D">
        <w:rPr>
          <w:rFonts w:ascii="Times New Roman" w:hAnsi="Times New Roman" w:cs="Times New Roman"/>
          <w:color w:val="000000" w:themeColor="text1"/>
        </w:rPr>
        <w:t>772.61</w:t>
      </w:r>
      <w:r w:rsidR="00611314">
        <w:rPr>
          <w:rFonts w:ascii="Times New Roman" w:hAnsi="Times New Roman" w:cs="Times New Roman"/>
          <w:color w:val="000000" w:themeColor="text1"/>
        </w:rPr>
        <w:t xml:space="preserve"> kg </w:t>
      </w:r>
      <w:r w:rsidR="00611314" w:rsidRPr="00D8305D">
        <w:rPr>
          <w:rFonts w:ascii="Times New Roman" w:hAnsi="Times New Roman" w:cs="Times New Roman"/>
          <w:color w:val="000000" w:themeColor="text1"/>
        </w:rPr>
        <w:t>ha</w:t>
      </w:r>
      <w:r w:rsidR="00611314" w:rsidRPr="00D8305D">
        <w:rPr>
          <w:rFonts w:ascii="Times New Roman" w:hAnsi="Times New Roman" w:cs="Times New Roman"/>
          <w:color w:val="000000" w:themeColor="text1"/>
          <w:vertAlign w:val="superscript"/>
        </w:rPr>
        <w:t>-1</w:t>
      </w:r>
      <w:r w:rsidR="00E33209">
        <w:rPr>
          <w:rFonts w:ascii="Times New Roman" w:hAnsi="Times New Roman" w:cs="Times New Roman"/>
          <w:color w:val="000000" w:themeColor="text1"/>
        </w:rPr>
        <w:t>),</w:t>
      </w:r>
      <w:r w:rsidR="008B1D49">
        <w:rPr>
          <w:rFonts w:ascii="Times New Roman" w:hAnsi="Times New Roman" w:cs="Times New Roman"/>
          <w:color w:val="000000" w:themeColor="text1"/>
        </w:rPr>
        <w:t xml:space="preserve"> </w:t>
      </w:r>
      <w:r w:rsidR="00B110BF" w:rsidRPr="00D8305D">
        <w:rPr>
          <w:rFonts w:ascii="Times New Roman" w:hAnsi="Times New Roman" w:cs="Times New Roman"/>
          <w:color w:val="000000" w:themeColor="text1"/>
        </w:rPr>
        <w:t>followed by Amadea</w:t>
      </w:r>
      <w:r w:rsidR="00E85BDA" w:rsidRPr="00D8305D">
        <w:rPr>
          <w:rFonts w:ascii="Times New Roman" w:hAnsi="Times New Roman" w:cs="Times New Roman"/>
          <w:color w:val="000000" w:themeColor="text1"/>
        </w:rPr>
        <w:t xml:space="preserve"> (</w:t>
      </w:r>
      <w:r w:rsidR="003E5165" w:rsidRPr="00D8305D">
        <w:rPr>
          <w:rFonts w:ascii="Times New Roman" w:hAnsi="Times New Roman" w:cs="Times New Roman"/>
          <w:color w:val="000000" w:themeColor="text1"/>
        </w:rPr>
        <w:t>156</w:t>
      </w:r>
      <w:r w:rsidR="006456B6" w:rsidRPr="00D8305D">
        <w:rPr>
          <w:rFonts w:ascii="Times New Roman" w:hAnsi="Times New Roman" w:cs="Times New Roman"/>
          <w:color w:val="000000" w:themeColor="text1"/>
        </w:rPr>
        <w:t>,</w:t>
      </w:r>
      <w:r w:rsidR="003E5165" w:rsidRPr="00D8305D">
        <w:rPr>
          <w:rFonts w:ascii="Times New Roman" w:hAnsi="Times New Roman" w:cs="Times New Roman"/>
          <w:color w:val="000000" w:themeColor="text1"/>
        </w:rPr>
        <w:t>520.14 kg ha</w:t>
      </w:r>
      <w:r w:rsidR="003E5165" w:rsidRPr="00D8305D">
        <w:rPr>
          <w:rFonts w:ascii="Times New Roman" w:hAnsi="Times New Roman" w:cs="Times New Roman"/>
          <w:color w:val="000000" w:themeColor="text1"/>
          <w:vertAlign w:val="superscript"/>
        </w:rPr>
        <w:t>-1</w:t>
      </w:r>
      <w:r w:rsidR="00E85BDA" w:rsidRPr="00D8305D">
        <w:rPr>
          <w:rFonts w:ascii="Times New Roman" w:hAnsi="Times New Roman" w:cs="Times New Roman"/>
          <w:color w:val="000000" w:themeColor="text1"/>
        </w:rPr>
        <w:t>)</w:t>
      </w:r>
      <w:r w:rsidR="00210FA5" w:rsidRPr="00D8305D">
        <w:rPr>
          <w:rFonts w:ascii="Times New Roman" w:hAnsi="Times New Roman" w:cs="Times New Roman"/>
          <w:color w:val="000000" w:themeColor="text1"/>
        </w:rPr>
        <w:t xml:space="preserve">, and </w:t>
      </w:r>
      <w:r w:rsidR="00DD1B9C" w:rsidRPr="00D8305D">
        <w:rPr>
          <w:rFonts w:ascii="Times New Roman" w:hAnsi="Times New Roman" w:cs="Times New Roman"/>
          <w:color w:val="000000" w:themeColor="text1"/>
        </w:rPr>
        <w:t xml:space="preserve">low in </w:t>
      </w:r>
      <w:r w:rsidR="00690666" w:rsidRPr="00D8305D">
        <w:rPr>
          <w:rFonts w:ascii="Times New Roman" w:hAnsi="Times New Roman" w:cs="Times New Roman"/>
          <w:color w:val="000000" w:themeColor="text1"/>
        </w:rPr>
        <w:t>Mata Hari</w:t>
      </w:r>
      <w:r w:rsidR="00A54FCA" w:rsidRPr="00D8305D">
        <w:rPr>
          <w:rFonts w:ascii="Times New Roman" w:hAnsi="Times New Roman" w:cs="Times New Roman"/>
          <w:color w:val="000000" w:themeColor="text1"/>
        </w:rPr>
        <w:t xml:space="preserve"> (</w:t>
      </w:r>
      <w:r w:rsidR="00DF04C9" w:rsidRPr="00D8305D">
        <w:rPr>
          <w:rFonts w:ascii="Times New Roman" w:hAnsi="Times New Roman" w:cs="Times New Roman"/>
          <w:color w:val="000000" w:themeColor="text1"/>
        </w:rPr>
        <w:t>123</w:t>
      </w:r>
      <w:r w:rsidR="006456B6" w:rsidRPr="00D8305D">
        <w:rPr>
          <w:rFonts w:ascii="Times New Roman" w:hAnsi="Times New Roman" w:cs="Times New Roman"/>
          <w:color w:val="000000" w:themeColor="text1"/>
        </w:rPr>
        <w:t>,</w:t>
      </w:r>
      <w:r w:rsidR="00DF04C9" w:rsidRPr="00D8305D">
        <w:rPr>
          <w:rFonts w:ascii="Times New Roman" w:hAnsi="Times New Roman" w:cs="Times New Roman"/>
          <w:color w:val="000000" w:themeColor="text1"/>
        </w:rPr>
        <w:t xml:space="preserve">498.76 </w:t>
      </w:r>
      <w:r w:rsidR="00B063A1" w:rsidRPr="00D8305D">
        <w:rPr>
          <w:rFonts w:ascii="Times New Roman" w:hAnsi="Times New Roman" w:cs="Times New Roman"/>
          <w:color w:val="000000" w:themeColor="text1"/>
        </w:rPr>
        <w:t>kg ha</w:t>
      </w:r>
      <w:r w:rsidR="00B063A1" w:rsidRPr="00D8305D">
        <w:rPr>
          <w:rFonts w:ascii="Times New Roman" w:hAnsi="Times New Roman" w:cs="Times New Roman"/>
          <w:color w:val="000000" w:themeColor="text1"/>
          <w:vertAlign w:val="superscript"/>
        </w:rPr>
        <w:t>-1</w:t>
      </w:r>
      <w:r w:rsidR="00A54FCA" w:rsidRPr="00D8305D">
        <w:rPr>
          <w:rFonts w:ascii="Times New Roman" w:hAnsi="Times New Roman" w:cs="Times New Roman"/>
          <w:color w:val="000000" w:themeColor="text1"/>
        </w:rPr>
        <w:t>)</w:t>
      </w:r>
      <w:r w:rsidR="00F350E0">
        <w:rPr>
          <w:rFonts w:ascii="Times New Roman" w:hAnsi="Times New Roman" w:cs="Times New Roman"/>
          <w:color w:val="000000" w:themeColor="text1"/>
        </w:rPr>
        <w:t xml:space="preserve">, as shown in </w:t>
      </w:r>
      <w:r w:rsidR="00F350E0" w:rsidRPr="00511A66">
        <w:rPr>
          <w:rFonts w:ascii="Times New Roman" w:hAnsi="Times New Roman" w:cs="Times New Roman"/>
          <w:b/>
          <w:bCs/>
          <w:u w:val="single"/>
        </w:rPr>
        <w:t>Figures 5A – 5C</w:t>
      </w:r>
      <w:r w:rsidR="00C736D3">
        <w:rPr>
          <w:rFonts w:ascii="Times New Roman" w:hAnsi="Times New Roman" w:cs="Times New Roman"/>
          <w:b/>
          <w:bCs/>
          <w:u w:val="single"/>
        </w:rPr>
        <w:t xml:space="preserve"> and Table </w:t>
      </w:r>
      <w:r w:rsidR="00625339">
        <w:rPr>
          <w:rFonts w:ascii="Times New Roman" w:hAnsi="Times New Roman" w:cs="Times New Roman"/>
          <w:b/>
          <w:bCs/>
          <w:u w:val="single"/>
        </w:rPr>
        <w:t>1</w:t>
      </w:r>
      <w:r w:rsidR="00690666" w:rsidRPr="00D8305D">
        <w:rPr>
          <w:rFonts w:ascii="Times New Roman" w:hAnsi="Times New Roman" w:cs="Times New Roman"/>
          <w:color w:val="000000" w:themeColor="text1"/>
        </w:rPr>
        <w:t>.</w:t>
      </w:r>
      <w:r w:rsidR="00522A8C" w:rsidRPr="00522A8C">
        <w:rPr>
          <w:rFonts w:ascii="Times New Roman" w:hAnsi="Times New Roman" w:cs="Times New Roman"/>
          <w:color w:val="000000" w:themeColor="text1"/>
        </w:rPr>
        <w:t xml:space="preserve"> </w:t>
      </w:r>
      <w:r w:rsidR="00522A8C" w:rsidRPr="00D8305D">
        <w:rPr>
          <w:rFonts w:ascii="Times New Roman" w:hAnsi="Times New Roman" w:cs="Times New Roman"/>
          <w:color w:val="000000" w:themeColor="text1"/>
        </w:rPr>
        <w:t xml:space="preserve">Amadea was expected to provide </w:t>
      </w:r>
      <w:r w:rsidR="00BF660D" w:rsidRPr="00D8305D">
        <w:rPr>
          <w:rFonts w:ascii="Times New Roman" w:hAnsi="Times New Roman" w:cs="Times New Roman"/>
          <w:color w:val="000000" w:themeColor="text1"/>
        </w:rPr>
        <w:t>a low</w:t>
      </w:r>
      <w:r w:rsidR="00522A8C" w:rsidRPr="0019486F">
        <w:rPr>
          <w:rFonts w:ascii="Times New Roman" w:hAnsi="Times New Roman" w:cs="Times New Roman"/>
          <w:b/>
          <w:bCs/>
          <w:color w:val="000000" w:themeColor="text1"/>
        </w:rPr>
        <w:t xml:space="preserve"> </w:t>
      </w:r>
      <w:r w:rsidR="00522A8C" w:rsidRPr="00E71FE8">
        <w:rPr>
          <w:rFonts w:ascii="Times New Roman" w:hAnsi="Times New Roman" w:cs="Times New Roman"/>
          <w:b/>
          <w:bCs/>
          <w:color w:val="000000" w:themeColor="text1"/>
          <w:u w:val="single"/>
        </w:rPr>
        <w:t>yield</w:t>
      </w:r>
      <w:r w:rsidR="00522A8C" w:rsidRPr="00D8305D">
        <w:rPr>
          <w:rFonts w:ascii="Times New Roman" w:hAnsi="Times New Roman" w:cs="Times New Roman"/>
          <w:color w:val="000000" w:themeColor="text1"/>
        </w:rPr>
        <w:t xml:space="preserve"> due to </w:t>
      </w:r>
      <w:r w:rsidR="00522A8C">
        <w:rPr>
          <w:rFonts w:ascii="Times New Roman" w:hAnsi="Times New Roman" w:cs="Times New Roman"/>
          <w:color w:val="000000" w:themeColor="text1"/>
        </w:rPr>
        <w:t>experiencing</w:t>
      </w:r>
      <w:r w:rsidR="00522A8C" w:rsidRPr="00D8305D">
        <w:rPr>
          <w:rFonts w:ascii="Times New Roman" w:hAnsi="Times New Roman" w:cs="Times New Roman"/>
          <w:color w:val="000000" w:themeColor="text1"/>
        </w:rPr>
        <w:t xml:space="preserve"> high stress.</w:t>
      </w:r>
      <w:r w:rsidR="00522A8C">
        <w:rPr>
          <w:rFonts w:ascii="Times New Roman" w:hAnsi="Times New Roman" w:cs="Times New Roman"/>
          <w:color w:val="000000" w:themeColor="text1"/>
        </w:rPr>
        <w:t xml:space="preserve"> </w:t>
      </w:r>
      <w:r w:rsidR="00522A8C" w:rsidRPr="00D8305D">
        <w:rPr>
          <w:rFonts w:ascii="Times New Roman" w:hAnsi="Times New Roman" w:cs="Times New Roman"/>
          <w:color w:val="000000" w:themeColor="text1"/>
        </w:rPr>
        <w:t xml:space="preserve">However, Mata Hari </w:t>
      </w:r>
      <w:r w:rsidR="00293881">
        <w:rPr>
          <w:rFonts w:ascii="Times New Roman" w:hAnsi="Times New Roman" w:cs="Times New Roman"/>
          <w:color w:val="000000" w:themeColor="text1"/>
        </w:rPr>
        <w:t xml:space="preserve">resulted </w:t>
      </w:r>
      <w:r w:rsidR="00436ECC">
        <w:rPr>
          <w:rFonts w:ascii="Times New Roman" w:hAnsi="Times New Roman" w:cs="Times New Roman"/>
          <w:color w:val="000000" w:themeColor="text1"/>
        </w:rPr>
        <w:t>in providing</w:t>
      </w:r>
      <w:r w:rsidR="00522A8C">
        <w:rPr>
          <w:rFonts w:ascii="Times New Roman" w:hAnsi="Times New Roman" w:cs="Times New Roman"/>
          <w:color w:val="000000" w:themeColor="text1"/>
        </w:rPr>
        <w:t xml:space="preserve"> </w:t>
      </w:r>
      <w:r w:rsidR="00522A8C" w:rsidRPr="00D8305D">
        <w:rPr>
          <w:rFonts w:ascii="Times New Roman" w:hAnsi="Times New Roman" w:cs="Times New Roman"/>
          <w:color w:val="000000" w:themeColor="text1"/>
        </w:rPr>
        <w:t>low yield</w:t>
      </w:r>
      <w:r w:rsidR="00522A8C">
        <w:rPr>
          <w:rFonts w:ascii="Times New Roman" w:hAnsi="Times New Roman" w:cs="Times New Roman"/>
          <w:color w:val="000000" w:themeColor="text1"/>
        </w:rPr>
        <w:t xml:space="preserve"> despite </w:t>
      </w:r>
      <w:r w:rsidR="00522A8C" w:rsidRPr="00D8305D">
        <w:rPr>
          <w:rFonts w:ascii="Times New Roman" w:hAnsi="Times New Roman" w:cs="Times New Roman"/>
          <w:color w:val="000000" w:themeColor="text1"/>
        </w:rPr>
        <w:t>experienc</w:t>
      </w:r>
      <w:r w:rsidR="00522A8C">
        <w:rPr>
          <w:rFonts w:ascii="Times New Roman" w:hAnsi="Times New Roman" w:cs="Times New Roman"/>
          <w:color w:val="000000" w:themeColor="text1"/>
        </w:rPr>
        <w:t>ing</w:t>
      </w:r>
      <w:r w:rsidR="00522A8C" w:rsidRPr="00D8305D">
        <w:rPr>
          <w:rFonts w:ascii="Times New Roman" w:hAnsi="Times New Roman" w:cs="Times New Roman"/>
          <w:color w:val="000000" w:themeColor="text1"/>
        </w:rPr>
        <w:t xml:space="preserve"> low </w:t>
      </w:r>
      <w:r w:rsidR="00750073" w:rsidRPr="00D8305D">
        <w:rPr>
          <w:rFonts w:ascii="Times New Roman" w:hAnsi="Times New Roman" w:cs="Times New Roman"/>
          <w:color w:val="000000" w:themeColor="text1"/>
        </w:rPr>
        <w:t>soil moisture stress</w:t>
      </w:r>
      <w:r w:rsidR="00522A8C" w:rsidRPr="00D8305D">
        <w:rPr>
          <w:rFonts w:ascii="Times New Roman" w:hAnsi="Times New Roman" w:cs="Times New Roman"/>
          <w:color w:val="000000" w:themeColor="text1"/>
        </w:rPr>
        <w:t>.</w:t>
      </w:r>
      <w:r w:rsidR="00522A8C" w:rsidRPr="009A402B">
        <w:rPr>
          <w:rFonts w:ascii="Times New Roman" w:hAnsi="Times New Roman" w:cs="Times New Roman"/>
          <w:color w:val="000000" w:themeColor="text1"/>
        </w:rPr>
        <w:t xml:space="preserve"> </w:t>
      </w:r>
      <w:r w:rsidR="00522A8C" w:rsidRPr="00D8305D">
        <w:rPr>
          <w:rFonts w:ascii="Times New Roman" w:hAnsi="Times New Roman" w:cs="Times New Roman"/>
          <w:color w:val="000000" w:themeColor="text1"/>
        </w:rPr>
        <w:t xml:space="preserve">Mata Hari </w:t>
      </w:r>
      <w:r w:rsidR="00522A8C">
        <w:rPr>
          <w:rFonts w:ascii="Times New Roman" w:hAnsi="Times New Roman" w:cs="Times New Roman"/>
          <w:color w:val="000000" w:themeColor="text1"/>
        </w:rPr>
        <w:t xml:space="preserve">experienced </w:t>
      </w:r>
      <w:r w:rsidR="00522A8C" w:rsidRPr="00D8305D">
        <w:rPr>
          <w:rFonts w:ascii="Times New Roman" w:hAnsi="Times New Roman" w:cs="Times New Roman"/>
          <w:color w:val="000000" w:themeColor="text1"/>
        </w:rPr>
        <w:t xml:space="preserve">high while Hornet experienced low number of </w:t>
      </w:r>
      <w:r w:rsidR="00522A8C" w:rsidRPr="003C1F18">
        <w:rPr>
          <w:rFonts w:ascii="Times New Roman" w:hAnsi="Times New Roman" w:cs="Times New Roman"/>
          <w:b/>
          <w:bCs/>
          <w:color w:val="000000" w:themeColor="text1"/>
          <w:highlight w:val="yellow"/>
          <w:u w:val="single"/>
        </w:rPr>
        <w:t>soil moisture stress days</w:t>
      </w:r>
      <w:r w:rsidR="00522A8C">
        <w:rPr>
          <w:rFonts w:ascii="Times New Roman" w:hAnsi="Times New Roman" w:cs="Times New Roman"/>
          <w:color w:val="000000" w:themeColor="text1"/>
        </w:rPr>
        <w:t>, respectively</w:t>
      </w:r>
      <w:r w:rsidR="00522A8C" w:rsidRPr="00D8305D">
        <w:rPr>
          <w:rFonts w:ascii="Times New Roman" w:hAnsi="Times New Roman" w:cs="Times New Roman"/>
          <w:color w:val="000000" w:themeColor="text1"/>
        </w:rPr>
        <w:t>.</w:t>
      </w:r>
      <w:r w:rsidR="00522A8C">
        <w:rPr>
          <w:rFonts w:ascii="Times New Roman" w:hAnsi="Times New Roman" w:cs="Times New Roman"/>
          <w:color w:val="000000" w:themeColor="text1"/>
        </w:rPr>
        <w:t xml:space="preserve"> </w:t>
      </w:r>
      <w:r w:rsidR="00522A8C" w:rsidRPr="00D8305D">
        <w:rPr>
          <w:rFonts w:ascii="Times New Roman" w:hAnsi="Times New Roman" w:cs="Times New Roman"/>
          <w:color w:val="000000" w:themeColor="text1"/>
        </w:rPr>
        <w:t>This shows that providing excess amounts of irrigation to Mata Hari does not benefit.</w:t>
      </w:r>
      <w:r w:rsidR="00251430">
        <w:rPr>
          <w:rFonts w:ascii="Times New Roman" w:hAnsi="Times New Roman" w:cs="Times New Roman"/>
          <w:color w:val="000000" w:themeColor="text1"/>
        </w:rPr>
        <w:t xml:space="preserve"> </w:t>
      </w:r>
      <w:r w:rsidR="00C06D84">
        <w:rPr>
          <w:rFonts w:ascii="Times New Roman" w:hAnsi="Times New Roman" w:cs="Times New Roman"/>
          <w:b/>
          <w:bCs/>
          <w:color w:val="000000" w:themeColor="text1"/>
          <w:u w:val="single"/>
        </w:rPr>
        <w:t>LW</w:t>
      </w:r>
      <w:r w:rsidR="00200BAB">
        <w:rPr>
          <w:rFonts w:ascii="Times New Roman" w:hAnsi="Times New Roman" w:cs="Times New Roman"/>
          <w:color w:val="000000" w:themeColor="text1"/>
        </w:rPr>
        <w:t xml:space="preserve"> </w:t>
      </w:r>
      <w:r w:rsidR="00F632FA">
        <w:rPr>
          <w:rFonts w:ascii="Times New Roman" w:hAnsi="Times New Roman" w:cs="Times New Roman"/>
          <w:color w:val="000000" w:themeColor="text1"/>
        </w:rPr>
        <w:t xml:space="preserve">of onions </w:t>
      </w:r>
      <w:r w:rsidR="004A2F55">
        <w:rPr>
          <w:rFonts w:ascii="Times New Roman" w:hAnsi="Times New Roman" w:cs="Times New Roman"/>
          <w:color w:val="000000" w:themeColor="text1"/>
        </w:rPr>
        <w:t>was high in Hornet</w:t>
      </w:r>
      <w:r w:rsidR="00DF187D">
        <w:rPr>
          <w:rFonts w:ascii="Times New Roman" w:hAnsi="Times New Roman" w:cs="Times New Roman"/>
          <w:color w:val="000000" w:themeColor="text1"/>
        </w:rPr>
        <w:t xml:space="preserve">, </w:t>
      </w:r>
      <w:r w:rsidR="00B744CB">
        <w:rPr>
          <w:rFonts w:ascii="Times New Roman" w:hAnsi="Times New Roman" w:cs="Times New Roman"/>
          <w:color w:val="000000" w:themeColor="text1"/>
        </w:rPr>
        <w:t xml:space="preserve">followed by </w:t>
      </w:r>
      <w:r w:rsidR="00DF187D">
        <w:rPr>
          <w:rFonts w:ascii="Times New Roman" w:hAnsi="Times New Roman" w:cs="Times New Roman"/>
          <w:color w:val="000000" w:themeColor="text1"/>
        </w:rPr>
        <w:t>Mata Hari and Amadea</w:t>
      </w:r>
      <w:r w:rsidR="00FD132C">
        <w:rPr>
          <w:rFonts w:ascii="Times New Roman" w:hAnsi="Times New Roman" w:cs="Times New Roman"/>
          <w:color w:val="000000" w:themeColor="text1"/>
        </w:rPr>
        <w:t xml:space="preserve">, while </w:t>
      </w:r>
      <w:r w:rsidR="00C06D84">
        <w:rPr>
          <w:rFonts w:ascii="Times New Roman" w:hAnsi="Times New Roman" w:cs="Times New Roman"/>
          <w:b/>
          <w:bCs/>
          <w:color w:val="000000" w:themeColor="text1"/>
          <w:u w:val="single"/>
        </w:rPr>
        <w:t>JW</w:t>
      </w:r>
      <w:r w:rsidR="00EF510D">
        <w:rPr>
          <w:rFonts w:ascii="Times New Roman" w:hAnsi="Times New Roman" w:cs="Times New Roman"/>
          <w:color w:val="000000" w:themeColor="text1"/>
        </w:rPr>
        <w:t xml:space="preserve"> </w:t>
      </w:r>
      <w:r w:rsidR="00650B3D">
        <w:rPr>
          <w:rFonts w:ascii="Times New Roman" w:hAnsi="Times New Roman" w:cs="Times New Roman"/>
          <w:color w:val="000000" w:themeColor="text1"/>
        </w:rPr>
        <w:t xml:space="preserve">was high in </w:t>
      </w:r>
      <w:r w:rsidR="00260FBF">
        <w:rPr>
          <w:rFonts w:ascii="Times New Roman" w:hAnsi="Times New Roman" w:cs="Times New Roman"/>
          <w:color w:val="000000" w:themeColor="text1"/>
        </w:rPr>
        <w:t xml:space="preserve">Hornet, followed by </w:t>
      </w:r>
      <w:r w:rsidR="00DD7390">
        <w:rPr>
          <w:rFonts w:ascii="Times New Roman" w:hAnsi="Times New Roman" w:cs="Times New Roman"/>
          <w:color w:val="000000" w:themeColor="text1"/>
        </w:rPr>
        <w:t>Amadea</w:t>
      </w:r>
      <w:r w:rsidR="00B47C05">
        <w:rPr>
          <w:rFonts w:ascii="Times New Roman" w:hAnsi="Times New Roman" w:cs="Times New Roman"/>
          <w:color w:val="000000" w:themeColor="text1"/>
        </w:rPr>
        <w:t xml:space="preserve">. </w:t>
      </w:r>
      <w:r w:rsidR="00C06D84">
        <w:rPr>
          <w:rFonts w:ascii="Times New Roman" w:hAnsi="Times New Roman" w:cs="Times New Roman"/>
          <w:b/>
          <w:bCs/>
          <w:color w:val="000000" w:themeColor="text1"/>
          <w:u w:val="single"/>
        </w:rPr>
        <w:t>SC</w:t>
      </w:r>
      <w:r w:rsidR="00265143">
        <w:rPr>
          <w:rFonts w:ascii="Times New Roman" w:hAnsi="Times New Roman" w:cs="Times New Roman"/>
          <w:color w:val="000000" w:themeColor="text1"/>
        </w:rPr>
        <w:t xml:space="preserve"> </w:t>
      </w:r>
      <w:r w:rsidR="00575F4F">
        <w:rPr>
          <w:rFonts w:ascii="Times New Roman" w:hAnsi="Times New Roman" w:cs="Times New Roman"/>
          <w:color w:val="000000" w:themeColor="text1"/>
        </w:rPr>
        <w:t>onion</w:t>
      </w:r>
      <w:r w:rsidR="00034EFB">
        <w:rPr>
          <w:rFonts w:ascii="Times New Roman" w:hAnsi="Times New Roman" w:cs="Times New Roman"/>
          <w:color w:val="000000" w:themeColor="text1"/>
        </w:rPr>
        <w:t>s</w:t>
      </w:r>
      <w:r w:rsidR="00575F4F">
        <w:rPr>
          <w:rFonts w:ascii="Times New Roman" w:hAnsi="Times New Roman" w:cs="Times New Roman"/>
          <w:color w:val="000000" w:themeColor="text1"/>
        </w:rPr>
        <w:t xml:space="preserve"> </w:t>
      </w:r>
      <w:r w:rsidR="00034EFB">
        <w:rPr>
          <w:rFonts w:ascii="Times New Roman" w:hAnsi="Times New Roman" w:cs="Times New Roman"/>
          <w:color w:val="000000" w:themeColor="text1"/>
        </w:rPr>
        <w:t xml:space="preserve">were </w:t>
      </w:r>
      <w:r w:rsidR="00DE1EE2">
        <w:rPr>
          <w:rFonts w:ascii="Times New Roman" w:hAnsi="Times New Roman" w:cs="Times New Roman"/>
          <w:color w:val="000000" w:themeColor="text1"/>
        </w:rPr>
        <w:t>highest in Amadea</w:t>
      </w:r>
      <w:r w:rsidR="00E550FF">
        <w:rPr>
          <w:rFonts w:ascii="Times New Roman" w:hAnsi="Times New Roman" w:cs="Times New Roman"/>
          <w:color w:val="000000" w:themeColor="text1"/>
        </w:rPr>
        <w:t xml:space="preserve"> (95%)</w:t>
      </w:r>
      <w:r w:rsidR="00DE1EE2">
        <w:rPr>
          <w:rFonts w:ascii="Times New Roman" w:hAnsi="Times New Roman" w:cs="Times New Roman"/>
          <w:color w:val="000000" w:themeColor="text1"/>
        </w:rPr>
        <w:t xml:space="preserve">, followed by </w:t>
      </w:r>
      <w:r w:rsidR="007E4565">
        <w:rPr>
          <w:rFonts w:ascii="Times New Roman" w:hAnsi="Times New Roman" w:cs="Times New Roman"/>
          <w:color w:val="000000" w:themeColor="text1"/>
        </w:rPr>
        <w:t>Mata Hari</w:t>
      </w:r>
      <w:r w:rsidR="00B048FB">
        <w:rPr>
          <w:rFonts w:ascii="Times New Roman" w:hAnsi="Times New Roman" w:cs="Times New Roman"/>
          <w:color w:val="000000" w:themeColor="text1"/>
        </w:rPr>
        <w:t xml:space="preserve"> (44%)</w:t>
      </w:r>
      <w:r w:rsidR="007E4565">
        <w:rPr>
          <w:rFonts w:ascii="Times New Roman" w:hAnsi="Times New Roman" w:cs="Times New Roman"/>
          <w:color w:val="000000" w:themeColor="text1"/>
        </w:rPr>
        <w:t xml:space="preserve"> and </w:t>
      </w:r>
      <w:r w:rsidR="0069362D">
        <w:rPr>
          <w:rFonts w:ascii="Times New Roman" w:hAnsi="Times New Roman" w:cs="Times New Roman"/>
          <w:color w:val="000000" w:themeColor="text1"/>
        </w:rPr>
        <w:t>Hornet</w:t>
      </w:r>
      <w:r w:rsidR="00B048FB">
        <w:rPr>
          <w:rFonts w:ascii="Times New Roman" w:hAnsi="Times New Roman" w:cs="Times New Roman"/>
          <w:color w:val="000000" w:themeColor="text1"/>
        </w:rPr>
        <w:t xml:space="preserve"> (35%)</w:t>
      </w:r>
      <w:r w:rsidR="0069362D">
        <w:rPr>
          <w:rFonts w:ascii="Times New Roman" w:hAnsi="Times New Roman" w:cs="Times New Roman"/>
          <w:color w:val="000000" w:themeColor="text1"/>
        </w:rPr>
        <w:t>.</w:t>
      </w:r>
      <w:r w:rsidR="00353958">
        <w:rPr>
          <w:rFonts w:ascii="Times New Roman" w:hAnsi="Times New Roman" w:cs="Times New Roman"/>
          <w:color w:val="000000" w:themeColor="text1"/>
        </w:rPr>
        <w:t xml:space="preserve"> </w:t>
      </w:r>
      <w:r w:rsidR="00047452" w:rsidRPr="00D8305D">
        <w:rPr>
          <w:rFonts w:ascii="Times New Roman" w:hAnsi="Times New Roman" w:cs="Times New Roman"/>
          <w:color w:val="000000" w:themeColor="text1"/>
        </w:rPr>
        <w:t xml:space="preserve">Amadea </w:t>
      </w:r>
      <w:r w:rsidR="0047067F" w:rsidRPr="00D8305D">
        <w:rPr>
          <w:rFonts w:ascii="Times New Roman" w:hAnsi="Times New Roman" w:cs="Times New Roman"/>
          <w:color w:val="000000" w:themeColor="text1"/>
        </w:rPr>
        <w:t xml:space="preserve">showed </w:t>
      </w:r>
      <w:r w:rsidR="00EF0B50" w:rsidRPr="00D8305D">
        <w:rPr>
          <w:rFonts w:ascii="Times New Roman" w:hAnsi="Times New Roman" w:cs="Times New Roman"/>
          <w:color w:val="000000" w:themeColor="text1"/>
        </w:rPr>
        <w:t>strong</w:t>
      </w:r>
      <w:r w:rsidR="007226EB" w:rsidRPr="00D8305D">
        <w:rPr>
          <w:rFonts w:ascii="Times New Roman" w:hAnsi="Times New Roman" w:cs="Times New Roman"/>
          <w:color w:val="000000" w:themeColor="text1"/>
        </w:rPr>
        <w:t xml:space="preserve"> </w:t>
      </w:r>
      <w:r w:rsidR="002466FB" w:rsidRPr="00D8305D">
        <w:rPr>
          <w:rFonts w:ascii="Times New Roman" w:hAnsi="Times New Roman" w:cs="Times New Roman"/>
          <w:color w:val="000000" w:themeColor="text1"/>
        </w:rPr>
        <w:t>coefficient of determination</w:t>
      </w:r>
      <w:r w:rsidR="007226EB" w:rsidRPr="00D8305D">
        <w:rPr>
          <w:rFonts w:ascii="Times New Roman" w:hAnsi="Times New Roman" w:cs="Times New Roman"/>
          <w:color w:val="000000" w:themeColor="text1"/>
        </w:rPr>
        <w:t xml:space="preserve"> </w:t>
      </w:r>
      <w:r w:rsidR="00B960A6" w:rsidRPr="00D8305D">
        <w:rPr>
          <w:rFonts w:ascii="Times New Roman" w:hAnsi="Times New Roman" w:cs="Times New Roman"/>
          <w:color w:val="000000" w:themeColor="text1"/>
        </w:rPr>
        <w:t>(</w:t>
      </w:r>
      <w:r w:rsidR="00923FF0" w:rsidRPr="00D8305D">
        <w:rPr>
          <w:rFonts w:ascii="Times New Roman" w:hAnsi="Times New Roman" w:cs="Times New Roman"/>
          <w:color w:val="000000" w:themeColor="text1"/>
        </w:rPr>
        <w:t>R</w:t>
      </w:r>
      <w:r w:rsidR="00923FF0" w:rsidRPr="00D8305D">
        <w:rPr>
          <w:rFonts w:ascii="Times New Roman" w:hAnsi="Times New Roman" w:cs="Times New Roman"/>
          <w:color w:val="000000" w:themeColor="text1"/>
          <w:vertAlign w:val="superscript"/>
        </w:rPr>
        <w:t>2</w:t>
      </w:r>
      <w:r w:rsidR="00923FF0" w:rsidRPr="00D8305D">
        <w:rPr>
          <w:rFonts w:ascii="Times New Roman" w:hAnsi="Times New Roman" w:cs="Times New Roman"/>
          <w:color w:val="000000" w:themeColor="text1"/>
        </w:rPr>
        <w:t xml:space="preserve"> = </w:t>
      </w:r>
      <w:r w:rsidR="000177A6" w:rsidRPr="00D8305D">
        <w:rPr>
          <w:rFonts w:ascii="Times New Roman" w:hAnsi="Times New Roman" w:cs="Times New Roman"/>
          <w:color w:val="000000" w:themeColor="text1"/>
        </w:rPr>
        <w:t>0.</w:t>
      </w:r>
      <w:r w:rsidR="001760AD" w:rsidRPr="00D8305D">
        <w:rPr>
          <w:rFonts w:ascii="Times New Roman" w:hAnsi="Times New Roman" w:cs="Times New Roman"/>
          <w:color w:val="000000" w:themeColor="text1"/>
        </w:rPr>
        <w:t>87</w:t>
      </w:r>
      <w:r w:rsidR="00B960A6" w:rsidRPr="00D8305D">
        <w:rPr>
          <w:rFonts w:ascii="Times New Roman" w:hAnsi="Times New Roman" w:cs="Times New Roman"/>
          <w:color w:val="000000" w:themeColor="text1"/>
        </w:rPr>
        <w:t xml:space="preserve">) </w:t>
      </w:r>
      <w:r w:rsidR="00187EAC" w:rsidRPr="00D8305D">
        <w:rPr>
          <w:rFonts w:ascii="Times New Roman" w:hAnsi="Times New Roman" w:cs="Times New Roman"/>
          <w:color w:val="000000" w:themeColor="text1"/>
        </w:rPr>
        <w:t xml:space="preserve">followed by </w:t>
      </w:r>
      <w:r w:rsidR="00F34277" w:rsidRPr="00D8305D">
        <w:rPr>
          <w:rFonts w:ascii="Times New Roman" w:hAnsi="Times New Roman" w:cs="Times New Roman"/>
          <w:color w:val="000000" w:themeColor="text1"/>
        </w:rPr>
        <w:t xml:space="preserve">Mata Hari </w:t>
      </w:r>
      <w:r w:rsidR="00E96F14" w:rsidRPr="00D8305D">
        <w:rPr>
          <w:rFonts w:ascii="Times New Roman" w:hAnsi="Times New Roman" w:cs="Times New Roman"/>
          <w:color w:val="000000" w:themeColor="text1"/>
        </w:rPr>
        <w:t>(</w:t>
      </w:r>
      <w:r w:rsidR="008548A7" w:rsidRPr="00D8305D">
        <w:rPr>
          <w:rFonts w:ascii="Times New Roman" w:hAnsi="Times New Roman" w:cs="Times New Roman"/>
          <w:color w:val="000000" w:themeColor="text1"/>
        </w:rPr>
        <w:t>R</w:t>
      </w:r>
      <w:r w:rsidR="008548A7" w:rsidRPr="00D8305D">
        <w:rPr>
          <w:rFonts w:ascii="Times New Roman" w:hAnsi="Times New Roman" w:cs="Times New Roman"/>
          <w:color w:val="000000" w:themeColor="text1"/>
          <w:vertAlign w:val="superscript"/>
        </w:rPr>
        <w:t>2</w:t>
      </w:r>
      <w:r w:rsidR="008548A7" w:rsidRPr="00D8305D">
        <w:rPr>
          <w:rFonts w:ascii="Times New Roman" w:hAnsi="Times New Roman" w:cs="Times New Roman"/>
          <w:color w:val="000000" w:themeColor="text1"/>
        </w:rPr>
        <w:t xml:space="preserve"> = 0.</w:t>
      </w:r>
      <w:r w:rsidR="001760AD" w:rsidRPr="00D8305D">
        <w:rPr>
          <w:rFonts w:ascii="Times New Roman" w:hAnsi="Times New Roman" w:cs="Times New Roman"/>
          <w:color w:val="000000" w:themeColor="text1"/>
        </w:rPr>
        <w:t>86</w:t>
      </w:r>
      <w:r w:rsidR="00E96F14" w:rsidRPr="00D8305D">
        <w:rPr>
          <w:rFonts w:ascii="Times New Roman" w:hAnsi="Times New Roman" w:cs="Times New Roman"/>
          <w:color w:val="000000" w:themeColor="text1"/>
        </w:rPr>
        <w:t>)</w:t>
      </w:r>
      <w:r w:rsidR="00B20E0B" w:rsidRPr="00D8305D">
        <w:rPr>
          <w:rFonts w:ascii="Times New Roman" w:hAnsi="Times New Roman" w:cs="Times New Roman"/>
          <w:color w:val="000000" w:themeColor="text1"/>
        </w:rPr>
        <w:t>.</w:t>
      </w:r>
    </w:p>
    <w:p w14:paraId="6FAE9F18" w14:textId="0B18249D" w:rsidR="003A6B9B" w:rsidRPr="00D8305D" w:rsidRDefault="007952BA" w:rsidP="006B3C08">
      <w:pPr>
        <w:spacing w:after="0" w:line="240" w:lineRule="auto"/>
        <w:ind w:firstLine="720"/>
        <w:rPr>
          <w:rFonts w:ascii="Times New Roman" w:hAnsi="Times New Roman" w:cs="Times New Roman"/>
          <w:color w:val="000000" w:themeColor="text1"/>
        </w:rPr>
      </w:pPr>
      <w:r w:rsidRPr="00612704">
        <w:rPr>
          <w:rFonts w:ascii="Times New Roman" w:hAnsi="Times New Roman" w:cs="Times New Roman"/>
          <w:b/>
          <w:bCs/>
          <w:color w:val="FF0000"/>
          <w:u w:val="single"/>
        </w:rPr>
        <w:t xml:space="preserve">In </w:t>
      </w:r>
      <w:r w:rsidR="00AF44D0" w:rsidRPr="00612704">
        <w:rPr>
          <w:rFonts w:ascii="Times New Roman" w:hAnsi="Times New Roman" w:cs="Times New Roman"/>
          <w:b/>
          <w:bCs/>
          <w:color w:val="FF0000"/>
          <w:u w:val="single"/>
        </w:rPr>
        <w:t>-50</w:t>
      </w:r>
      <w:r w:rsidR="005B179B" w:rsidRPr="00612704">
        <w:rPr>
          <w:rFonts w:ascii="Times New Roman" w:hAnsi="Times New Roman" w:cs="Times New Roman"/>
          <w:b/>
          <w:bCs/>
          <w:color w:val="FF0000"/>
          <w:u w:val="single"/>
        </w:rPr>
        <w:t xml:space="preserve"> kPa</w:t>
      </w:r>
      <w:r w:rsidR="003278AE" w:rsidRPr="00D8305D">
        <w:rPr>
          <w:rFonts w:ascii="Times New Roman" w:hAnsi="Times New Roman" w:cs="Times New Roman"/>
          <w:color w:val="000000" w:themeColor="text1"/>
        </w:rPr>
        <w:t xml:space="preserve">, </w:t>
      </w:r>
      <w:r w:rsidR="00DD7B6A" w:rsidRPr="00D8305D">
        <w:rPr>
          <w:rFonts w:ascii="Times New Roman" w:hAnsi="Times New Roman" w:cs="Times New Roman"/>
          <w:color w:val="000000" w:themeColor="text1"/>
        </w:rPr>
        <w:t xml:space="preserve">the high </w:t>
      </w:r>
      <w:r w:rsidR="00DD7B6A" w:rsidRPr="0069362A">
        <w:rPr>
          <w:rFonts w:ascii="Times New Roman" w:hAnsi="Times New Roman" w:cs="Times New Roman"/>
          <w:b/>
          <w:bCs/>
          <w:color w:val="000000" w:themeColor="text1"/>
          <w:u w:val="single"/>
        </w:rPr>
        <w:t>yield</w:t>
      </w:r>
      <w:r w:rsidR="00DD7B6A" w:rsidRPr="00D8305D">
        <w:rPr>
          <w:rFonts w:ascii="Times New Roman" w:hAnsi="Times New Roman" w:cs="Times New Roman"/>
          <w:color w:val="000000" w:themeColor="text1"/>
        </w:rPr>
        <w:t xml:space="preserve"> was produ</w:t>
      </w:r>
      <w:r w:rsidR="009B5E7F" w:rsidRPr="00D8305D">
        <w:rPr>
          <w:rFonts w:ascii="Times New Roman" w:hAnsi="Times New Roman" w:cs="Times New Roman"/>
          <w:color w:val="000000" w:themeColor="text1"/>
        </w:rPr>
        <w:t>c</w:t>
      </w:r>
      <w:r w:rsidR="00DD7B6A" w:rsidRPr="00D8305D">
        <w:rPr>
          <w:rFonts w:ascii="Times New Roman" w:hAnsi="Times New Roman" w:cs="Times New Roman"/>
          <w:color w:val="000000" w:themeColor="text1"/>
        </w:rPr>
        <w:t>ed by Amadea</w:t>
      </w:r>
      <w:r w:rsidR="005F7391" w:rsidRPr="00D8305D">
        <w:rPr>
          <w:rFonts w:ascii="Times New Roman" w:hAnsi="Times New Roman" w:cs="Times New Roman"/>
          <w:color w:val="000000" w:themeColor="text1"/>
        </w:rPr>
        <w:t xml:space="preserve"> (214</w:t>
      </w:r>
      <w:r w:rsidR="006456B6" w:rsidRPr="00D8305D">
        <w:rPr>
          <w:rFonts w:ascii="Times New Roman" w:hAnsi="Times New Roman" w:cs="Times New Roman"/>
          <w:color w:val="000000" w:themeColor="text1"/>
        </w:rPr>
        <w:t>,</w:t>
      </w:r>
      <w:r w:rsidR="005F7391" w:rsidRPr="00D8305D">
        <w:rPr>
          <w:rFonts w:ascii="Times New Roman" w:hAnsi="Times New Roman" w:cs="Times New Roman"/>
          <w:color w:val="000000" w:themeColor="text1"/>
        </w:rPr>
        <w:t>130.31 kg ha</w:t>
      </w:r>
      <w:r w:rsidR="005F7391" w:rsidRPr="00D8305D">
        <w:rPr>
          <w:rFonts w:ascii="Times New Roman" w:hAnsi="Times New Roman" w:cs="Times New Roman"/>
          <w:color w:val="000000" w:themeColor="text1"/>
          <w:vertAlign w:val="superscript"/>
        </w:rPr>
        <w:t>-1</w:t>
      </w:r>
      <w:r w:rsidR="005F7391" w:rsidRPr="00D8305D">
        <w:rPr>
          <w:rFonts w:ascii="Times New Roman" w:hAnsi="Times New Roman" w:cs="Times New Roman"/>
          <w:color w:val="000000" w:themeColor="text1"/>
        </w:rPr>
        <w:t>)</w:t>
      </w:r>
      <w:r w:rsidR="00F0225C" w:rsidRPr="00D8305D">
        <w:rPr>
          <w:rFonts w:ascii="Times New Roman" w:hAnsi="Times New Roman" w:cs="Times New Roman"/>
          <w:color w:val="000000" w:themeColor="text1"/>
        </w:rPr>
        <w:t xml:space="preserve">, </w:t>
      </w:r>
      <w:r w:rsidR="00B125EA">
        <w:rPr>
          <w:rFonts w:ascii="Times New Roman" w:hAnsi="Times New Roman" w:cs="Times New Roman"/>
          <w:color w:val="000000" w:themeColor="text1"/>
        </w:rPr>
        <w:t>f</w:t>
      </w:r>
      <w:r w:rsidR="00517C3A" w:rsidRPr="00D8305D">
        <w:rPr>
          <w:rFonts w:ascii="Times New Roman" w:hAnsi="Times New Roman" w:cs="Times New Roman"/>
          <w:color w:val="000000" w:themeColor="text1"/>
        </w:rPr>
        <w:t xml:space="preserve">ollowed by </w:t>
      </w:r>
      <w:r w:rsidR="002D5D0F" w:rsidRPr="00D8305D">
        <w:rPr>
          <w:rFonts w:ascii="Times New Roman" w:hAnsi="Times New Roman" w:cs="Times New Roman"/>
          <w:color w:val="000000" w:themeColor="text1"/>
        </w:rPr>
        <w:t>Hornet (</w:t>
      </w:r>
      <w:r w:rsidR="00586AAD" w:rsidRPr="00D8305D">
        <w:rPr>
          <w:rFonts w:ascii="Times New Roman" w:hAnsi="Times New Roman" w:cs="Times New Roman"/>
          <w:color w:val="000000" w:themeColor="text1"/>
        </w:rPr>
        <w:t>125</w:t>
      </w:r>
      <w:r w:rsidR="006456B6" w:rsidRPr="00D8305D">
        <w:rPr>
          <w:rFonts w:ascii="Times New Roman" w:hAnsi="Times New Roman" w:cs="Times New Roman"/>
          <w:color w:val="000000" w:themeColor="text1"/>
        </w:rPr>
        <w:t>,</w:t>
      </w:r>
      <w:r w:rsidR="00586AAD" w:rsidRPr="00D8305D">
        <w:rPr>
          <w:rFonts w:ascii="Times New Roman" w:hAnsi="Times New Roman" w:cs="Times New Roman"/>
          <w:color w:val="000000" w:themeColor="text1"/>
        </w:rPr>
        <w:t xml:space="preserve">000.01 </w:t>
      </w:r>
      <w:r w:rsidR="001E1B71" w:rsidRPr="00D8305D">
        <w:rPr>
          <w:rFonts w:ascii="Times New Roman" w:hAnsi="Times New Roman" w:cs="Times New Roman"/>
          <w:color w:val="000000" w:themeColor="text1"/>
        </w:rPr>
        <w:t>kg ha</w:t>
      </w:r>
      <w:r w:rsidR="001E1B71" w:rsidRPr="00D8305D">
        <w:rPr>
          <w:rFonts w:ascii="Times New Roman" w:hAnsi="Times New Roman" w:cs="Times New Roman"/>
          <w:color w:val="000000" w:themeColor="text1"/>
          <w:vertAlign w:val="superscript"/>
        </w:rPr>
        <w:t>-1</w:t>
      </w:r>
      <w:r w:rsidR="001E1B71" w:rsidRPr="00D8305D">
        <w:rPr>
          <w:rFonts w:ascii="Times New Roman" w:hAnsi="Times New Roman" w:cs="Times New Roman"/>
          <w:color w:val="000000" w:themeColor="text1"/>
        </w:rPr>
        <w:t>)</w:t>
      </w:r>
      <w:r w:rsidR="003B6B6F" w:rsidRPr="00D8305D">
        <w:rPr>
          <w:rFonts w:ascii="Times New Roman" w:hAnsi="Times New Roman" w:cs="Times New Roman"/>
          <w:color w:val="000000" w:themeColor="text1"/>
        </w:rPr>
        <w:t xml:space="preserve"> and </w:t>
      </w:r>
      <w:r w:rsidR="00350039" w:rsidRPr="00D8305D">
        <w:rPr>
          <w:rFonts w:ascii="Times New Roman" w:hAnsi="Times New Roman" w:cs="Times New Roman"/>
          <w:color w:val="000000" w:themeColor="text1"/>
        </w:rPr>
        <w:t>Mata Hari</w:t>
      </w:r>
      <w:r w:rsidR="006D0433" w:rsidRPr="00D8305D">
        <w:rPr>
          <w:rFonts w:ascii="Times New Roman" w:hAnsi="Times New Roman" w:cs="Times New Roman"/>
          <w:color w:val="000000" w:themeColor="text1"/>
        </w:rPr>
        <w:t xml:space="preserve"> </w:t>
      </w:r>
      <w:r w:rsidR="00521C82" w:rsidRPr="00D8305D">
        <w:rPr>
          <w:rFonts w:ascii="Times New Roman" w:hAnsi="Times New Roman" w:cs="Times New Roman"/>
          <w:color w:val="000000" w:themeColor="text1"/>
        </w:rPr>
        <w:t>(</w:t>
      </w:r>
      <w:r w:rsidR="004D2B95" w:rsidRPr="00D8305D">
        <w:rPr>
          <w:rFonts w:ascii="Times New Roman" w:hAnsi="Times New Roman" w:cs="Times New Roman"/>
          <w:color w:val="000000" w:themeColor="text1"/>
        </w:rPr>
        <w:t>88</w:t>
      </w:r>
      <w:r w:rsidR="006456B6" w:rsidRPr="00D8305D">
        <w:rPr>
          <w:rFonts w:ascii="Times New Roman" w:hAnsi="Times New Roman" w:cs="Times New Roman"/>
          <w:color w:val="000000" w:themeColor="text1"/>
        </w:rPr>
        <w:t>,</w:t>
      </w:r>
      <w:r w:rsidR="004D2B95" w:rsidRPr="00D8305D">
        <w:rPr>
          <w:rFonts w:ascii="Times New Roman" w:hAnsi="Times New Roman" w:cs="Times New Roman"/>
          <w:color w:val="000000" w:themeColor="text1"/>
        </w:rPr>
        <w:t>973.79 kg ha</w:t>
      </w:r>
      <w:r w:rsidR="004D2B95" w:rsidRPr="00D8305D">
        <w:rPr>
          <w:rFonts w:ascii="Times New Roman" w:hAnsi="Times New Roman" w:cs="Times New Roman"/>
          <w:color w:val="000000" w:themeColor="text1"/>
          <w:vertAlign w:val="superscript"/>
        </w:rPr>
        <w:t>-1</w:t>
      </w:r>
      <w:r w:rsidR="00521C82" w:rsidRPr="00D8305D">
        <w:rPr>
          <w:rFonts w:ascii="Times New Roman" w:hAnsi="Times New Roman" w:cs="Times New Roman"/>
          <w:color w:val="000000" w:themeColor="text1"/>
        </w:rPr>
        <w:t>)</w:t>
      </w:r>
      <w:r w:rsidR="006D081D" w:rsidRPr="00D8305D">
        <w:rPr>
          <w:rFonts w:ascii="Times New Roman" w:hAnsi="Times New Roman" w:cs="Times New Roman"/>
          <w:color w:val="000000" w:themeColor="text1"/>
        </w:rPr>
        <w:t xml:space="preserve">. </w:t>
      </w:r>
      <w:r w:rsidR="00947CBB">
        <w:rPr>
          <w:rFonts w:ascii="Times New Roman" w:hAnsi="Times New Roman" w:cs="Times New Roman"/>
          <w:color w:val="000000" w:themeColor="text1"/>
        </w:rPr>
        <w:t xml:space="preserve">Amadea </w:t>
      </w:r>
      <w:r w:rsidR="00216BDF">
        <w:rPr>
          <w:rFonts w:ascii="Times New Roman" w:hAnsi="Times New Roman" w:cs="Times New Roman"/>
          <w:color w:val="000000" w:themeColor="text1"/>
        </w:rPr>
        <w:t xml:space="preserve">experienced </w:t>
      </w:r>
      <w:r w:rsidR="00102074" w:rsidRPr="00102074">
        <w:rPr>
          <w:rFonts w:ascii="Times New Roman" w:hAnsi="Times New Roman" w:cs="Times New Roman"/>
          <w:color w:val="000000" w:themeColor="text1"/>
        </w:rPr>
        <w:t>high</w:t>
      </w:r>
      <w:r w:rsidR="009717EE">
        <w:rPr>
          <w:rFonts w:ascii="Times New Roman" w:hAnsi="Times New Roman" w:cs="Times New Roman"/>
          <w:color w:val="000000" w:themeColor="text1"/>
        </w:rPr>
        <w:t xml:space="preserve"> </w:t>
      </w:r>
      <w:r w:rsidR="00E1309C">
        <w:rPr>
          <w:rFonts w:ascii="Times New Roman" w:hAnsi="Times New Roman" w:cs="Times New Roman"/>
          <w:color w:val="000000" w:themeColor="text1"/>
        </w:rPr>
        <w:t xml:space="preserve">while </w:t>
      </w:r>
      <w:r w:rsidR="00E1309C" w:rsidRPr="00E1309C">
        <w:rPr>
          <w:rFonts w:ascii="Times New Roman" w:hAnsi="Times New Roman" w:cs="Times New Roman"/>
          <w:color w:val="000000" w:themeColor="text1"/>
        </w:rPr>
        <w:t xml:space="preserve">Hornet </w:t>
      </w:r>
      <w:r w:rsidR="00E1309C">
        <w:rPr>
          <w:rFonts w:ascii="Times New Roman" w:hAnsi="Times New Roman" w:cs="Times New Roman"/>
          <w:color w:val="000000" w:themeColor="text1"/>
        </w:rPr>
        <w:t xml:space="preserve">experienced </w:t>
      </w:r>
      <w:r w:rsidR="002D3738" w:rsidRPr="00D8305D">
        <w:rPr>
          <w:rFonts w:ascii="Times New Roman" w:hAnsi="Times New Roman" w:cs="Times New Roman"/>
          <w:color w:val="000000" w:themeColor="text1"/>
        </w:rPr>
        <w:t xml:space="preserve">low number </w:t>
      </w:r>
      <w:r w:rsidR="004D3D48" w:rsidRPr="00D8305D">
        <w:rPr>
          <w:rFonts w:ascii="Times New Roman" w:hAnsi="Times New Roman" w:cs="Times New Roman"/>
          <w:color w:val="000000" w:themeColor="text1"/>
        </w:rPr>
        <w:t xml:space="preserve">of </w:t>
      </w:r>
      <w:r w:rsidR="00750073" w:rsidRPr="00D8305D">
        <w:rPr>
          <w:rFonts w:ascii="Times New Roman" w:hAnsi="Times New Roman" w:cs="Times New Roman"/>
          <w:color w:val="000000" w:themeColor="text1"/>
        </w:rPr>
        <w:t>soil moisture stress days</w:t>
      </w:r>
      <w:r w:rsidR="00C87FC3" w:rsidRPr="00D8305D">
        <w:rPr>
          <w:rFonts w:ascii="Times New Roman" w:hAnsi="Times New Roman" w:cs="Times New Roman"/>
          <w:color w:val="000000" w:themeColor="text1"/>
        </w:rPr>
        <w:t>.</w:t>
      </w:r>
      <w:r w:rsidR="000C1268">
        <w:rPr>
          <w:rFonts w:ascii="Times New Roman" w:hAnsi="Times New Roman" w:cs="Times New Roman"/>
          <w:color w:val="000000" w:themeColor="text1"/>
        </w:rPr>
        <w:t xml:space="preserve"> </w:t>
      </w:r>
      <w:r w:rsidR="0009381F" w:rsidRPr="00D8305D">
        <w:rPr>
          <w:rFonts w:ascii="Times New Roman" w:hAnsi="Times New Roman" w:cs="Times New Roman"/>
          <w:color w:val="000000" w:themeColor="text1"/>
        </w:rPr>
        <w:t>Mata</w:t>
      </w:r>
      <w:r w:rsidR="00DF3BAC" w:rsidRPr="00D8305D">
        <w:rPr>
          <w:rFonts w:ascii="Times New Roman" w:hAnsi="Times New Roman" w:cs="Times New Roman"/>
          <w:color w:val="000000" w:themeColor="text1"/>
        </w:rPr>
        <w:t xml:space="preserve"> Hari </w:t>
      </w:r>
      <w:r w:rsidR="00742E3F" w:rsidRPr="00D8305D">
        <w:rPr>
          <w:rFonts w:ascii="Times New Roman" w:hAnsi="Times New Roman" w:cs="Times New Roman"/>
          <w:color w:val="000000" w:themeColor="text1"/>
        </w:rPr>
        <w:t xml:space="preserve">cannot withstand </w:t>
      </w:r>
      <w:r w:rsidR="00470EC2">
        <w:rPr>
          <w:rFonts w:ascii="Times New Roman" w:hAnsi="Times New Roman" w:cs="Times New Roman"/>
          <w:color w:val="000000" w:themeColor="text1"/>
        </w:rPr>
        <w:t xml:space="preserve">any </w:t>
      </w:r>
      <w:r w:rsidR="00750073" w:rsidRPr="00D8305D">
        <w:rPr>
          <w:rFonts w:ascii="Times New Roman" w:hAnsi="Times New Roman" w:cs="Times New Roman"/>
          <w:color w:val="000000" w:themeColor="text1"/>
        </w:rPr>
        <w:t>soil moisture stress</w:t>
      </w:r>
      <w:r w:rsidR="00F531E9" w:rsidRPr="00D8305D">
        <w:rPr>
          <w:rFonts w:ascii="Times New Roman" w:hAnsi="Times New Roman" w:cs="Times New Roman"/>
          <w:color w:val="000000" w:themeColor="text1"/>
        </w:rPr>
        <w:t>.</w:t>
      </w:r>
      <w:r w:rsidR="007F0E9D">
        <w:rPr>
          <w:rFonts w:ascii="Times New Roman" w:hAnsi="Times New Roman" w:cs="Times New Roman"/>
          <w:color w:val="000000" w:themeColor="text1"/>
        </w:rPr>
        <w:t xml:space="preserve"> </w:t>
      </w:r>
      <w:r w:rsidR="000A124A">
        <w:rPr>
          <w:rFonts w:ascii="Times New Roman" w:hAnsi="Times New Roman" w:cs="Times New Roman"/>
          <w:color w:val="000000" w:themeColor="text1"/>
        </w:rPr>
        <w:t>The highest</w:t>
      </w:r>
      <w:r w:rsidR="00EA46D4">
        <w:rPr>
          <w:rFonts w:ascii="Times New Roman" w:hAnsi="Times New Roman" w:cs="Times New Roman"/>
          <w:color w:val="000000" w:themeColor="text1"/>
        </w:rPr>
        <w:t xml:space="preserve"> </w:t>
      </w:r>
      <w:r w:rsidR="000A124A">
        <w:rPr>
          <w:rFonts w:ascii="Times New Roman" w:hAnsi="Times New Roman" w:cs="Times New Roman"/>
          <w:color w:val="000000" w:themeColor="text1"/>
        </w:rPr>
        <w:t>percentage</w:t>
      </w:r>
      <w:r w:rsidR="00393F7B">
        <w:rPr>
          <w:rFonts w:ascii="Times New Roman" w:hAnsi="Times New Roman" w:cs="Times New Roman"/>
          <w:color w:val="000000" w:themeColor="text1"/>
        </w:rPr>
        <w:t xml:space="preserve"> of </w:t>
      </w:r>
      <w:r w:rsidR="003E039E" w:rsidRPr="008D5836">
        <w:rPr>
          <w:rFonts w:ascii="Times New Roman" w:hAnsi="Times New Roman" w:cs="Times New Roman"/>
          <w:b/>
          <w:bCs/>
          <w:color w:val="000000" w:themeColor="text1"/>
          <w:u w:val="single"/>
        </w:rPr>
        <w:t>LW</w:t>
      </w:r>
      <w:r w:rsidR="00B1737F">
        <w:rPr>
          <w:rFonts w:ascii="Times New Roman" w:hAnsi="Times New Roman" w:cs="Times New Roman"/>
          <w:color w:val="000000" w:themeColor="text1"/>
        </w:rPr>
        <w:t xml:space="preserve"> </w:t>
      </w:r>
      <w:r w:rsidR="00A9432B">
        <w:rPr>
          <w:rFonts w:ascii="Times New Roman" w:hAnsi="Times New Roman" w:cs="Times New Roman"/>
          <w:color w:val="000000" w:themeColor="text1"/>
        </w:rPr>
        <w:t xml:space="preserve">onions was found </w:t>
      </w:r>
      <w:r w:rsidR="00E41B9D">
        <w:rPr>
          <w:rFonts w:ascii="Times New Roman" w:hAnsi="Times New Roman" w:cs="Times New Roman"/>
          <w:color w:val="000000" w:themeColor="text1"/>
        </w:rPr>
        <w:t>in Amadea, followed by</w:t>
      </w:r>
      <w:r w:rsidR="00025A37">
        <w:rPr>
          <w:rFonts w:ascii="Times New Roman" w:hAnsi="Times New Roman" w:cs="Times New Roman"/>
          <w:color w:val="000000" w:themeColor="text1"/>
        </w:rPr>
        <w:t xml:space="preserve"> Hornet and Mata Hari</w:t>
      </w:r>
      <w:r w:rsidR="008D1172">
        <w:rPr>
          <w:rFonts w:ascii="Times New Roman" w:hAnsi="Times New Roman" w:cs="Times New Roman"/>
          <w:color w:val="000000" w:themeColor="text1"/>
        </w:rPr>
        <w:t xml:space="preserve">, while </w:t>
      </w:r>
      <w:r w:rsidR="001D1B1D">
        <w:rPr>
          <w:rFonts w:ascii="Times New Roman" w:hAnsi="Times New Roman" w:cs="Times New Roman"/>
          <w:color w:val="000000" w:themeColor="text1"/>
        </w:rPr>
        <w:t xml:space="preserve">the </w:t>
      </w:r>
      <w:r w:rsidR="000A124A" w:rsidRPr="00B72F61">
        <w:rPr>
          <w:rFonts w:ascii="Times New Roman" w:hAnsi="Times New Roman" w:cs="Times New Roman"/>
          <w:color w:val="000000" w:themeColor="text1"/>
        </w:rPr>
        <w:t>percentage</w:t>
      </w:r>
      <w:r w:rsidR="006D210C">
        <w:rPr>
          <w:rFonts w:ascii="Times New Roman" w:hAnsi="Times New Roman" w:cs="Times New Roman"/>
          <w:color w:val="000000" w:themeColor="text1"/>
        </w:rPr>
        <w:t xml:space="preserve"> of </w:t>
      </w:r>
      <w:r w:rsidR="003E039E" w:rsidRPr="00E43AF1">
        <w:rPr>
          <w:rFonts w:ascii="Times New Roman" w:hAnsi="Times New Roman" w:cs="Times New Roman"/>
          <w:b/>
          <w:bCs/>
          <w:color w:val="000000" w:themeColor="text1"/>
          <w:u w:val="single"/>
        </w:rPr>
        <w:t>JW</w:t>
      </w:r>
      <w:r w:rsidR="00761199">
        <w:rPr>
          <w:rFonts w:ascii="Times New Roman" w:hAnsi="Times New Roman" w:cs="Times New Roman"/>
          <w:color w:val="000000" w:themeColor="text1"/>
        </w:rPr>
        <w:t xml:space="preserve"> was found in</w:t>
      </w:r>
      <w:r w:rsidR="00091FF6">
        <w:rPr>
          <w:rFonts w:ascii="Times New Roman" w:hAnsi="Times New Roman" w:cs="Times New Roman"/>
          <w:color w:val="000000" w:themeColor="text1"/>
        </w:rPr>
        <w:t xml:space="preserve"> Amadea only. </w:t>
      </w:r>
      <w:r w:rsidR="00D17F13">
        <w:rPr>
          <w:rFonts w:ascii="Times New Roman" w:hAnsi="Times New Roman" w:cs="Times New Roman"/>
          <w:color w:val="000000" w:themeColor="text1"/>
        </w:rPr>
        <w:t xml:space="preserve">The </w:t>
      </w:r>
      <w:r w:rsidR="00E20A41">
        <w:rPr>
          <w:rFonts w:ascii="Times New Roman" w:hAnsi="Times New Roman" w:cs="Times New Roman"/>
          <w:color w:val="000000" w:themeColor="text1"/>
        </w:rPr>
        <w:t xml:space="preserve">highest </w:t>
      </w:r>
      <w:r w:rsidR="00BD0DF7" w:rsidRPr="00E43AF1">
        <w:rPr>
          <w:rFonts w:ascii="Times New Roman" w:hAnsi="Times New Roman" w:cs="Times New Roman"/>
          <w:b/>
          <w:bCs/>
          <w:color w:val="000000" w:themeColor="text1"/>
          <w:u w:val="single"/>
        </w:rPr>
        <w:t>SC</w:t>
      </w:r>
      <w:r w:rsidR="004A6ACA">
        <w:rPr>
          <w:rFonts w:ascii="Times New Roman" w:hAnsi="Times New Roman" w:cs="Times New Roman"/>
          <w:color w:val="000000" w:themeColor="text1"/>
        </w:rPr>
        <w:t xml:space="preserve"> </w:t>
      </w:r>
      <w:r w:rsidR="00E20A41">
        <w:rPr>
          <w:rFonts w:ascii="Times New Roman" w:hAnsi="Times New Roman" w:cs="Times New Roman"/>
          <w:color w:val="000000" w:themeColor="text1"/>
        </w:rPr>
        <w:t xml:space="preserve">percentage </w:t>
      </w:r>
      <w:r w:rsidR="00756085">
        <w:rPr>
          <w:rFonts w:ascii="Times New Roman" w:hAnsi="Times New Roman" w:cs="Times New Roman"/>
          <w:color w:val="000000" w:themeColor="text1"/>
        </w:rPr>
        <w:t xml:space="preserve">was found in </w:t>
      </w:r>
      <w:r w:rsidR="009B6111">
        <w:rPr>
          <w:rFonts w:ascii="Times New Roman" w:hAnsi="Times New Roman" w:cs="Times New Roman"/>
          <w:color w:val="000000" w:themeColor="text1"/>
        </w:rPr>
        <w:t>Hornet</w:t>
      </w:r>
      <w:r w:rsidR="0024312C">
        <w:rPr>
          <w:rFonts w:ascii="Times New Roman" w:hAnsi="Times New Roman" w:cs="Times New Roman"/>
          <w:color w:val="000000" w:themeColor="text1"/>
        </w:rPr>
        <w:t>, followed b</w:t>
      </w:r>
      <w:r w:rsidR="00EA2019">
        <w:rPr>
          <w:rFonts w:ascii="Times New Roman" w:hAnsi="Times New Roman" w:cs="Times New Roman"/>
          <w:color w:val="000000" w:themeColor="text1"/>
        </w:rPr>
        <w:t xml:space="preserve">y </w:t>
      </w:r>
      <w:r w:rsidR="00D77A59">
        <w:rPr>
          <w:rFonts w:ascii="Times New Roman" w:hAnsi="Times New Roman" w:cs="Times New Roman"/>
          <w:color w:val="000000" w:themeColor="text1"/>
        </w:rPr>
        <w:t>Amadea and Mata Hari.</w:t>
      </w:r>
      <w:r w:rsidR="00A95FB8">
        <w:rPr>
          <w:rFonts w:ascii="Times New Roman" w:hAnsi="Times New Roman" w:cs="Times New Roman"/>
          <w:color w:val="000000" w:themeColor="text1"/>
        </w:rPr>
        <w:t xml:space="preserve"> </w:t>
      </w:r>
      <w:r w:rsidR="00577092">
        <w:rPr>
          <w:rFonts w:ascii="Times New Roman" w:hAnsi="Times New Roman" w:cs="Times New Roman"/>
          <w:color w:val="000000" w:themeColor="text1"/>
        </w:rPr>
        <w:t>C</w:t>
      </w:r>
      <w:r w:rsidR="00C52235" w:rsidRPr="00C52235">
        <w:rPr>
          <w:rFonts w:ascii="Times New Roman" w:hAnsi="Times New Roman" w:cs="Times New Roman"/>
          <w:color w:val="000000" w:themeColor="text1"/>
        </w:rPr>
        <w:t xml:space="preserve">oefficient of </w:t>
      </w:r>
      <w:r w:rsidR="00C52235" w:rsidRPr="00C52235">
        <w:rPr>
          <w:rFonts w:ascii="Times New Roman" w:hAnsi="Times New Roman" w:cs="Times New Roman"/>
          <w:color w:val="000000" w:themeColor="text1"/>
        </w:rPr>
        <w:lastRenderedPageBreak/>
        <w:t>determination</w:t>
      </w:r>
      <w:r w:rsidR="00AA57FD">
        <w:rPr>
          <w:rFonts w:ascii="Times New Roman" w:hAnsi="Times New Roman" w:cs="Times New Roman"/>
          <w:color w:val="000000" w:themeColor="text1"/>
        </w:rPr>
        <w:t xml:space="preserve"> </w:t>
      </w:r>
      <w:r w:rsidR="00E918DC">
        <w:rPr>
          <w:rFonts w:ascii="Times New Roman" w:hAnsi="Times New Roman" w:cs="Times New Roman"/>
          <w:color w:val="000000" w:themeColor="text1"/>
        </w:rPr>
        <w:t xml:space="preserve">was highest in </w:t>
      </w:r>
      <w:r w:rsidR="00043D81" w:rsidRPr="00D8305D">
        <w:rPr>
          <w:rFonts w:ascii="Times New Roman" w:hAnsi="Times New Roman" w:cs="Times New Roman"/>
          <w:color w:val="000000" w:themeColor="text1"/>
        </w:rPr>
        <w:t>Mata Hari</w:t>
      </w:r>
      <w:r w:rsidR="00371C59">
        <w:rPr>
          <w:rFonts w:ascii="Times New Roman" w:hAnsi="Times New Roman" w:cs="Times New Roman"/>
          <w:color w:val="000000" w:themeColor="text1"/>
        </w:rPr>
        <w:t xml:space="preserve">, </w:t>
      </w:r>
      <w:r w:rsidR="00F72F0E" w:rsidRPr="00D8305D">
        <w:rPr>
          <w:rFonts w:ascii="Times New Roman" w:hAnsi="Times New Roman" w:cs="Times New Roman"/>
          <w:color w:val="000000" w:themeColor="text1"/>
        </w:rPr>
        <w:t>Hornet</w:t>
      </w:r>
      <w:r w:rsidR="001C2526">
        <w:rPr>
          <w:rFonts w:ascii="Times New Roman" w:hAnsi="Times New Roman" w:cs="Times New Roman"/>
          <w:color w:val="000000" w:themeColor="text1"/>
        </w:rPr>
        <w:t xml:space="preserve"> and </w:t>
      </w:r>
      <w:r w:rsidR="001C2526" w:rsidRPr="001C2526">
        <w:rPr>
          <w:rFonts w:ascii="Times New Roman" w:hAnsi="Times New Roman" w:cs="Times New Roman"/>
          <w:color w:val="000000" w:themeColor="text1"/>
        </w:rPr>
        <w:t>Amadea</w:t>
      </w:r>
      <w:r w:rsidR="00D5554A">
        <w:rPr>
          <w:rFonts w:ascii="Times New Roman" w:hAnsi="Times New Roman" w:cs="Times New Roman"/>
          <w:color w:val="000000" w:themeColor="text1"/>
        </w:rPr>
        <w:t xml:space="preserve"> </w:t>
      </w:r>
      <w:r w:rsidR="001D2FD7">
        <w:rPr>
          <w:rFonts w:ascii="Times New Roman" w:hAnsi="Times New Roman" w:cs="Times New Roman"/>
          <w:color w:val="000000" w:themeColor="text1"/>
        </w:rPr>
        <w:t xml:space="preserve">as </w:t>
      </w:r>
      <w:r w:rsidR="00D5554A" w:rsidRPr="00D5554A">
        <w:rPr>
          <w:rFonts w:ascii="Times New Roman" w:hAnsi="Times New Roman" w:cs="Times New Roman"/>
          <w:color w:val="000000" w:themeColor="text1"/>
        </w:rPr>
        <w:t>R</w:t>
      </w:r>
      <w:r w:rsidR="00D5554A" w:rsidRPr="001D2FD7">
        <w:rPr>
          <w:rFonts w:ascii="Times New Roman" w:hAnsi="Times New Roman" w:cs="Times New Roman"/>
          <w:color w:val="000000" w:themeColor="text1"/>
          <w:vertAlign w:val="superscript"/>
        </w:rPr>
        <w:t>2</w:t>
      </w:r>
      <w:r w:rsidR="00D5554A" w:rsidRPr="00D5554A">
        <w:rPr>
          <w:rFonts w:ascii="Times New Roman" w:hAnsi="Times New Roman" w:cs="Times New Roman"/>
          <w:color w:val="000000" w:themeColor="text1"/>
        </w:rPr>
        <w:t xml:space="preserve"> = 0.90, 0.78 and 0.76</w:t>
      </w:r>
      <w:r w:rsidR="007218C0">
        <w:rPr>
          <w:rFonts w:ascii="Times New Roman" w:hAnsi="Times New Roman" w:cs="Times New Roman"/>
          <w:color w:val="000000" w:themeColor="text1"/>
        </w:rPr>
        <w:t>, respectively</w:t>
      </w:r>
      <w:r w:rsidR="00F72F0E" w:rsidRPr="00D8305D">
        <w:rPr>
          <w:rFonts w:ascii="Times New Roman" w:hAnsi="Times New Roman" w:cs="Times New Roman"/>
          <w:color w:val="000000" w:themeColor="text1"/>
        </w:rPr>
        <w:t>.</w:t>
      </w:r>
    </w:p>
    <w:p w14:paraId="5FFEF80A" w14:textId="6F82450C" w:rsidR="005435D2" w:rsidRDefault="00570EFE" w:rsidP="00A831E8">
      <w:pPr>
        <w:spacing w:after="0" w:line="240" w:lineRule="auto"/>
        <w:ind w:firstLine="720"/>
        <w:rPr>
          <w:rFonts w:ascii="Times New Roman" w:hAnsi="Times New Roman" w:cs="Times New Roman"/>
          <w:b/>
          <w:bCs/>
          <w:color w:val="FF0000"/>
          <w:u w:val="single"/>
        </w:rPr>
      </w:pPr>
      <w:r w:rsidRPr="00612704">
        <w:rPr>
          <w:rFonts w:ascii="Times New Roman" w:hAnsi="Times New Roman" w:cs="Times New Roman"/>
          <w:b/>
          <w:bCs/>
          <w:color w:val="FF0000"/>
          <w:u w:val="single"/>
        </w:rPr>
        <w:t>In -75 kPa</w:t>
      </w:r>
      <w:r w:rsidRPr="00D8305D">
        <w:rPr>
          <w:rFonts w:ascii="Times New Roman" w:hAnsi="Times New Roman" w:cs="Times New Roman"/>
          <w:color w:val="000000" w:themeColor="text1"/>
        </w:rPr>
        <w:t xml:space="preserve">, the </w:t>
      </w:r>
      <w:r w:rsidR="00FC7CAE" w:rsidRPr="00D8305D">
        <w:rPr>
          <w:rFonts w:ascii="Times New Roman" w:hAnsi="Times New Roman" w:cs="Times New Roman"/>
          <w:color w:val="000000" w:themeColor="text1"/>
        </w:rPr>
        <w:t xml:space="preserve">number of </w:t>
      </w:r>
      <w:r w:rsidR="00750073" w:rsidRPr="00D8305D">
        <w:rPr>
          <w:rFonts w:ascii="Times New Roman" w:hAnsi="Times New Roman" w:cs="Times New Roman"/>
          <w:color w:val="000000" w:themeColor="text1"/>
        </w:rPr>
        <w:t>soil moisture stress days</w:t>
      </w:r>
      <w:r w:rsidR="00A714CA" w:rsidRPr="00D8305D">
        <w:rPr>
          <w:rFonts w:ascii="Times New Roman" w:hAnsi="Times New Roman" w:cs="Times New Roman"/>
          <w:color w:val="000000" w:themeColor="text1"/>
        </w:rPr>
        <w:t xml:space="preserve"> </w:t>
      </w:r>
      <w:r w:rsidR="009B2ABA">
        <w:rPr>
          <w:rFonts w:ascii="Times New Roman" w:hAnsi="Times New Roman" w:cs="Times New Roman"/>
          <w:color w:val="000000" w:themeColor="text1"/>
        </w:rPr>
        <w:t xml:space="preserve">among </w:t>
      </w:r>
      <w:r w:rsidR="009B2ABA" w:rsidRPr="009B2ABA">
        <w:rPr>
          <w:rFonts w:ascii="Times New Roman" w:hAnsi="Times New Roman" w:cs="Times New Roman"/>
          <w:color w:val="000000" w:themeColor="text1"/>
        </w:rPr>
        <w:t xml:space="preserve">varieties </w:t>
      </w:r>
      <w:r w:rsidR="00A714CA" w:rsidRPr="00D8305D">
        <w:rPr>
          <w:rFonts w:ascii="Times New Roman" w:hAnsi="Times New Roman" w:cs="Times New Roman"/>
          <w:color w:val="000000" w:themeColor="text1"/>
        </w:rPr>
        <w:t xml:space="preserve">were nearly similar but </w:t>
      </w:r>
      <w:r w:rsidR="005856D2">
        <w:rPr>
          <w:rFonts w:ascii="Times New Roman" w:hAnsi="Times New Roman" w:cs="Times New Roman"/>
          <w:color w:val="000000" w:themeColor="text1"/>
        </w:rPr>
        <w:t xml:space="preserve">the </w:t>
      </w:r>
      <w:r w:rsidR="00A714CA" w:rsidRPr="00D8305D">
        <w:rPr>
          <w:rFonts w:ascii="Times New Roman" w:hAnsi="Times New Roman" w:cs="Times New Roman"/>
          <w:color w:val="000000" w:themeColor="text1"/>
        </w:rPr>
        <w:t xml:space="preserve">intensity </w:t>
      </w:r>
      <w:r w:rsidR="00C7138C" w:rsidRPr="00D8305D">
        <w:rPr>
          <w:rFonts w:ascii="Times New Roman" w:hAnsi="Times New Roman" w:cs="Times New Roman"/>
          <w:color w:val="000000" w:themeColor="text1"/>
        </w:rPr>
        <w:t xml:space="preserve">was different. </w:t>
      </w:r>
      <w:r w:rsidR="00BD5660" w:rsidRPr="00D8305D">
        <w:rPr>
          <w:rFonts w:ascii="Times New Roman" w:hAnsi="Times New Roman" w:cs="Times New Roman"/>
          <w:color w:val="000000" w:themeColor="text1"/>
        </w:rPr>
        <w:t xml:space="preserve">High </w:t>
      </w:r>
      <w:r w:rsidR="00BD5660" w:rsidRPr="00127B4F">
        <w:rPr>
          <w:rFonts w:ascii="Times New Roman" w:hAnsi="Times New Roman" w:cs="Times New Roman"/>
          <w:b/>
          <w:bCs/>
          <w:color w:val="000000" w:themeColor="text1"/>
          <w:u w:val="single"/>
        </w:rPr>
        <w:t>yield</w:t>
      </w:r>
      <w:r w:rsidR="00BD5660" w:rsidRPr="00D8305D">
        <w:rPr>
          <w:rFonts w:ascii="Times New Roman" w:hAnsi="Times New Roman" w:cs="Times New Roman"/>
          <w:color w:val="000000" w:themeColor="text1"/>
        </w:rPr>
        <w:t xml:space="preserve"> was provided </w:t>
      </w:r>
      <w:r w:rsidR="00A44297" w:rsidRPr="00D8305D">
        <w:rPr>
          <w:rFonts w:ascii="Times New Roman" w:hAnsi="Times New Roman" w:cs="Times New Roman"/>
          <w:color w:val="000000" w:themeColor="text1"/>
        </w:rPr>
        <w:t xml:space="preserve">by </w:t>
      </w:r>
      <w:r w:rsidR="008033A4" w:rsidRPr="00D8305D">
        <w:rPr>
          <w:rFonts w:ascii="Times New Roman" w:hAnsi="Times New Roman" w:cs="Times New Roman"/>
          <w:color w:val="000000" w:themeColor="text1"/>
        </w:rPr>
        <w:t>Amadea</w:t>
      </w:r>
      <w:r w:rsidR="00A5670A" w:rsidRPr="00D8305D">
        <w:rPr>
          <w:rFonts w:ascii="Times New Roman" w:hAnsi="Times New Roman" w:cs="Times New Roman"/>
          <w:color w:val="000000" w:themeColor="text1"/>
        </w:rPr>
        <w:t xml:space="preserve">, </w:t>
      </w:r>
      <w:r w:rsidR="002308ED" w:rsidRPr="00D8305D">
        <w:rPr>
          <w:rFonts w:ascii="Times New Roman" w:hAnsi="Times New Roman" w:cs="Times New Roman"/>
          <w:color w:val="000000" w:themeColor="text1"/>
        </w:rPr>
        <w:t xml:space="preserve">followed by Hornet </w:t>
      </w:r>
      <w:r w:rsidR="005A43E0" w:rsidRPr="00D8305D">
        <w:rPr>
          <w:rFonts w:ascii="Times New Roman" w:hAnsi="Times New Roman" w:cs="Times New Roman"/>
          <w:color w:val="000000" w:themeColor="text1"/>
        </w:rPr>
        <w:t xml:space="preserve">and </w:t>
      </w:r>
      <w:r w:rsidR="002725E4" w:rsidRPr="00D8305D">
        <w:rPr>
          <w:rFonts w:ascii="Times New Roman" w:hAnsi="Times New Roman" w:cs="Times New Roman"/>
          <w:color w:val="000000" w:themeColor="text1"/>
        </w:rPr>
        <w:t xml:space="preserve">Mata </w:t>
      </w:r>
      <w:r w:rsidR="00435510" w:rsidRPr="00D8305D">
        <w:rPr>
          <w:rFonts w:ascii="Times New Roman" w:hAnsi="Times New Roman" w:cs="Times New Roman"/>
          <w:color w:val="000000" w:themeColor="text1"/>
        </w:rPr>
        <w:t>H</w:t>
      </w:r>
      <w:r w:rsidR="002725E4" w:rsidRPr="00D8305D">
        <w:rPr>
          <w:rFonts w:ascii="Times New Roman" w:hAnsi="Times New Roman" w:cs="Times New Roman"/>
          <w:color w:val="000000" w:themeColor="text1"/>
        </w:rPr>
        <w:t xml:space="preserve">ari. </w:t>
      </w:r>
      <w:r w:rsidR="00ED7160" w:rsidRPr="00D8305D">
        <w:rPr>
          <w:rFonts w:ascii="Times New Roman" w:hAnsi="Times New Roman" w:cs="Times New Roman"/>
          <w:color w:val="000000" w:themeColor="text1"/>
        </w:rPr>
        <w:t xml:space="preserve">Mata Hari experienced </w:t>
      </w:r>
      <w:r w:rsidR="00FC5951" w:rsidRPr="00D8305D">
        <w:rPr>
          <w:rFonts w:ascii="Times New Roman" w:hAnsi="Times New Roman" w:cs="Times New Roman"/>
          <w:color w:val="000000" w:themeColor="text1"/>
        </w:rPr>
        <w:t xml:space="preserve">medium while </w:t>
      </w:r>
      <w:r w:rsidR="009038B6" w:rsidRPr="00D8305D">
        <w:rPr>
          <w:rFonts w:ascii="Times New Roman" w:hAnsi="Times New Roman" w:cs="Times New Roman"/>
          <w:color w:val="000000" w:themeColor="text1"/>
        </w:rPr>
        <w:t xml:space="preserve">Hornet </w:t>
      </w:r>
      <w:r w:rsidR="008D36E9" w:rsidRPr="00D8305D">
        <w:rPr>
          <w:rFonts w:ascii="Times New Roman" w:hAnsi="Times New Roman" w:cs="Times New Roman"/>
          <w:color w:val="000000" w:themeColor="text1"/>
        </w:rPr>
        <w:t>experienced</w:t>
      </w:r>
      <w:r w:rsidR="009038B6" w:rsidRPr="00D8305D">
        <w:rPr>
          <w:rFonts w:ascii="Times New Roman" w:hAnsi="Times New Roman" w:cs="Times New Roman"/>
          <w:color w:val="000000" w:themeColor="text1"/>
        </w:rPr>
        <w:t xml:space="preserve"> </w:t>
      </w:r>
      <w:r w:rsidR="007C7121" w:rsidRPr="00D8305D">
        <w:rPr>
          <w:rFonts w:ascii="Times New Roman" w:hAnsi="Times New Roman" w:cs="Times New Roman"/>
          <w:color w:val="000000" w:themeColor="text1"/>
        </w:rPr>
        <w:t xml:space="preserve">high number of </w:t>
      </w:r>
      <w:r w:rsidR="00750073" w:rsidRPr="00D8305D">
        <w:rPr>
          <w:rFonts w:ascii="Times New Roman" w:hAnsi="Times New Roman" w:cs="Times New Roman"/>
          <w:color w:val="000000" w:themeColor="text1"/>
        </w:rPr>
        <w:t>soil moisture stress days</w:t>
      </w:r>
      <w:r w:rsidR="00E9769F" w:rsidRPr="00D8305D">
        <w:rPr>
          <w:rFonts w:ascii="Times New Roman" w:hAnsi="Times New Roman" w:cs="Times New Roman"/>
          <w:color w:val="000000" w:themeColor="text1"/>
        </w:rPr>
        <w:t>.</w:t>
      </w:r>
      <w:r w:rsidR="00B2119F">
        <w:rPr>
          <w:rFonts w:ascii="Times New Roman" w:hAnsi="Times New Roman" w:cs="Times New Roman"/>
          <w:color w:val="000000" w:themeColor="text1"/>
        </w:rPr>
        <w:t xml:space="preserve"> T</w:t>
      </w:r>
      <w:r w:rsidR="00BF4A58">
        <w:rPr>
          <w:rFonts w:ascii="Times New Roman" w:hAnsi="Times New Roman" w:cs="Times New Roman"/>
          <w:color w:val="000000" w:themeColor="text1"/>
        </w:rPr>
        <w:t xml:space="preserve">he </w:t>
      </w:r>
      <w:r w:rsidR="00ED3D12" w:rsidRPr="00EF5DD2">
        <w:rPr>
          <w:rFonts w:ascii="Times New Roman" w:hAnsi="Times New Roman" w:cs="Times New Roman"/>
          <w:b/>
          <w:bCs/>
          <w:color w:val="000000" w:themeColor="text1"/>
          <w:u w:val="single"/>
        </w:rPr>
        <w:t>LW</w:t>
      </w:r>
      <w:r w:rsidR="00817C83">
        <w:rPr>
          <w:rFonts w:ascii="Times New Roman" w:hAnsi="Times New Roman" w:cs="Times New Roman"/>
          <w:color w:val="000000" w:themeColor="text1"/>
        </w:rPr>
        <w:t xml:space="preserve"> </w:t>
      </w:r>
      <w:r w:rsidR="002B361C">
        <w:rPr>
          <w:rFonts w:ascii="Times New Roman" w:hAnsi="Times New Roman" w:cs="Times New Roman"/>
          <w:color w:val="000000" w:themeColor="text1"/>
        </w:rPr>
        <w:t>was highest in Amadea</w:t>
      </w:r>
      <w:r w:rsidR="00F256E8">
        <w:rPr>
          <w:rFonts w:ascii="Times New Roman" w:hAnsi="Times New Roman" w:cs="Times New Roman"/>
          <w:color w:val="000000" w:themeColor="text1"/>
        </w:rPr>
        <w:t xml:space="preserve">, </w:t>
      </w:r>
      <w:r w:rsidR="00D65C03">
        <w:rPr>
          <w:rFonts w:ascii="Times New Roman" w:hAnsi="Times New Roman" w:cs="Times New Roman"/>
          <w:color w:val="000000" w:themeColor="text1"/>
        </w:rPr>
        <w:t xml:space="preserve">followed by </w:t>
      </w:r>
      <w:r w:rsidR="00E74A85">
        <w:rPr>
          <w:rFonts w:ascii="Times New Roman" w:hAnsi="Times New Roman" w:cs="Times New Roman"/>
          <w:color w:val="000000" w:themeColor="text1"/>
        </w:rPr>
        <w:t xml:space="preserve">Hornet and </w:t>
      </w:r>
      <w:r w:rsidR="00C65350">
        <w:rPr>
          <w:rFonts w:ascii="Times New Roman" w:hAnsi="Times New Roman" w:cs="Times New Roman"/>
          <w:color w:val="000000" w:themeColor="text1"/>
        </w:rPr>
        <w:t xml:space="preserve">Mata Hari </w:t>
      </w:r>
      <w:r w:rsidR="009C23DD">
        <w:rPr>
          <w:rFonts w:ascii="Times New Roman" w:hAnsi="Times New Roman" w:cs="Times New Roman"/>
          <w:color w:val="000000" w:themeColor="text1"/>
        </w:rPr>
        <w:t xml:space="preserve">with </w:t>
      </w:r>
      <w:r w:rsidR="002B2F95">
        <w:rPr>
          <w:rFonts w:ascii="Times New Roman" w:hAnsi="Times New Roman" w:cs="Times New Roman"/>
          <w:color w:val="000000" w:themeColor="text1"/>
        </w:rPr>
        <w:t>54</w:t>
      </w:r>
      <w:r w:rsidR="0040149E">
        <w:rPr>
          <w:rFonts w:ascii="Times New Roman" w:hAnsi="Times New Roman" w:cs="Times New Roman"/>
          <w:color w:val="000000" w:themeColor="text1"/>
        </w:rPr>
        <w:t>%</w:t>
      </w:r>
      <w:r w:rsidR="002B2F95">
        <w:rPr>
          <w:rFonts w:ascii="Times New Roman" w:hAnsi="Times New Roman" w:cs="Times New Roman"/>
          <w:color w:val="000000" w:themeColor="text1"/>
        </w:rPr>
        <w:t xml:space="preserve">, </w:t>
      </w:r>
      <w:r w:rsidR="00307F5E">
        <w:rPr>
          <w:rFonts w:ascii="Times New Roman" w:hAnsi="Times New Roman" w:cs="Times New Roman"/>
          <w:color w:val="000000" w:themeColor="text1"/>
        </w:rPr>
        <w:t>38</w:t>
      </w:r>
      <w:r w:rsidR="0040149E">
        <w:rPr>
          <w:rFonts w:ascii="Times New Roman" w:hAnsi="Times New Roman" w:cs="Times New Roman"/>
          <w:color w:val="000000" w:themeColor="text1"/>
        </w:rPr>
        <w:t>%</w:t>
      </w:r>
      <w:r w:rsidR="00307F5E">
        <w:rPr>
          <w:rFonts w:ascii="Times New Roman" w:hAnsi="Times New Roman" w:cs="Times New Roman"/>
          <w:color w:val="000000" w:themeColor="text1"/>
        </w:rPr>
        <w:t xml:space="preserve"> and 25%</w:t>
      </w:r>
      <w:r w:rsidR="003B54B1">
        <w:rPr>
          <w:rFonts w:ascii="Times New Roman" w:hAnsi="Times New Roman" w:cs="Times New Roman"/>
          <w:color w:val="000000" w:themeColor="text1"/>
        </w:rPr>
        <w:t xml:space="preserve">, </w:t>
      </w:r>
      <w:r w:rsidR="002C66A5">
        <w:rPr>
          <w:rFonts w:ascii="Times New Roman" w:hAnsi="Times New Roman" w:cs="Times New Roman"/>
          <w:color w:val="000000" w:themeColor="text1"/>
        </w:rPr>
        <w:t>respectively</w:t>
      </w:r>
      <w:r w:rsidR="003B54B1">
        <w:rPr>
          <w:rFonts w:ascii="Times New Roman" w:hAnsi="Times New Roman" w:cs="Times New Roman"/>
          <w:color w:val="000000" w:themeColor="text1"/>
        </w:rPr>
        <w:t xml:space="preserve">. </w:t>
      </w:r>
      <w:r w:rsidR="00ED3D12" w:rsidRPr="00EF1029">
        <w:rPr>
          <w:rFonts w:ascii="Times New Roman" w:hAnsi="Times New Roman" w:cs="Times New Roman"/>
          <w:b/>
          <w:bCs/>
          <w:color w:val="000000" w:themeColor="text1"/>
          <w:u w:val="single"/>
        </w:rPr>
        <w:t>JW</w:t>
      </w:r>
      <w:r w:rsidR="004576B9">
        <w:rPr>
          <w:rFonts w:ascii="Times New Roman" w:hAnsi="Times New Roman" w:cs="Times New Roman"/>
          <w:color w:val="000000" w:themeColor="text1"/>
        </w:rPr>
        <w:t xml:space="preserve"> was only found in Amadea </w:t>
      </w:r>
      <w:r w:rsidR="00D6173C">
        <w:rPr>
          <w:rFonts w:ascii="Times New Roman" w:hAnsi="Times New Roman" w:cs="Times New Roman"/>
          <w:color w:val="000000" w:themeColor="text1"/>
        </w:rPr>
        <w:t xml:space="preserve">with </w:t>
      </w:r>
      <w:r w:rsidR="00A3631E">
        <w:rPr>
          <w:rFonts w:ascii="Times New Roman" w:hAnsi="Times New Roman" w:cs="Times New Roman"/>
          <w:color w:val="000000" w:themeColor="text1"/>
        </w:rPr>
        <w:t xml:space="preserve">16%, while </w:t>
      </w:r>
      <w:r w:rsidR="00ED3D12" w:rsidRPr="00EF1029">
        <w:rPr>
          <w:rFonts w:ascii="Times New Roman" w:hAnsi="Times New Roman" w:cs="Times New Roman"/>
          <w:b/>
          <w:bCs/>
          <w:color w:val="000000" w:themeColor="text1"/>
          <w:u w:val="single"/>
        </w:rPr>
        <w:t>SC</w:t>
      </w:r>
      <w:r w:rsidR="00C03CFF">
        <w:rPr>
          <w:rFonts w:ascii="Times New Roman" w:hAnsi="Times New Roman" w:cs="Times New Roman"/>
          <w:color w:val="000000" w:themeColor="text1"/>
        </w:rPr>
        <w:t xml:space="preserve"> was highest in Hornet</w:t>
      </w:r>
      <w:r w:rsidR="00567EA5">
        <w:rPr>
          <w:rFonts w:ascii="Times New Roman" w:hAnsi="Times New Roman" w:cs="Times New Roman"/>
          <w:color w:val="000000" w:themeColor="text1"/>
        </w:rPr>
        <w:t xml:space="preserve">, followed by </w:t>
      </w:r>
      <w:r w:rsidR="00CD1BC8">
        <w:rPr>
          <w:rFonts w:ascii="Times New Roman" w:hAnsi="Times New Roman" w:cs="Times New Roman"/>
          <w:color w:val="000000" w:themeColor="text1"/>
        </w:rPr>
        <w:t>Amadea and Mata Hari.</w:t>
      </w:r>
      <w:r w:rsidR="00B2119F">
        <w:rPr>
          <w:rFonts w:ascii="Times New Roman" w:hAnsi="Times New Roman" w:cs="Times New Roman"/>
          <w:color w:val="000000" w:themeColor="text1"/>
        </w:rPr>
        <w:t xml:space="preserve"> </w:t>
      </w:r>
      <w:r w:rsidR="007A6FD1" w:rsidRPr="00D8305D">
        <w:rPr>
          <w:rFonts w:ascii="Times New Roman" w:hAnsi="Times New Roman" w:cs="Times New Roman"/>
          <w:color w:val="000000" w:themeColor="text1"/>
        </w:rPr>
        <w:t xml:space="preserve">Strong model </w:t>
      </w:r>
      <w:r w:rsidR="000F36D4" w:rsidRPr="00C52235">
        <w:rPr>
          <w:rFonts w:ascii="Times New Roman" w:hAnsi="Times New Roman" w:cs="Times New Roman"/>
          <w:color w:val="000000" w:themeColor="text1"/>
        </w:rPr>
        <w:t>determination</w:t>
      </w:r>
      <w:r w:rsidR="007A6FD1" w:rsidRPr="00D8305D">
        <w:rPr>
          <w:rFonts w:ascii="Times New Roman" w:hAnsi="Times New Roman" w:cs="Times New Roman"/>
          <w:color w:val="000000" w:themeColor="text1"/>
        </w:rPr>
        <w:t xml:space="preserve"> was </w:t>
      </w:r>
      <w:r w:rsidR="006C01C5">
        <w:rPr>
          <w:rFonts w:ascii="Times New Roman" w:hAnsi="Times New Roman" w:cs="Times New Roman"/>
          <w:color w:val="000000" w:themeColor="text1"/>
        </w:rPr>
        <w:t xml:space="preserve">shown </w:t>
      </w:r>
      <w:r w:rsidR="007A6FD1" w:rsidRPr="00D8305D">
        <w:rPr>
          <w:rFonts w:ascii="Times New Roman" w:hAnsi="Times New Roman" w:cs="Times New Roman"/>
          <w:color w:val="000000" w:themeColor="text1"/>
        </w:rPr>
        <w:t xml:space="preserve">by </w:t>
      </w:r>
      <w:r w:rsidR="008C3475" w:rsidRPr="00D8305D">
        <w:rPr>
          <w:rFonts w:ascii="Times New Roman" w:hAnsi="Times New Roman" w:cs="Times New Roman"/>
          <w:color w:val="000000" w:themeColor="text1"/>
        </w:rPr>
        <w:t xml:space="preserve">Amadea, followed by </w:t>
      </w:r>
      <w:r w:rsidR="00F46474" w:rsidRPr="00D8305D">
        <w:rPr>
          <w:rFonts w:ascii="Times New Roman" w:hAnsi="Times New Roman" w:cs="Times New Roman"/>
          <w:color w:val="000000" w:themeColor="text1"/>
        </w:rPr>
        <w:t xml:space="preserve">Mata Hari and Hornet </w:t>
      </w:r>
      <w:r w:rsidR="003C197C">
        <w:rPr>
          <w:rFonts w:ascii="Times New Roman" w:hAnsi="Times New Roman" w:cs="Times New Roman"/>
          <w:color w:val="000000" w:themeColor="text1"/>
        </w:rPr>
        <w:t xml:space="preserve">with </w:t>
      </w:r>
      <w:r w:rsidR="00A415CB" w:rsidRPr="00D8305D">
        <w:rPr>
          <w:rFonts w:ascii="Times New Roman" w:hAnsi="Times New Roman" w:cs="Times New Roman"/>
          <w:color w:val="000000" w:themeColor="text1"/>
        </w:rPr>
        <w:t>R</w:t>
      </w:r>
      <w:r w:rsidR="00A415CB" w:rsidRPr="00D8305D">
        <w:rPr>
          <w:rFonts w:ascii="Times New Roman" w:hAnsi="Times New Roman" w:cs="Times New Roman"/>
          <w:color w:val="000000" w:themeColor="text1"/>
          <w:vertAlign w:val="superscript"/>
        </w:rPr>
        <w:t>2</w:t>
      </w:r>
      <w:r w:rsidR="00A415CB" w:rsidRPr="00D8305D">
        <w:rPr>
          <w:rFonts w:ascii="Times New Roman" w:hAnsi="Times New Roman" w:cs="Times New Roman"/>
          <w:color w:val="000000" w:themeColor="text1"/>
        </w:rPr>
        <w:t xml:space="preserve"> = 0.91</w:t>
      </w:r>
      <w:r w:rsidR="00A415CB">
        <w:rPr>
          <w:rFonts w:ascii="Times New Roman" w:hAnsi="Times New Roman" w:cs="Times New Roman"/>
          <w:color w:val="000000" w:themeColor="text1"/>
        </w:rPr>
        <w:t xml:space="preserve">, </w:t>
      </w:r>
      <w:r w:rsidR="00A415CB" w:rsidRPr="00D8305D">
        <w:rPr>
          <w:rFonts w:ascii="Times New Roman" w:hAnsi="Times New Roman" w:cs="Times New Roman"/>
          <w:color w:val="000000" w:themeColor="text1"/>
        </w:rPr>
        <w:t>0.86</w:t>
      </w:r>
      <w:r w:rsidR="00A415CB">
        <w:rPr>
          <w:rFonts w:ascii="Times New Roman" w:hAnsi="Times New Roman" w:cs="Times New Roman"/>
          <w:color w:val="000000" w:themeColor="text1"/>
        </w:rPr>
        <w:t xml:space="preserve">, </w:t>
      </w:r>
      <w:r w:rsidR="00F46474" w:rsidRPr="00D8305D">
        <w:rPr>
          <w:rFonts w:ascii="Times New Roman" w:hAnsi="Times New Roman" w:cs="Times New Roman"/>
          <w:color w:val="000000" w:themeColor="text1"/>
        </w:rPr>
        <w:t>0.67</w:t>
      </w:r>
      <w:r w:rsidR="00CF66AC">
        <w:rPr>
          <w:rFonts w:ascii="Times New Roman" w:hAnsi="Times New Roman" w:cs="Times New Roman"/>
          <w:color w:val="000000" w:themeColor="text1"/>
        </w:rPr>
        <w:t>, respectively</w:t>
      </w:r>
      <w:r w:rsidR="00FB3C6E" w:rsidRPr="00D8305D">
        <w:rPr>
          <w:rFonts w:ascii="Times New Roman" w:hAnsi="Times New Roman" w:cs="Times New Roman"/>
          <w:color w:val="000000" w:themeColor="text1"/>
        </w:rPr>
        <w:t xml:space="preserve">. </w:t>
      </w:r>
      <w:r w:rsidR="0020303E" w:rsidRPr="00D8305D">
        <w:rPr>
          <w:rFonts w:ascii="Times New Roman" w:hAnsi="Times New Roman" w:cs="Times New Roman"/>
          <w:color w:val="000000" w:themeColor="text1"/>
        </w:rPr>
        <w:t xml:space="preserve">The </w:t>
      </w:r>
      <w:r w:rsidR="00F83E42">
        <w:rPr>
          <w:rFonts w:ascii="Times New Roman" w:hAnsi="Times New Roman" w:cs="Times New Roman"/>
        </w:rPr>
        <w:t xml:space="preserve">model variation </w:t>
      </w:r>
      <w:r w:rsidR="00976B32">
        <w:rPr>
          <w:rFonts w:ascii="Times New Roman" w:hAnsi="Times New Roman" w:cs="Times New Roman"/>
        </w:rPr>
        <w:t xml:space="preserve">in Mata Hari </w:t>
      </w:r>
      <w:r w:rsidR="008E4B0E">
        <w:rPr>
          <w:rFonts w:ascii="Times New Roman" w:hAnsi="Times New Roman" w:cs="Times New Roman"/>
        </w:rPr>
        <w:t xml:space="preserve">despite </w:t>
      </w:r>
      <w:r w:rsidR="00366948">
        <w:rPr>
          <w:rFonts w:ascii="Times New Roman" w:hAnsi="Times New Roman" w:cs="Times New Roman"/>
        </w:rPr>
        <w:t xml:space="preserve">its </w:t>
      </w:r>
      <w:r w:rsidR="008E4B0E">
        <w:rPr>
          <w:rFonts w:ascii="Times New Roman" w:hAnsi="Times New Roman" w:cs="Times New Roman"/>
        </w:rPr>
        <w:t>low yield</w:t>
      </w:r>
      <w:r w:rsidR="008D3D9A">
        <w:rPr>
          <w:rFonts w:ascii="Times New Roman" w:hAnsi="Times New Roman" w:cs="Times New Roman"/>
        </w:rPr>
        <w:t xml:space="preserve"> </w:t>
      </w:r>
      <w:r w:rsidR="002F352C">
        <w:rPr>
          <w:rFonts w:ascii="Times New Roman" w:hAnsi="Times New Roman" w:cs="Times New Roman"/>
        </w:rPr>
        <w:t xml:space="preserve">was </w:t>
      </w:r>
      <w:r w:rsidR="00F83E42">
        <w:rPr>
          <w:rFonts w:ascii="Times New Roman" w:hAnsi="Times New Roman" w:cs="Times New Roman"/>
        </w:rPr>
        <w:t xml:space="preserve">influenced </w:t>
      </w:r>
      <w:r w:rsidR="006048DE">
        <w:rPr>
          <w:rFonts w:ascii="Times New Roman" w:hAnsi="Times New Roman" w:cs="Times New Roman"/>
        </w:rPr>
        <w:t xml:space="preserve">by the </w:t>
      </w:r>
      <w:r w:rsidR="006F2161">
        <w:rPr>
          <w:rFonts w:ascii="Times New Roman" w:hAnsi="Times New Roman" w:cs="Times New Roman"/>
        </w:rPr>
        <w:t xml:space="preserve">low intensity </w:t>
      </w:r>
      <w:r w:rsidR="00031510">
        <w:rPr>
          <w:rFonts w:ascii="Times New Roman" w:hAnsi="Times New Roman" w:cs="Times New Roman"/>
        </w:rPr>
        <w:t xml:space="preserve">of </w:t>
      </w:r>
      <w:r w:rsidR="00750073" w:rsidRPr="00D8305D">
        <w:rPr>
          <w:rFonts w:ascii="Times New Roman" w:hAnsi="Times New Roman" w:cs="Times New Roman"/>
          <w:color w:val="000000" w:themeColor="text1"/>
        </w:rPr>
        <w:t>soil moisture stress</w:t>
      </w:r>
      <w:r w:rsidR="00C65012">
        <w:rPr>
          <w:rFonts w:ascii="Times New Roman" w:hAnsi="Times New Roman" w:cs="Times New Roman"/>
        </w:rPr>
        <w:t>.</w:t>
      </w:r>
    </w:p>
    <w:p w14:paraId="462A563D" w14:textId="66042196" w:rsidR="00C2589E" w:rsidRDefault="001B52E0" w:rsidP="00A831E8">
      <w:pPr>
        <w:spacing w:after="0" w:line="240" w:lineRule="auto"/>
        <w:ind w:firstLine="720"/>
        <w:rPr>
          <w:rFonts w:ascii="Times New Roman" w:hAnsi="Times New Roman" w:cs="Times New Roman"/>
        </w:rPr>
      </w:pPr>
      <w:r w:rsidRPr="00612704">
        <w:rPr>
          <w:rFonts w:ascii="Times New Roman" w:hAnsi="Times New Roman" w:cs="Times New Roman"/>
          <w:b/>
          <w:bCs/>
          <w:color w:val="FF0000"/>
          <w:u w:val="single"/>
        </w:rPr>
        <w:t>In -100 kPa</w:t>
      </w:r>
      <w:r>
        <w:rPr>
          <w:rFonts w:ascii="Times New Roman" w:hAnsi="Times New Roman" w:cs="Times New Roman"/>
        </w:rPr>
        <w:t xml:space="preserve">, </w:t>
      </w:r>
      <w:r w:rsidR="003C55C5">
        <w:rPr>
          <w:rFonts w:ascii="Times New Roman" w:hAnsi="Times New Roman" w:cs="Times New Roman"/>
        </w:rPr>
        <w:t xml:space="preserve">Hornet provided </w:t>
      </w:r>
      <w:r w:rsidR="005B5407">
        <w:rPr>
          <w:rFonts w:ascii="Times New Roman" w:hAnsi="Times New Roman" w:cs="Times New Roman"/>
        </w:rPr>
        <w:t>the highest</w:t>
      </w:r>
      <w:r w:rsidR="003C55C5">
        <w:rPr>
          <w:rFonts w:ascii="Times New Roman" w:hAnsi="Times New Roman" w:cs="Times New Roman"/>
        </w:rPr>
        <w:t xml:space="preserve"> </w:t>
      </w:r>
      <w:r w:rsidR="003C55C5" w:rsidRPr="00821BC5">
        <w:rPr>
          <w:rFonts w:ascii="Times New Roman" w:hAnsi="Times New Roman" w:cs="Times New Roman"/>
          <w:b/>
          <w:bCs/>
          <w:u w:val="single"/>
        </w:rPr>
        <w:t>yield</w:t>
      </w:r>
      <w:r w:rsidR="003C55C5">
        <w:rPr>
          <w:rFonts w:ascii="Times New Roman" w:hAnsi="Times New Roman" w:cs="Times New Roman"/>
        </w:rPr>
        <w:t xml:space="preserve"> </w:t>
      </w:r>
      <w:r w:rsidR="00593F34">
        <w:rPr>
          <w:rFonts w:ascii="Times New Roman" w:hAnsi="Times New Roman" w:cs="Times New Roman"/>
        </w:rPr>
        <w:t xml:space="preserve">while experiencing </w:t>
      </w:r>
      <w:r w:rsidR="005E20F1">
        <w:rPr>
          <w:rFonts w:ascii="Times New Roman" w:hAnsi="Times New Roman" w:cs="Times New Roman"/>
        </w:rPr>
        <w:t xml:space="preserve">high </w:t>
      </w:r>
      <w:r w:rsidR="000D0702">
        <w:rPr>
          <w:rFonts w:ascii="Times New Roman" w:hAnsi="Times New Roman" w:cs="Times New Roman"/>
        </w:rPr>
        <w:t xml:space="preserve">intensity of </w:t>
      </w:r>
      <w:r w:rsidR="00750073" w:rsidRPr="00D8305D">
        <w:rPr>
          <w:rFonts w:ascii="Times New Roman" w:hAnsi="Times New Roman" w:cs="Times New Roman"/>
          <w:color w:val="000000" w:themeColor="text1"/>
        </w:rPr>
        <w:t>soil moisture stress</w:t>
      </w:r>
      <w:r w:rsidR="00E54857">
        <w:rPr>
          <w:rFonts w:ascii="Times New Roman" w:hAnsi="Times New Roman" w:cs="Times New Roman"/>
        </w:rPr>
        <w:t xml:space="preserve">. </w:t>
      </w:r>
      <w:r w:rsidR="00D01104">
        <w:rPr>
          <w:rFonts w:ascii="Times New Roman" w:hAnsi="Times New Roman" w:cs="Times New Roman"/>
        </w:rPr>
        <w:t xml:space="preserve">Amadea </w:t>
      </w:r>
      <w:r w:rsidR="00433F64">
        <w:rPr>
          <w:rFonts w:ascii="Times New Roman" w:hAnsi="Times New Roman" w:cs="Times New Roman"/>
        </w:rPr>
        <w:t xml:space="preserve">experienced </w:t>
      </w:r>
      <w:r w:rsidR="00563A52">
        <w:rPr>
          <w:rFonts w:ascii="Times New Roman" w:hAnsi="Times New Roman" w:cs="Times New Roman"/>
        </w:rPr>
        <w:t>t</w:t>
      </w:r>
      <w:r w:rsidR="005F6F88">
        <w:rPr>
          <w:rFonts w:ascii="Times New Roman" w:hAnsi="Times New Roman" w:cs="Times New Roman"/>
        </w:rPr>
        <w:t xml:space="preserve">he highest number </w:t>
      </w:r>
      <w:r w:rsidR="00336BDF" w:rsidRPr="00336BDF">
        <w:rPr>
          <w:rFonts w:ascii="Times New Roman" w:hAnsi="Times New Roman" w:cs="Times New Roman"/>
        </w:rPr>
        <w:t xml:space="preserve">of </w:t>
      </w:r>
      <w:r w:rsidR="00750073" w:rsidRPr="00D8305D">
        <w:rPr>
          <w:rFonts w:ascii="Times New Roman" w:hAnsi="Times New Roman" w:cs="Times New Roman"/>
          <w:color w:val="000000" w:themeColor="text1"/>
        </w:rPr>
        <w:t>soil moisture stress days</w:t>
      </w:r>
      <w:r w:rsidR="00750073">
        <w:rPr>
          <w:rFonts w:ascii="Times New Roman" w:hAnsi="Times New Roman" w:cs="Times New Roman"/>
        </w:rPr>
        <w:t xml:space="preserve"> </w:t>
      </w:r>
      <w:r w:rsidR="00914B80">
        <w:rPr>
          <w:rFonts w:ascii="Times New Roman" w:hAnsi="Times New Roman" w:cs="Times New Roman"/>
        </w:rPr>
        <w:t>and pr</w:t>
      </w:r>
      <w:r w:rsidR="006B66C4">
        <w:rPr>
          <w:rFonts w:ascii="Times New Roman" w:hAnsi="Times New Roman" w:cs="Times New Roman"/>
        </w:rPr>
        <w:t>o</w:t>
      </w:r>
      <w:r w:rsidR="00914B80">
        <w:rPr>
          <w:rFonts w:ascii="Times New Roman" w:hAnsi="Times New Roman" w:cs="Times New Roman"/>
        </w:rPr>
        <w:t xml:space="preserve">vided </w:t>
      </w:r>
      <w:r w:rsidR="005F3DBA">
        <w:rPr>
          <w:rFonts w:ascii="Times New Roman" w:hAnsi="Times New Roman" w:cs="Times New Roman"/>
        </w:rPr>
        <w:t xml:space="preserve">medium yield, while </w:t>
      </w:r>
      <w:r w:rsidR="00E0612A">
        <w:rPr>
          <w:rFonts w:ascii="Times New Roman" w:hAnsi="Times New Roman" w:cs="Times New Roman"/>
        </w:rPr>
        <w:t xml:space="preserve">Mata Hari </w:t>
      </w:r>
      <w:r w:rsidR="00EF6009">
        <w:rPr>
          <w:rFonts w:ascii="Times New Roman" w:hAnsi="Times New Roman" w:cs="Times New Roman"/>
        </w:rPr>
        <w:t xml:space="preserve">provided </w:t>
      </w:r>
      <w:r w:rsidR="0034288B">
        <w:rPr>
          <w:rFonts w:ascii="Times New Roman" w:hAnsi="Times New Roman" w:cs="Times New Roman"/>
        </w:rPr>
        <w:t xml:space="preserve">low yield </w:t>
      </w:r>
      <w:r w:rsidR="00BD215A">
        <w:rPr>
          <w:rFonts w:ascii="Times New Roman" w:hAnsi="Times New Roman" w:cs="Times New Roman"/>
        </w:rPr>
        <w:t xml:space="preserve">while experiencing </w:t>
      </w:r>
      <w:r w:rsidR="005F3DBA">
        <w:rPr>
          <w:rFonts w:ascii="Times New Roman" w:hAnsi="Times New Roman" w:cs="Times New Roman"/>
        </w:rPr>
        <w:t xml:space="preserve">the </w:t>
      </w:r>
      <w:r w:rsidR="00894A6E">
        <w:rPr>
          <w:rFonts w:ascii="Times New Roman" w:hAnsi="Times New Roman" w:cs="Times New Roman"/>
        </w:rPr>
        <w:t xml:space="preserve">lowest number of </w:t>
      </w:r>
      <w:r w:rsidR="00750073" w:rsidRPr="00750073">
        <w:rPr>
          <w:rFonts w:ascii="Times New Roman" w:hAnsi="Times New Roman" w:cs="Times New Roman"/>
        </w:rPr>
        <w:t>soil moisture stress days</w:t>
      </w:r>
      <w:r w:rsidR="003C6DEC">
        <w:rPr>
          <w:rFonts w:ascii="Times New Roman" w:hAnsi="Times New Roman" w:cs="Times New Roman"/>
        </w:rPr>
        <w:t>.</w:t>
      </w:r>
      <w:r w:rsidR="00B61B50">
        <w:rPr>
          <w:rFonts w:ascii="Times New Roman" w:hAnsi="Times New Roman" w:cs="Times New Roman"/>
        </w:rPr>
        <w:t xml:space="preserve"> </w:t>
      </w:r>
      <w:r w:rsidR="00C87C99">
        <w:rPr>
          <w:rFonts w:ascii="Times New Roman" w:hAnsi="Times New Roman" w:cs="Times New Roman"/>
        </w:rPr>
        <w:t xml:space="preserve">The </w:t>
      </w:r>
      <w:r w:rsidR="00536F01" w:rsidRPr="00BD39A4">
        <w:rPr>
          <w:rFonts w:ascii="Times New Roman" w:hAnsi="Times New Roman" w:cs="Times New Roman"/>
          <w:b/>
          <w:bCs/>
          <w:u w:val="single"/>
        </w:rPr>
        <w:t>LW</w:t>
      </w:r>
      <w:r w:rsidR="00F708C3">
        <w:rPr>
          <w:rFonts w:ascii="Times New Roman" w:hAnsi="Times New Roman" w:cs="Times New Roman"/>
        </w:rPr>
        <w:t xml:space="preserve"> was highest in </w:t>
      </w:r>
      <w:r w:rsidR="005E2E1B">
        <w:rPr>
          <w:rFonts w:ascii="Times New Roman" w:hAnsi="Times New Roman" w:cs="Times New Roman"/>
        </w:rPr>
        <w:t>Hornet</w:t>
      </w:r>
      <w:r w:rsidR="00F25CE6">
        <w:rPr>
          <w:rFonts w:ascii="Times New Roman" w:hAnsi="Times New Roman" w:cs="Times New Roman"/>
        </w:rPr>
        <w:t>, followed by Amadea</w:t>
      </w:r>
      <w:r w:rsidR="00B946FF">
        <w:rPr>
          <w:rFonts w:ascii="Times New Roman" w:hAnsi="Times New Roman" w:cs="Times New Roman"/>
        </w:rPr>
        <w:t xml:space="preserve"> </w:t>
      </w:r>
      <w:r w:rsidR="00F25CE6">
        <w:rPr>
          <w:rFonts w:ascii="Times New Roman" w:hAnsi="Times New Roman" w:cs="Times New Roman"/>
        </w:rPr>
        <w:t xml:space="preserve">and </w:t>
      </w:r>
      <w:r w:rsidR="00D043DD">
        <w:rPr>
          <w:rFonts w:ascii="Times New Roman" w:hAnsi="Times New Roman" w:cs="Times New Roman"/>
        </w:rPr>
        <w:t xml:space="preserve">low in </w:t>
      </w:r>
      <w:r w:rsidR="002E0982">
        <w:rPr>
          <w:rFonts w:ascii="Times New Roman" w:hAnsi="Times New Roman" w:cs="Times New Roman"/>
        </w:rPr>
        <w:t>Mata Hari</w:t>
      </w:r>
      <w:r w:rsidR="00A771C4">
        <w:rPr>
          <w:rFonts w:ascii="Times New Roman" w:hAnsi="Times New Roman" w:cs="Times New Roman"/>
        </w:rPr>
        <w:t xml:space="preserve">, while </w:t>
      </w:r>
      <w:r w:rsidR="00536F01" w:rsidRPr="00BD39A4">
        <w:rPr>
          <w:rFonts w:ascii="Times New Roman" w:hAnsi="Times New Roman" w:cs="Times New Roman"/>
          <w:b/>
          <w:bCs/>
          <w:u w:val="single"/>
        </w:rPr>
        <w:t>JW</w:t>
      </w:r>
      <w:r w:rsidR="00F57955">
        <w:rPr>
          <w:rFonts w:ascii="Times New Roman" w:hAnsi="Times New Roman" w:cs="Times New Roman"/>
        </w:rPr>
        <w:t xml:space="preserve"> was </w:t>
      </w:r>
      <w:r w:rsidR="00CC035F">
        <w:rPr>
          <w:rFonts w:ascii="Times New Roman" w:hAnsi="Times New Roman" w:cs="Times New Roman"/>
        </w:rPr>
        <w:t xml:space="preserve">only available in </w:t>
      </w:r>
      <w:r w:rsidR="005E5444">
        <w:rPr>
          <w:rFonts w:ascii="Times New Roman" w:hAnsi="Times New Roman" w:cs="Times New Roman"/>
        </w:rPr>
        <w:t xml:space="preserve">Hornet. </w:t>
      </w:r>
      <w:r w:rsidR="00B74A82">
        <w:rPr>
          <w:rFonts w:ascii="Times New Roman" w:hAnsi="Times New Roman" w:cs="Times New Roman"/>
        </w:rPr>
        <w:t xml:space="preserve">The </w:t>
      </w:r>
      <w:r w:rsidR="00536F01" w:rsidRPr="00BD39A4">
        <w:rPr>
          <w:rFonts w:ascii="Times New Roman" w:hAnsi="Times New Roman" w:cs="Times New Roman"/>
          <w:b/>
          <w:bCs/>
          <w:u w:val="single"/>
        </w:rPr>
        <w:t>SC</w:t>
      </w:r>
      <w:r w:rsidR="00631E41">
        <w:rPr>
          <w:rFonts w:ascii="Times New Roman" w:hAnsi="Times New Roman" w:cs="Times New Roman"/>
        </w:rPr>
        <w:t xml:space="preserve"> was </w:t>
      </w:r>
      <w:r w:rsidR="00EC03CB">
        <w:rPr>
          <w:rFonts w:ascii="Times New Roman" w:hAnsi="Times New Roman" w:cs="Times New Roman"/>
        </w:rPr>
        <w:t xml:space="preserve">provided highest in </w:t>
      </w:r>
      <w:r w:rsidR="00BB1276">
        <w:rPr>
          <w:rFonts w:ascii="Times New Roman" w:hAnsi="Times New Roman" w:cs="Times New Roman"/>
        </w:rPr>
        <w:t>Amadea, followed by Mata Hari</w:t>
      </w:r>
      <w:r w:rsidR="00B375FE">
        <w:rPr>
          <w:rFonts w:ascii="Times New Roman" w:hAnsi="Times New Roman" w:cs="Times New Roman"/>
        </w:rPr>
        <w:t xml:space="preserve"> </w:t>
      </w:r>
      <w:r w:rsidR="00BB1276">
        <w:rPr>
          <w:rFonts w:ascii="Times New Roman" w:hAnsi="Times New Roman" w:cs="Times New Roman"/>
        </w:rPr>
        <w:t xml:space="preserve">and </w:t>
      </w:r>
      <w:r w:rsidR="00291B44">
        <w:rPr>
          <w:rFonts w:ascii="Times New Roman" w:hAnsi="Times New Roman" w:cs="Times New Roman"/>
        </w:rPr>
        <w:t xml:space="preserve">low in </w:t>
      </w:r>
      <w:r w:rsidR="001F2273">
        <w:rPr>
          <w:rFonts w:ascii="Times New Roman" w:hAnsi="Times New Roman" w:cs="Times New Roman"/>
        </w:rPr>
        <w:t>Hornet</w:t>
      </w:r>
      <w:r w:rsidR="00CF434B">
        <w:rPr>
          <w:rFonts w:ascii="Times New Roman" w:hAnsi="Times New Roman" w:cs="Times New Roman"/>
        </w:rPr>
        <w:t xml:space="preserve"> </w:t>
      </w:r>
      <w:r w:rsidR="009358F2">
        <w:rPr>
          <w:rFonts w:ascii="Times New Roman" w:hAnsi="Times New Roman" w:cs="Times New Roman"/>
        </w:rPr>
        <w:t xml:space="preserve">with </w:t>
      </w:r>
      <w:r w:rsidR="00873696">
        <w:rPr>
          <w:rFonts w:ascii="Times New Roman" w:hAnsi="Times New Roman" w:cs="Times New Roman"/>
        </w:rPr>
        <w:t>90</w:t>
      </w:r>
      <w:r w:rsidR="00BB4E98">
        <w:rPr>
          <w:rFonts w:ascii="Times New Roman" w:hAnsi="Times New Roman" w:cs="Times New Roman"/>
        </w:rPr>
        <w:t>%</w:t>
      </w:r>
      <w:r w:rsidR="00873696">
        <w:rPr>
          <w:rFonts w:ascii="Times New Roman" w:hAnsi="Times New Roman" w:cs="Times New Roman"/>
        </w:rPr>
        <w:t>, 72</w:t>
      </w:r>
      <w:r w:rsidR="00BB4E98">
        <w:rPr>
          <w:rFonts w:ascii="Times New Roman" w:hAnsi="Times New Roman" w:cs="Times New Roman"/>
        </w:rPr>
        <w:t>%</w:t>
      </w:r>
      <w:r w:rsidR="00873696">
        <w:rPr>
          <w:rFonts w:ascii="Times New Roman" w:hAnsi="Times New Roman" w:cs="Times New Roman"/>
        </w:rPr>
        <w:t xml:space="preserve"> and </w:t>
      </w:r>
      <w:r w:rsidR="00CF434B">
        <w:rPr>
          <w:rFonts w:ascii="Times New Roman" w:hAnsi="Times New Roman" w:cs="Times New Roman"/>
        </w:rPr>
        <w:t>27</w:t>
      </w:r>
      <w:r w:rsidR="002410C7">
        <w:rPr>
          <w:rFonts w:ascii="Times New Roman" w:hAnsi="Times New Roman" w:cs="Times New Roman"/>
        </w:rPr>
        <w:t>%</w:t>
      </w:r>
      <w:r w:rsidR="001F2273">
        <w:rPr>
          <w:rFonts w:ascii="Times New Roman" w:hAnsi="Times New Roman" w:cs="Times New Roman"/>
        </w:rPr>
        <w:t>, respectively.</w:t>
      </w:r>
      <w:r w:rsidR="007968A3">
        <w:rPr>
          <w:rFonts w:ascii="Times New Roman" w:hAnsi="Times New Roman" w:cs="Times New Roman"/>
        </w:rPr>
        <w:t xml:space="preserve"> </w:t>
      </w:r>
      <w:r w:rsidR="00ED2385" w:rsidRPr="00ED2385">
        <w:rPr>
          <w:rFonts w:ascii="Times New Roman" w:hAnsi="Times New Roman" w:cs="Times New Roman"/>
        </w:rPr>
        <w:t xml:space="preserve">The </w:t>
      </w:r>
      <w:r w:rsidR="008C5D27" w:rsidRPr="008C5D27">
        <w:rPr>
          <w:rFonts w:ascii="Times New Roman" w:hAnsi="Times New Roman" w:cs="Times New Roman"/>
        </w:rPr>
        <w:t>R</w:t>
      </w:r>
      <w:r w:rsidR="008C5D27" w:rsidRPr="008C5D27">
        <w:rPr>
          <w:rFonts w:ascii="Times New Roman" w:hAnsi="Times New Roman" w:cs="Times New Roman"/>
          <w:vertAlign w:val="superscript"/>
        </w:rPr>
        <w:t>2</w:t>
      </w:r>
      <w:r w:rsidR="008C5D27" w:rsidRPr="008C5D27">
        <w:rPr>
          <w:rFonts w:ascii="Times New Roman" w:hAnsi="Times New Roman" w:cs="Times New Roman"/>
        </w:rPr>
        <w:t xml:space="preserve"> values </w:t>
      </w:r>
      <w:r w:rsidR="00ED2385" w:rsidRPr="00ED2385">
        <w:rPr>
          <w:rFonts w:ascii="Times New Roman" w:hAnsi="Times New Roman" w:cs="Times New Roman"/>
        </w:rPr>
        <w:t xml:space="preserve">for Amadea, Hornet and Mata Hari </w:t>
      </w:r>
      <w:r w:rsidR="00E41FCB" w:rsidRPr="00E41FCB">
        <w:rPr>
          <w:rFonts w:ascii="Times New Roman" w:hAnsi="Times New Roman" w:cs="Times New Roman"/>
        </w:rPr>
        <w:t>show 0.94</w:t>
      </w:r>
      <w:r w:rsidR="00E41FCB">
        <w:rPr>
          <w:rFonts w:ascii="Times New Roman" w:hAnsi="Times New Roman" w:cs="Times New Roman"/>
        </w:rPr>
        <w:t xml:space="preserve">, </w:t>
      </w:r>
      <w:r w:rsidR="00ED2385" w:rsidRPr="00ED2385">
        <w:rPr>
          <w:rFonts w:ascii="Times New Roman" w:hAnsi="Times New Roman" w:cs="Times New Roman"/>
        </w:rPr>
        <w:t>0.73 and 0.53, respectively.</w:t>
      </w:r>
    </w:p>
    <w:p w14:paraId="60FFBD32" w14:textId="5F6B4C70" w:rsidR="001759B4" w:rsidRDefault="005A7854" w:rsidP="00DB1B10">
      <w:pPr>
        <w:spacing w:after="0" w:line="240" w:lineRule="auto"/>
        <w:ind w:firstLine="720"/>
        <w:rPr>
          <w:rFonts w:ascii="Times New Roman" w:hAnsi="Times New Roman" w:cs="Times New Roman"/>
        </w:rPr>
      </w:pPr>
      <w:r>
        <w:rPr>
          <w:rFonts w:ascii="Times New Roman" w:hAnsi="Times New Roman" w:cs="Times New Roman"/>
        </w:rPr>
        <w:t xml:space="preserve">In </w:t>
      </w:r>
      <w:r w:rsidRPr="00612704">
        <w:rPr>
          <w:rFonts w:ascii="Times New Roman" w:hAnsi="Times New Roman" w:cs="Times New Roman"/>
          <w:b/>
          <w:bCs/>
          <w:color w:val="FF0000"/>
          <w:u w:val="single"/>
        </w:rPr>
        <w:t>-125 kPa</w:t>
      </w:r>
      <w:r>
        <w:rPr>
          <w:rFonts w:ascii="Times New Roman" w:hAnsi="Times New Roman" w:cs="Times New Roman"/>
        </w:rPr>
        <w:t xml:space="preserve">, </w:t>
      </w:r>
      <w:r w:rsidR="00D76686" w:rsidRPr="00D76686">
        <w:rPr>
          <w:rFonts w:ascii="Times New Roman" w:hAnsi="Times New Roman" w:cs="Times New Roman"/>
        </w:rPr>
        <w:t xml:space="preserve">Hornet </w:t>
      </w:r>
      <w:r w:rsidR="004B4E94">
        <w:rPr>
          <w:rFonts w:ascii="Times New Roman" w:hAnsi="Times New Roman" w:cs="Times New Roman"/>
        </w:rPr>
        <w:t>provided</w:t>
      </w:r>
      <w:r w:rsidR="00D76686" w:rsidRPr="00D76686">
        <w:rPr>
          <w:rFonts w:ascii="Times New Roman" w:hAnsi="Times New Roman" w:cs="Times New Roman"/>
        </w:rPr>
        <w:t xml:space="preserve"> the highest </w:t>
      </w:r>
      <w:r w:rsidR="00D76686" w:rsidRPr="009F562B">
        <w:rPr>
          <w:rFonts w:ascii="Times New Roman" w:hAnsi="Times New Roman" w:cs="Times New Roman"/>
          <w:b/>
          <w:bCs/>
          <w:u w:val="single"/>
        </w:rPr>
        <w:t>yield</w:t>
      </w:r>
      <w:r w:rsidR="00D76686" w:rsidRPr="00D76686">
        <w:rPr>
          <w:rFonts w:ascii="Times New Roman" w:hAnsi="Times New Roman" w:cs="Times New Roman"/>
        </w:rPr>
        <w:t xml:space="preserve"> (</w:t>
      </w:r>
      <w:r w:rsidR="00914C3F" w:rsidRPr="00914C3F">
        <w:rPr>
          <w:rFonts w:ascii="Times New Roman" w:hAnsi="Times New Roman" w:cs="Times New Roman"/>
        </w:rPr>
        <w:t>171</w:t>
      </w:r>
      <w:r w:rsidR="006456B6">
        <w:rPr>
          <w:rFonts w:ascii="Times New Roman" w:hAnsi="Times New Roman" w:cs="Times New Roman"/>
        </w:rPr>
        <w:t>,</w:t>
      </w:r>
      <w:r w:rsidR="00914C3F" w:rsidRPr="00914C3F">
        <w:rPr>
          <w:rFonts w:ascii="Times New Roman" w:hAnsi="Times New Roman" w:cs="Times New Roman"/>
        </w:rPr>
        <w:t>880.06</w:t>
      </w:r>
      <w:r w:rsidR="00914C3F">
        <w:rPr>
          <w:rFonts w:ascii="Times New Roman" w:hAnsi="Times New Roman" w:cs="Times New Roman"/>
        </w:rPr>
        <w:t xml:space="preserve"> </w:t>
      </w:r>
      <w:r w:rsidR="00D76686" w:rsidRPr="00D76686">
        <w:rPr>
          <w:rFonts w:ascii="Times New Roman" w:hAnsi="Times New Roman" w:cs="Times New Roman"/>
        </w:rPr>
        <w:t>kg ha</w:t>
      </w:r>
      <w:r w:rsidR="00B969AB" w:rsidRPr="00B969AB">
        <w:rPr>
          <w:rFonts w:ascii="Times New Roman" w:hAnsi="Times New Roman" w:cs="Times New Roman"/>
          <w:vertAlign w:val="superscript"/>
        </w:rPr>
        <w:t>-1</w:t>
      </w:r>
      <w:r w:rsidR="00D76686" w:rsidRPr="00D76686">
        <w:rPr>
          <w:rFonts w:ascii="Times New Roman" w:hAnsi="Times New Roman" w:cs="Times New Roman"/>
        </w:rPr>
        <w:t xml:space="preserve">) </w:t>
      </w:r>
      <w:r w:rsidR="00022416">
        <w:rPr>
          <w:rFonts w:ascii="Times New Roman" w:hAnsi="Times New Roman" w:cs="Times New Roman"/>
        </w:rPr>
        <w:t xml:space="preserve">while </w:t>
      </w:r>
      <w:r w:rsidR="00541D8C">
        <w:rPr>
          <w:rFonts w:ascii="Times New Roman" w:hAnsi="Times New Roman" w:cs="Times New Roman"/>
        </w:rPr>
        <w:t>experiencing</w:t>
      </w:r>
      <w:r w:rsidR="008D0005">
        <w:rPr>
          <w:rFonts w:ascii="Times New Roman" w:hAnsi="Times New Roman" w:cs="Times New Roman"/>
        </w:rPr>
        <w:t xml:space="preserve"> </w:t>
      </w:r>
      <w:r w:rsidR="00D76686" w:rsidRPr="00D76686">
        <w:rPr>
          <w:rFonts w:ascii="Times New Roman" w:hAnsi="Times New Roman" w:cs="Times New Roman"/>
        </w:rPr>
        <w:t xml:space="preserve">the </w:t>
      </w:r>
      <w:r w:rsidR="00D210E3">
        <w:rPr>
          <w:rFonts w:ascii="Times New Roman" w:hAnsi="Times New Roman" w:cs="Times New Roman"/>
        </w:rPr>
        <w:t>most intense</w:t>
      </w:r>
      <w:r w:rsidR="00D76686" w:rsidRPr="00D76686">
        <w:rPr>
          <w:rFonts w:ascii="Times New Roman" w:hAnsi="Times New Roman" w:cs="Times New Roman"/>
        </w:rPr>
        <w:t xml:space="preserve"> </w:t>
      </w:r>
      <w:r w:rsidR="00B85A84">
        <w:rPr>
          <w:rFonts w:ascii="Times New Roman" w:hAnsi="Times New Roman" w:cs="Times New Roman"/>
        </w:rPr>
        <w:t xml:space="preserve">soil </w:t>
      </w:r>
      <w:r w:rsidR="00D76686" w:rsidRPr="00D76686">
        <w:rPr>
          <w:rFonts w:ascii="Times New Roman" w:hAnsi="Times New Roman" w:cs="Times New Roman"/>
        </w:rPr>
        <w:t>moisture stress</w:t>
      </w:r>
      <w:r w:rsidR="004D3321">
        <w:rPr>
          <w:rFonts w:ascii="Times New Roman" w:hAnsi="Times New Roman" w:cs="Times New Roman"/>
        </w:rPr>
        <w:t xml:space="preserve"> (</w:t>
      </w:r>
      <w:r w:rsidR="004D3321" w:rsidRPr="00511A66">
        <w:rPr>
          <w:rFonts w:ascii="Times New Roman" w:hAnsi="Times New Roman" w:cs="Times New Roman"/>
          <w:b/>
          <w:bCs/>
          <w:u w:val="single"/>
        </w:rPr>
        <w:t xml:space="preserve">Figures </w:t>
      </w:r>
      <w:r w:rsidR="00493F2A" w:rsidRPr="00511A66">
        <w:rPr>
          <w:rFonts w:ascii="Times New Roman" w:hAnsi="Times New Roman" w:cs="Times New Roman"/>
          <w:b/>
          <w:bCs/>
          <w:u w:val="single"/>
        </w:rPr>
        <w:t>5A</w:t>
      </w:r>
      <w:r w:rsidR="00511A66" w:rsidRPr="00511A66">
        <w:rPr>
          <w:rFonts w:ascii="Times New Roman" w:hAnsi="Times New Roman" w:cs="Times New Roman"/>
          <w:b/>
          <w:bCs/>
          <w:u w:val="single"/>
        </w:rPr>
        <w:t xml:space="preserve"> – 5C</w:t>
      </w:r>
      <w:r w:rsidR="004D3321">
        <w:rPr>
          <w:rFonts w:ascii="Times New Roman" w:hAnsi="Times New Roman" w:cs="Times New Roman"/>
        </w:rPr>
        <w:t>)</w:t>
      </w:r>
      <w:r w:rsidR="00D76686" w:rsidRPr="00D76686">
        <w:rPr>
          <w:rFonts w:ascii="Times New Roman" w:hAnsi="Times New Roman" w:cs="Times New Roman"/>
        </w:rPr>
        <w:t>. Amadea</w:t>
      </w:r>
      <w:r w:rsidR="00965547">
        <w:rPr>
          <w:rFonts w:ascii="Times New Roman" w:hAnsi="Times New Roman" w:cs="Times New Roman"/>
        </w:rPr>
        <w:t xml:space="preserve"> provided</w:t>
      </w:r>
      <w:r w:rsidR="00965547" w:rsidRPr="00D76686">
        <w:rPr>
          <w:rFonts w:ascii="Times New Roman" w:hAnsi="Times New Roman" w:cs="Times New Roman"/>
        </w:rPr>
        <w:t xml:space="preserve"> </w:t>
      </w:r>
      <w:r w:rsidR="00965547">
        <w:rPr>
          <w:rFonts w:ascii="Times New Roman" w:hAnsi="Times New Roman" w:cs="Times New Roman"/>
        </w:rPr>
        <w:t>medium</w:t>
      </w:r>
      <w:r w:rsidR="00965547" w:rsidRPr="00D76686">
        <w:rPr>
          <w:rFonts w:ascii="Times New Roman" w:hAnsi="Times New Roman" w:cs="Times New Roman"/>
        </w:rPr>
        <w:t xml:space="preserve"> yield (</w:t>
      </w:r>
      <w:r w:rsidR="00965547" w:rsidRPr="00E036D0">
        <w:rPr>
          <w:rFonts w:ascii="Times New Roman" w:hAnsi="Times New Roman" w:cs="Times New Roman"/>
        </w:rPr>
        <w:t>116</w:t>
      </w:r>
      <w:r w:rsidR="00965547">
        <w:rPr>
          <w:rFonts w:ascii="Times New Roman" w:hAnsi="Times New Roman" w:cs="Times New Roman"/>
        </w:rPr>
        <w:t>,</w:t>
      </w:r>
      <w:r w:rsidR="00965547" w:rsidRPr="00E036D0">
        <w:rPr>
          <w:rFonts w:ascii="Times New Roman" w:hAnsi="Times New Roman" w:cs="Times New Roman"/>
        </w:rPr>
        <w:t>002.64</w:t>
      </w:r>
      <w:r w:rsidR="00965547">
        <w:rPr>
          <w:rFonts w:ascii="Times New Roman" w:hAnsi="Times New Roman" w:cs="Times New Roman"/>
        </w:rPr>
        <w:t xml:space="preserve"> </w:t>
      </w:r>
      <w:r w:rsidR="00965547" w:rsidRPr="00D76686">
        <w:rPr>
          <w:rFonts w:ascii="Times New Roman" w:hAnsi="Times New Roman" w:cs="Times New Roman"/>
        </w:rPr>
        <w:t>kg ha</w:t>
      </w:r>
      <w:r w:rsidR="00965547" w:rsidRPr="00B969AB">
        <w:rPr>
          <w:rFonts w:ascii="Times New Roman" w:hAnsi="Times New Roman" w:cs="Times New Roman"/>
          <w:vertAlign w:val="superscript"/>
        </w:rPr>
        <w:t>-1</w:t>
      </w:r>
      <w:r w:rsidR="00965547" w:rsidRPr="00D76686">
        <w:rPr>
          <w:rFonts w:ascii="Times New Roman" w:hAnsi="Times New Roman" w:cs="Times New Roman"/>
        </w:rPr>
        <w:t>)</w:t>
      </w:r>
      <w:r w:rsidR="00D76686" w:rsidRPr="00D76686">
        <w:rPr>
          <w:rFonts w:ascii="Times New Roman" w:hAnsi="Times New Roman" w:cs="Times New Roman"/>
        </w:rPr>
        <w:t xml:space="preserve"> </w:t>
      </w:r>
      <w:r w:rsidR="00554956">
        <w:rPr>
          <w:rFonts w:ascii="Times New Roman" w:hAnsi="Times New Roman" w:cs="Times New Roman"/>
        </w:rPr>
        <w:t>while experiencing</w:t>
      </w:r>
      <w:r w:rsidR="00554956" w:rsidRPr="00D76686">
        <w:rPr>
          <w:rFonts w:ascii="Times New Roman" w:hAnsi="Times New Roman" w:cs="Times New Roman"/>
        </w:rPr>
        <w:t xml:space="preserve"> </w:t>
      </w:r>
      <w:r w:rsidR="00D76686" w:rsidRPr="00D76686">
        <w:rPr>
          <w:rFonts w:ascii="Times New Roman" w:hAnsi="Times New Roman" w:cs="Times New Roman"/>
        </w:rPr>
        <w:t xml:space="preserve">moderate </w:t>
      </w:r>
      <w:r w:rsidR="00626840">
        <w:rPr>
          <w:rFonts w:ascii="Times New Roman" w:hAnsi="Times New Roman" w:cs="Times New Roman"/>
        </w:rPr>
        <w:t xml:space="preserve">but </w:t>
      </w:r>
      <w:r w:rsidR="00D76686" w:rsidRPr="00D76686">
        <w:rPr>
          <w:rFonts w:ascii="Times New Roman" w:hAnsi="Times New Roman" w:cs="Times New Roman"/>
        </w:rPr>
        <w:t>longer stress duration.</w:t>
      </w:r>
      <w:r w:rsidR="004615A2">
        <w:rPr>
          <w:rFonts w:ascii="Times New Roman" w:hAnsi="Times New Roman" w:cs="Times New Roman"/>
        </w:rPr>
        <w:t xml:space="preserve"> </w:t>
      </w:r>
      <w:r w:rsidR="00D76686" w:rsidRPr="00D76686">
        <w:rPr>
          <w:rFonts w:ascii="Times New Roman" w:hAnsi="Times New Roman" w:cs="Times New Roman"/>
        </w:rPr>
        <w:t xml:space="preserve">Mata Hari </w:t>
      </w:r>
      <w:r w:rsidR="00246278">
        <w:rPr>
          <w:rFonts w:ascii="Times New Roman" w:hAnsi="Times New Roman" w:cs="Times New Roman"/>
        </w:rPr>
        <w:t>provide</w:t>
      </w:r>
      <w:r w:rsidR="00017EDC">
        <w:rPr>
          <w:rFonts w:ascii="Times New Roman" w:hAnsi="Times New Roman" w:cs="Times New Roman"/>
        </w:rPr>
        <w:t>d</w:t>
      </w:r>
      <w:r w:rsidR="00246278">
        <w:rPr>
          <w:rFonts w:ascii="Times New Roman" w:hAnsi="Times New Roman" w:cs="Times New Roman"/>
        </w:rPr>
        <w:t xml:space="preserve"> low yield</w:t>
      </w:r>
      <w:r w:rsidR="00D76686" w:rsidRPr="00D76686">
        <w:rPr>
          <w:rFonts w:ascii="Times New Roman" w:hAnsi="Times New Roman" w:cs="Times New Roman"/>
        </w:rPr>
        <w:t xml:space="preserve"> (112,065.32 kg ha</w:t>
      </w:r>
      <w:r w:rsidR="00B969AB" w:rsidRPr="00B969AB">
        <w:rPr>
          <w:rFonts w:ascii="Times New Roman" w:hAnsi="Times New Roman" w:cs="Times New Roman"/>
          <w:vertAlign w:val="superscript"/>
        </w:rPr>
        <w:t>-1</w:t>
      </w:r>
      <w:r w:rsidR="00D76686" w:rsidRPr="00D76686">
        <w:rPr>
          <w:rFonts w:ascii="Times New Roman" w:hAnsi="Times New Roman" w:cs="Times New Roman"/>
        </w:rPr>
        <w:t>)</w:t>
      </w:r>
      <w:r w:rsidR="00186EF0">
        <w:rPr>
          <w:rFonts w:ascii="Times New Roman" w:hAnsi="Times New Roman" w:cs="Times New Roman"/>
        </w:rPr>
        <w:t xml:space="preserve"> </w:t>
      </w:r>
      <w:r w:rsidR="003E578F">
        <w:rPr>
          <w:rFonts w:ascii="Times New Roman" w:hAnsi="Times New Roman" w:cs="Times New Roman"/>
        </w:rPr>
        <w:t xml:space="preserve">while </w:t>
      </w:r>
      <w:r w:rsidR="00196DC8">
        <w:rPr>
          <w:rFonts w:ascii="Times New Roman" w:hAnsi="Times New Roman" w:cs="Times New Roman"/>
        </w:rPr>
        <w:t>experiencing</w:t>
      </w:r>
      <w:r w:rsidR="00186EF0">
        <w:rPr>
          <w:rFonts w:ascii="Times New Roman" w:hAnsi="Times New Roman" w:cs="Times New Roman"/>
        </w:rPr>
        <w:t xml:space="preserve"> </w:t>
      </w:r>
      <w:r w:rsidR="00C905A8">
        <w:rPr>
          <w:rFonts w:ascii="Times New Roman" w:hAnsi="Times New Roman" w:cs="Times New Roman"/>
        </w:rPr>
        <w:t xml:space="preserve">mild </w:t>
      </w:r>
      <w:r w:rsidR="00D17602" w:rsidRPr="00D17602">
        <w:rPr>
          <w:rFonts w:ascii="Times New Roman" w:hAnsi="Times New Roman" w:cs="Times New Roman"/>
        </w:rPr>
        <w:t>soil moisture stress</w:t>
      </w:r>
      <w:r w:rsidR="006861EC">
        <w:rPr>
          <w:rFonts w:ascii="Times New Roman" w:hAnsi="Times New Roman" w:cs="Times New Roman"/>
        </w:rPr>
        <w:t>.</w:t>
      </w:r>
      <w:r w:rsidR="00A60B08">
        <w:rPr>
          <w:rFonts w:ascii="Times New Roman" w:hAnsi="Times New Roman" w:cs="Times New Roman"/>
        </w:rPr>
        <w:t xml:space="preserve"> </w:t>
      </w:r>
      <w:r w:rsidR="00D76686" w:rsidRPr="00D76686">
        <w:rPr>
          <w:rFonts w:ascii="Times New Roman" w:hAnsi="Times New Roman" w:cs="Times New Roman"/>
        </w:rPr>
        <w:t xml:space="preserve">The </w:t>
      </w:r>
      <w:r w:rsidR="002228AB">
        <w:rPr>
          <w:rFonts w:ascii="Times New Roman" w:hAnsi="Times New Roman" w:cs="Times New Roman"/>
        </w:rPr>
        <w:t xml:space="preserve">coefficient of </w:t>
      </w:r>
      <w:r w:rsidR="00970B8B">
        <w:rPr>
          <w:rFonts w:ascii="Times New Roman" w:hAnsi="Times New Roman" w:cs="Times New Roman"/>
        </w:rPr>
        <w:t>determination</w:t>
      </w:r>
      <w:r w:rsidR="00193545">
        <w:rPr>
          <w:rFonts w:ascii="Times New Roman" w:hAnsi="Times New Roman" w:cs="Times New Roman"/>
          <w:vertAlign w:val="superscript"/>
        </w:rPr>
        <w:t xml:space="preserve"> </w:t>
      </w:r>
      <w:r w:rsidR="00680C9C">
        <w:rPr>
          <w:rFonts w:ascii="Times New Roman" w:hAnsi="Times New Roman" w:cs="Times New Roman"/>
        </w:rPr>
        <w:t xml:space="preserve">for </w:t>
      </w:r>
      <w:r w:rsidR="00E34956">
        <w:rPr>
          <w:rFonts w:ascii="Times New Roman" w:hAnsi="Times New Roman" w:cs="Times New Roman"/>
        </w:rPr>
        <w:t>Mata Hari</w:t>
      </w:r>
      <w:r w:rsidR="00D76686" w:rsidRPr="00D76686">
        <w:rPr>
          <w:rFonts w:ascii="Times New Roman" w:hAnsi="Times New Roman" w:cs="Times New Roman"/>
        </w:rPr>
        <w:t xml:space="preserve"> </w:t>
      </w:r>
      <w:r w:rsidR="008D67C6">
        <w:rPr>
          <w:rFonts w:ascii="Times New Roman" w:hAnsi="Times New Roman" w:cs="Times New Roman"/>
        </w:rPr>
        <w:t>showed</w:t>
      </w:r>
      <w:r w:rsidR="00D76686" w:rsidRPr="00D76686">
        <w:rPr>
          <w:rFonts w:ascii="Times New Roman" w:hAnsi="Times New Roman" w:cs="Times New Roman"/>
        </w:rPr>
        <w:t xml:space="preserve"> (R</w:t>
      </w:r>
      <w:r w:rsidR="00395F82" w:rsidRPr="00395F82">
        <w:rPr>
          <w:rFonts w:ascii="Times New Roman" w:hAnsi="Times New Roman" w:cs="Times New Roman"/>
          <w:vertAlign w:val="superscript"/>
        </w:rPr>
        <w:t>2</w:t>
      </w:r>
      <w:r w:rsidR="00395F82">
        <w:rPr>
          <w:rFonts w:ascii="Times New Roman" w:hAnsi="Times New Roman" w:cs="Times New Roman"/>
        </w:rPr>
        <w:t xml:space="preserve"> </w:t>
      </w:r>
      <w:r w:rsidR="00D76686" w:rsidRPr="00D76686">
        <w:rPr>
          <w:rFonts w:ascii="Times New Roman" w:hAnsi="Times New Roman" w:cs="Times New Roman"/>
        </w:rPr>
        <w:t>= 0.</w:t>
      </w:r>
      <w:r w:rsidR="00313F7A">
        <w:rPr>
          <w:rFonts w:ascii="Times New Roman" w:hAnsi="Times New Roman" w:cs="Times New Roman"/>
        </w:rPr>
        <w:t>87</w:t>
      </w:r>
      <w:r w:rsidR="00D76686" w:rsidRPr="00D76686">
        <w:rPr>
          <w:rFonts w:ascii="Times New Roman" w:hAnsi="Times New Roman" w:cs="Times New Roman"/>
        </w:rPr>
        <w:t xml:space="preserve">), Hornet </w:t>
      </w:r>
      <w:r w:rsidR="0009347C">
        <w:rPr>
          <w:rFonts w:ascii="Times New Roman" w:hAnsi="Times New Roman" w:cs="Times New Roman"/>
        </w:rPr>
        <w:t xml:space="preserve">as </w:t>
      </w:r>
      <w:r w:rsidR="00D76686" w:rsidRPr="00D76686">
        <w:rPr>
          <w:rFonts w:ascii="Times New Roman" w:hAnsi="Times New Roman" w:cs="Times New Roman"/>
        </w:rPr>
        <w:t>(R</w:t>
      </w:r>
      <w:r w:rsidR="008C174D" w:rsidRPr="008C174D">
        <w:rPr>
          <w:rFonts w:ascii="Times New Roman" w:hAnsi="Times New Roman" w:cs="Times New Roman"/>
          <w:vertAlign w:val="superscript"/>
        </w:rPr>
        <w:t>2</w:t>
      </w:r>
      <w:r w:rsidR="008C174D">
        <w:rPr>
          <w:rFonts w:ascii="Times New Roman" w:hAnsi="Times New Roman" w:cs="Times New Roman"/>
        </w:rPr>
        <w:t xml:space="preserve"> </w:t>
      </w:r>
      <w:r w:rsidR="00D76686" w:rsidRPr="00D76686">
        <w:rPr>
          <w:rFonts w:ascii="Times New Roman" w:hAnsi="Times New Roman" w:cs="Times New Roman"/>
        </w:rPr>
        <w:t>= 0.</w:t>
      </w:r>
      <w:r w:rsidR="00930260">
        <w:rPr>
          <w:rFonts w:ascii="Times New Roman" w:hAnsi="Times New Roman" w:cs="Times New Roman"/>
        </w:rPr>
        <w:t>72</w:t>
      </w:r>
      <w:r w:rsidR="00D76686" w:rsidRPr="00D76686">
        <w:rPr>
          <w:rFonts w:ascii="Times New Roman" w:hAnsi="Times New Roman" w:cs="Times New Roman"/>
        </w:rPr>
        <w:t xml:space="preserve">), </w:t>
      </w:r>
      <w:r w:rsidR="00C73825">
        <w:rPr>
          <w:rFonts w:ascii="Times New Roman" w:hAnsi="Times New Roman" w:cs="Times New Roman"/>
        </w:rPr>
        <w:t>and</w:t>
      </w:r>
      <w:r w:rsidR="00D76686" w:rsidRPr="00D76686">
        <w:rPr>
          <w:rFonts w:ascii="Times New Roman" w:hAnsi="Times New Roman" w:cs="Times New Roman"/>
        </w:rPr>
        <w:t xml:space="preserve"> </w:t>
      </w:r>
      <w:r w:rsidR="00C12826">
        <w:rPr>
          <w:rFonts w:ascii="Times New Roman" w:hAnsi="Times New Roman" w:cs="Times New Roman"/>
        </w:rPr>
        <w:t>Amadea</w:t>
      </w:r>
      <w:r w:rsidR="00D76686" w:rsidRPr="00D76686">
        <w:rPr>
          <w:rFonts w:ascii="Times New Roman" w:hAnsi="Times New Roman" w:cs="Times New Roman"/>
        </w:rPr>
        <w:t xml:space="preserve"> </w:t>
      </w:r>
      <w:r w:rsidR="006E5070">
        <w:rPr>
          <w:rFonts w:ascii="Times New Roman" w:hAnsi="Times New Roman" w:cs="Times New Roman"/>
        </w:rPr>
        <w:t>as</w:t>
      </w:r>
      <w:r w:rsidR="00D76686" w:rsidRPr="00D76686">
        <w:rPr>
          <w:rFonts w:ascii="Times New Roman" w:hAnsi="Times New Roman" w:cs="Times New Roman"/>
        </w:rPr>
        <w:t xml:space="preserve"> (R</w:t>
      </w:r>
      <w:r w:rsidR="003F27A6" w:rsidRPr="003F27A6">
        <w:rPr>
          <w:rFonts w:ascii="Times New Roman" w:hAnsi="Times New Roman" w:cs="Times New Roman"/>
          <w:vertAlign w:val="superscript"/>
        </w:rPr>
        <w:t>2</w:t>
      </w:r>
      <w:r w:rsidR="003F27A6">
        <w:rPr>
          <w:rFonts w:ascii="Times New Roman" w:hAnsi="Times New Roman" w:cs="Times New Roman"/>
        </w:rPr>
        <w:t xml:space="preserve"> </w:t>
      </w:r>
      <w:r w:rsidR="00D76686" w:rsidRPr="00D76686">
        <w:rPr>
          <w:rFonts w:ascii="Times New Roman" w:hAnsi="Times New Roman" w:cs="Times New Roman"/>
        </w:rPr>
        <w:t>= 0.</w:t>
      </w:r>
      <w:r w:rsidR="00CA38C7">
        <w:rPr>
          <w:rFonts w:ascii="Times New Roman" w:hAnsi="Times New Roman" w:cs="Times New Roman"/>
        </w:rPr>
        <w:t>53</w:t>
      </w:r>
      <w:r w:rsidR="00D76686" w:rsidRPr="00D76686">
        <w:rPr>
          <w:rFonts w:ascii="Times New Roman" w:hAnsi="Times New Roman" w:cs="Times New Roman"/>
        </w:rPr>
        <w:t>).</w:t>
      </w:r>
    </w:p>
    <w:p w14:paraId="2E782290" w14:textId="51D2C5AE" w:rsidR="007256A0" w:rsidRDefault="00256455" w:rsidP="007256A0">
      <w:pPr>
        <w:spacing w:after="0" w:line="240" w:lineRule="auto"/>
        <w:ind w:firstLine="720"/>
        <w:rPr>
          <w:rFonts w:ascii="Times New Roman" w:hAnsi="Times New Roman" w:cs="Times New Roman"/>
        </w:rPr>
      </w:pPr>
      <w:r>
        <w:rPr>
          <w:rFonts w:ascii="Times New Roman" w:hAnsi="Times New Roman" w:cs="Times New Roman"/>
        </w:rPr>
        <w:t>In</w:t>
      </w:r>
      <w:r w:rsidR="0054193F" w:rsidRPr="0054193F">
        <w:rPr>
          <w:rFonts w:ascii="Times New Roman" w:hAnsi="Times New Roman" w:cs="Times New Roman"/>
        </w:rPr>
        <w:t xml:space="preserve"> </w:t>
      </w:r>
      <w:r w:rsidR="0054193F" w:rsidRPr="00612704">
        <w:rPr>
          <w:rFonts w:ascii="Times New Roman" w:hAnsi="Times New Roman" w:cs="Times New Roman"/>
          <w:b/>
          <w:bCs/>
          <w:color w:val="FF0000"/>
          <w:u w:val="single"/>
        </w:rPr>
        <w:t>-50 kPa</w:t>
      </w:r>
      <w:r w:rsidR="008E4750">
        <w:rPr>
          <w:rFonts w:ascii="Times New Roman" w:hAnsi="Times New Roman" w:cs="Times New Roman"/>
          <w:b/>
          <w:bCs/>
          <w:color w:val="FF0000"/>
          <w:u w:val="single"/>
        </w:rPr>
        <w:t xml:space="preserve"> (</w:t>
      </w:r>
      <w:r w:rsidR="00F334E0">
        <w:rPr>
          <w:rFonts w:ascii="Times New Roman" w:hAnsi="Times New Roman" w:cs="Times New Roman"/>
          <w:b/>
          <w:bCs/>
          <w:color w:val="FF0000"/>
          <w:u w:val="single"/>
        </w:rPr>
        <w:t>WM</w:t>
      </w:r>
      <w:r w:rsidR="008E4750">
        <w:rPr>
          <w:rFonts w:ascii="Times New Roman" w:hAnsi="Times New Roman" w:cs="Times New Roman"/>
          <w:b/>
          <w:bCs/>
          <w:color w:val="FF0000"/>
          <w:u w:val="single"/>
        </w:rPr>
        <w:t>)</w:t>
      </w:r>
      <w:r w:rsidR="0054193F" w:rsidRPr="0054193F">
        <w:rPr>
          <w:rFonts w:ascii="Times New Roman" w:hAnsi="Times New Roman" w:cs="Times New Roman"/>
        </w:rPr>
        <w:t xml:space="preserve">, the </w:t>
      </w:r>
      <w:r w:rsidR="00453DA7">
        <w:rPr>
          <w:rFonts w:ascii="Times New Roman" w:hAnsi="Times New Roman" w:cs="Times New Roman"/>
        </w:rPr>
        <w:t xml:space="preserve">highest </w:t>
      </w:r>
      <w:r w:rsidR="00750073" w:rsidRPr="00D8305D">
        <w:rPr>
          <w:rFonts w:ascii="Times New Roman" w:hAnsi="Times New Roman" w:cs="Times New Roman"/>
          <w:color w:val="000000" w:themeColor="text1"/>
        </w:rPr>
        <w:t xml:space="preserve">soil moisture stress </w:t>
      </w:r>
      <w:r w:rsidR="0054193F" w:rsidRPr="0054193F">
        <w:rPr>
          <w:rFonts w:ascii="Times New Roman" w:hAnsi="Times New Roman" w:cs="Times New Roman"/>
        </w:rPr>
        <w:t xml:space="preserve">began on 03/24/2024 and lasted until 04/19/2024, slightly earlier and shorter than the MP-6 </w:t>
      </w:r>
      <w:r w:rsidR="001C6524">
        <w:rPr>
          <w:rFonts w:ascii="Times New Roman" w:hAnsi="Times New Roman" w:cs="Times New Roman"/>
        </w:rPr>
        <w:t>treatments</w:t>
      </w:r>
      <w:r w:rsidR="0054193F" w:rsidRPr="0054193F">
        <w:rPr>
          <w:rFonts w:ascii="Times New Roman" w:hAnsi="Times New Roman" w:cs="Times New Roman"/>
        </w:rPr>
        <w:t>.</w:t>
      </w:r>
      <w:r w:rsidR="00F70384">
        <w:rPr>
          <w:rFonts w:ascii="Times New Roman" w:hAnsi="Times New Roman" w:cs="Times New Roman"/>
        </w:rPr>
        <w:t xml:space="preserve"> </w:t>
      </w:r>
      <w:r w:rsidR="0054193F" w:rsidRPr="0054193F">
        <w:rPr>
          <w:rFonts w:ascii="Times New Roman" w:hAnsi="Times New Roman" w:cs="Times New Roman"/>
        </w:rPr>
        <w:t>Hornet</w:t>
      </w:r>
      <w:r w:rsidR="00256F7E">
        <w:rPr>
          <w:rFonts w:ascii="Times New Roman" w:hAnsi="Times New Roman" w:cs="Times New Roman"/>
        </w:rPr>
        <w:t>,</w:t>
      </w:r>
      <w:r w:rsidR="0054193F" w:rsidRPr="0054193F">
        <w:rPr>
          <w:rFonts w:ascii="Times New Roman" w:hAnsi="Times New Roman" w:cs="Times New Roman"/>
        </w:rPr>
        <w:t xml:space="preserve"> </w:t>
      </w:r>
      <w:r w:rsidR="00256F7E" w:rsidRPr="00AD048E">
        <w:rPr>
          <w:rFonts w:ascii="Times New Roman" w:hAnsi="Times New Roman" w:cs="Times New Roman"/>
        </w:rPr>
        <w:t xml:space="preserve">with </w:t>
      </w:r>
      <w:r w:rsidR="00421434" w:rsidRPr="00AD048E">
        <w:rPr>
          <w:rFonts w:ascii="Times New Roman" w:hAnsi="Times New Roman" w:cs="Times New Roman"/>
        </w:rPr>
        <w:t>moderate</w:t>
      </w:r>
      <w:r w:rsidR="00256F7E" w:rsidRPr="00AD048E">
        <w:rPr>
          <w:rFonts w:ascii="Times New Roman" w:hAnsi="Times New Roman" w:cs="Times New Roman"/>
        </w:rPr>
        <w:t xml:space="preserve"> stress</w:t>
      </w:r>
      <w:r w:rsidR="00256F7E">
        <w:rPr>
          <w:rFonts w:ascii="Times New Roman" w:hAnsi="Times New Roman" w:cs="Times New Roman"/>
        </w:rPr>
        <w:t>,</w:t>
      </w:r>
      <w:r w:rsidR="00256F7E" w:rsidRPr="0054193F">
        <w:rPr>
          <w:rFonts w:ascii="Times New Roman" w:hAnsi="Times New Roman" w:cs="Times New Roman"/>
        </w:rPr>
        <w:t xml:space="preserve"> </w:t>
      </w:r>
      <w:r w:rsidR="0054193F" w:rsidRPr="0054193F">
        <w:rPr>
          <w:rFonts w:ascii="Times New Roman" w:hAnsi="Times New Roman" w:cs="Times New Roman"/>
        </w:rPr>
        <w:t>yielded highest (195,887.95 kg ha</w:t>
      </w:r>
      <w:r w:rsidR="0054193F" w:rsidRPr="00DE00A7">
        <w:rPr>
          <w:rFonts w:ascii="Times New Roman" w:hAnsi="Times New Roman" w:cs="Times New Roman"/>
          <w:vertAlign w:val="superscript"/>
        </w:rPr>
        <w:t>-1</w:t>
      </w:r>
      <w:r w:rsidR="0054193F" w:rsidRPr="0054193F">
        <w:rPr>
          <w:rFonts w:ascii="Times New Roman" w:hAnsi="Times New Roman" w:cs="Times New Roman"/>
        </w:rPr>
        <w:t>)</w:t>
      </w:r>
      <w:r w:rsidR="006F34CA">
        <w:rPr>
          <w:rFonts w:ascii="Times New Roman" w:hAnsi="Times New Roman" w:cs="Times New Roman"/>
        </w:rPr>
        <w:t xml:space="preserve"> </w:t>
      </w:r>
      <w:r w:rsidR="0054193F" w:rsidRPr="0054193F">
        <w:rPr>
          <w:rFonts w:ascii="Times New Roman" w:hAnsi="Times New Roman" w:cs="Times New Roman"/>
        </w:rPr>
        <w:t xml:space="preserve">due to good adaptive traits under drying </w:t>
      </w:r>
      <w:r w:rsidR="00CD4ADE">
        <w:rPr>
          <w:rFonts w:ascii="Times New Roman" w:hAnsi="Times New Roman" w:cs="Times New Roman"/>
        </w:rPr>
        <w:t>period</w:t>
      </w:r>
      <w:r w:rsidR="0054193F" w:rsidRPr="0054193F">
        <w:rPr>
          <w:rFonts w:ascii="Times New Roman" w:hAnsi="Times New Roman" w:cs="Times New Roman"/>
        </w:rPr>
        <w:t>.</w:t>
      </w:r>
      <w:r w:rsidR="00F70384">
        <w:rPr>
          <w:rFonts w:ascii="Times New Roman" w:hAnsi="Times New Roman" w:cs="Times New Roman"/>
        </w:rPr>
        <w:t xml:space="preserve"> </w:t>
      </w:r>
      <w:r w:rsidR="0054193F" w:rsidRPr="0054193F">
        <w:rPr>
          <w:rFonts w:ascii="Times New Roman" w:hAnsi="Times New Roman" w:cs="Times New Roman"/>
        </w:rPr>
        <w:t xml:space="preserve">Mata Hari, </w:t>
      </w:r>
      <w:r w:rsidR="00A072B6" w:rsidRPr="00AD048E">
        <w:rPr>
          <w:rFonts w:ascii="Times New Roman" w:hAnsi="Times New Roman" w:cs="Times New Roman"/>
        </w:rPr>
        <w:t xml:space="preserve">with </w:t>
      </w:r>
      <w:r w:rsidR="00CD2266">
        <w:rPr>
          <w:rFonts w:ascii="Times New Roman" w:hAnsi="Times New Roman" w:cs="Times New Roman"/>
        </w:rPr>
        <w:t>medium</w:t>
      </w:r>
      <w:r w:rsidR="00A072B6" w:rsidRPr="00AD048E">
        <w:rPr>
          <w:rFonts w:ascii="Times New Roman" w:hAnsi="Times New Roman" w:cs="Times New Roman"/>
        </w:rPr>
        <w:t xml:space="preserve"> stress</w:t>
      </w:r>
      <w:r w:rsidR="0054193F" w:rsidRPr="0054193F">
        <w:rPr>
          <w:rFonts w:ascii="Times New Roman" w:hAnsi="Times New Roman" w:cs="Times New Roman"/>
        </w:rPr>
        <w:t xml:space="preserve">, </w:t>
      </w:r>
      <w:r w:rsidR="00DA5A2F">
        <w:rPr>
          <w:rFonts w:ascii="Times New Roman" w:hAnsi="Times New Roman" w:cs="Times New Roman"/>
        </w:rPr>
        <w:t xml:space="preserve">yielded </w:t>
      </w:r>
      <w:r w:rsidR="0054193F" w:rsidRPr="0054193F">
        <w:rPr>
          <w:rFonts w:ascii="Times New Roman" w:hAnsi="Times New Roman" w:cs="Times New Roman"/>
        </w:rPr>
        <w:t>moderate (142,670.79 kg ha</w:t>
      </w:r>
      <w:r w:rsidR="0054193F" w:rsidRPr="00317459">
        <w:rPr>
          <w:rFonts w:ascii="Times New Roman" w:hAnsi="Times New Roman" w:cs="Times New Roman"/>
          <w:vertAlign w:val="superscript"/>
        </w:rPr>
        <w:t>-1</w:t>
      </w:r>
      <w:r w:rsidR="0054193F" w:rsidRPr="0054193F">
        <w:rPr>
          <w:rFonts w:ascii="Times New Roman" w:hAnsi="Times New Roman" w:cs="Times New Roman"/>
        </w:rPr>
        <w:t xml:space="preserve">) </w:t>
      </w:r>
      <w:r w:rsidR="008865AD">
        <w:rPr>
          <w:rFonts w:ascii="Times New Roman" w:hAnsi="Times New Roman" w:cs="Times New Roman"/>
        </w:rPr>
        <w:t xml:space="preserve">due to </w:t>
      </w:r>
      <w:r w:rsidR="009867DB">
        <w:rPr>
          <w:rFonts w:ascii="Times New Roman" w:hAnsi="Times New Roman" w:cs="Times New Roman"/>
        </w:rPr>
        <w:t>its</w:t>
      </w:r>
      <w:r w:rsidR="00602B10">
        <w:rPr>
          <w:rFonts w:ascii="Times New Roman" w:hAnsi="Times New Roman" w:cs="Times New Roman"/>
        </w:rPr>
        <w:t xml:space="preserve"> </w:t>
      </w:r>
      <w:r w:rsidR="0054193F" w:rsidRPr="0054193F">
        <w:rPr>
          <w:rFonts w:ascii="Times New Roman" w:hAnsi="Times New Roman" w:cs="Times New Roman"/>
        </w:rPr>
        <w:t>sensitiv</w:t>
      </w:r>
      <w:r w:rsidR="00602B10">
        <w:rPr>
          <w:rFonts w:ascii="Times New Roman" w:hAnsi="Times New Roman" w:cs="Times New Roman"/>
        </w:rPr>
        <w:t>ity</w:t>
      </w:r>
      <w:r w:rsidR="0054193F" w:rsidRPr="0054193F">
        <w:rPr>
          <w:rFonts w:ascii="Times New Roman" w:hAnsi="Times New Roman" w:cs="Times New Roman"/>
        </w:rPr>
        <w:t xml:space="preserve"> to short-term </w:t>
      </w:r>
      <w:r w:rsidR="001342C9">
        <w:rPr>
          <w:rFonts w:ascii="Times New Roman" w:hAnsi="Times New Roman" w:cs="Times New Roman"/>
        </w:rPr>
        <w:t xml:space="preserve">soil </w:t>
      </w:r>
      <w:r w:rsidR="0054193F" w:rsidRPr="0054193F">
        <w:rPr>
          <w:rFonts w:ascii="Times New Roman" w:hAnsi="Times New Roman" w:cs="Times New Roman"/>
        </w:rPr>
        <w:t>moisture deficits. Amadea</w:t>
      </w:r>
      <w:r w:rsidR="00C5745E">
        <w:rPr>
          <w:rFonts w:ascii="Times New Roman" w:hAnsi="Times New Roman" w:cs="Times New Roman"/>
        </w:rPr>
        <w:t>,</w:t>
      </w:r>
      <w:r w:rsidR="00155657" w:rsidRPr="00155657">
        <w:rPr>
          <w:rFonts w:ascii="Times New Roman" w:hAnsi="Times New Roman" w:cs="Times New Roman"/>
        </w:rPr>
        <w:t xml:space="preserve"> with </w:t>
      </w:r>
      <w:r w:rsidR="00E12727">
        <w:rPr>
          <w:rFonts w:ascii="Times New Roman" w:hAnsi="Times New Roman" w:cs="Times New Roman"/>
        </w:rPr>
        <w:t>prolonged</w:t>
      </w:r>
      <w:r w:rsidR="00155657" w:rsidRPr="00155657">
        <w:rPr>
          <w:rFonts w:ascii="Times New Roman" w:hAnsi="Times New Roman" w:cs="Times New Roman"/>
        </w:rPr>
        <w:t xml:space="preserve"> stress,</w:t>
      </w:r>
      <w:r w:rsidR="0054193F" w:rsidRPr="0054193F">
        <w:rPr>
          <w:rFonts w:ascii="Times New Roman" w:hAnsi="Times New Roman" w:cs="Times New Roman"/>
        </w:rPr>
        <w:t xml:space="preserve"> </w:t>
      </w:r>
      <w:r w:rsidR="00160064" w:rsidRPr="0054193F">
        <w:rPr>
          <w:rFonts w:ascii="Times New Roman" w:hAnsi="Times New Roman" w:cs="Times New Roman"/>
        </w:rPr>
        <w:t>yield</w:t>
      </w:r>
      <w:r w:rsidR="00160064">
        <w:rPr>
          <w:rFonts w:ascii="Times New Roman" w:hAnsi="Times New Roman" w:cs="Times New Roman"/>
        </w:rPr>
        <w:t>ed</w:t>
      </w:r>
      <w:r w:rsidR="00160064" w:rsidRPr="0054193F">
        <w:rPr>
          <w:rFonts w:ascii="Times New Roman" w:hAnsi="Times New Roman" w:cs="Times New Roman"/>
        </w:rPr>
        <w:t xml:space="preserve"> </w:t>
      </w:r>
      <w:r w:rsidR="0054193F" w:rsidRPr="0054193F">
        <w:rPr>
          <w:rFonts w:ascii="Times New Roman" w:hAnsi="Times New Roman" w:cs="Times New Roman"/>
        </w:rPr>
        <w:t>lowest (141,523.92 kg ha</w:t>
      </w:r>
      <w:r w:rsidR="0054193F" w:rsidRPr="00626A38">
        <w:rPr>
          <w:rFonts w:ascii="Times New Roman" w:hAnsi="Times New Roman" w:cs="Times New Roman"/>
          <w:vertAlign w:val="superscript"/>
        </w:rPr>
        <w:t>-1</w:t>
      </w:r>
      <w:r w:rsidR="0054193F" w:rsidRPr="0054193F">
        <w:rPr>
          <w:rFonts w:ascii="Times New Roman" w:hAnsi="Times New Roman" w:cs="Times New Roman"/>
        </w:rPr>
        <w:t>).</w:t>
      </w:r>
      <w:r w:rsidR="00485F97">
        <w:rPr>
          <w:rFonts w:ascii="Times New Roman" w:hAnsi="Times New Roman" w:cs="Times New Roman"/>
        </w:rPr>
        <w:t xml:space="preserve"> </w:t>
      </w:r>
      <w:r w:rsidR="0054193F" w:rsidRPr="0054193F">
        <w:rPr>
          <w:rFonts w:ascii="Times New Roman" w:hAnsi="Times New Roman" w:cs="Times New Roman"/>
        </w:rPr>
        <w:t xml:space="preserve">The model showed the strongest predictive relationship in Mata Hari, followed by Hornet and </w:t>
      </w:r>
      <w:r w:rsidR="00651935">
        <w:rPr>
          <w:rFonts w:ascii="Times New Roman" w:hAnsi="Times New Roman" w:cs="Times New Roman"/>
        </w:rPr>
        <w:t xml:space="preserve">low in </w:t>
      </w:r>
      <w:r w:rsidR="0054193F" w:rsidRPr="0054193F">
        <w:rPr>
          <w:rFonts w:ascii="Times New Roman" w:hAnsi="Times New Roman" w:cs="Times New Roman"/>
        </w:rPr>
        <w:t xml:space="preserve">Amadea </w:t>
      </w:r>
      <w:r w:rsidR="00F062A6">
        <w:rPr>
          <w:rFonts w:ascii="Times New Roman" w:hAnsi="Times New Roman" w:cs="Times New Roman"/>
        </w:rPr>
        <w:t xml:space="preserve">with </w:t>
      </w:r>
      <w:r w:rsidR="0054193F" w:rsidRPr="0054193F">
        <w:rPr>
          <w:rFonts w:ascii="Times New Roman" w:hAnsi="Times New Roman" w:cs="Times New Roman"/>
        </w:rPr>
        <w:t>R</w:t>
      </w:r>
      <w:r w:rsidR="0054193F" w:rsidRPr="00AB37D5">
        <w:rPr>
          <w:rFonts w:ascii="Times New Roman" w:hAnsi="Times New Roman" w:cs="Times New Roman"/>
          <w:vertAlign w:val="superscript"/>
        </w:rPr>
        <w:t>2</w:t>
      </w:r>
      <w:r w:rsidR="0054193F" w:rsidRPr="0054193F">
        <w:rPr>
          <w:rFonts w:ascii="Times New Roman" w:hAnsi="Times New Roman" w:cs="Times New Roman"/>
        </w:rPr>
        <w:t xml:space="preserve"> </w:t>
      </w:r>
      <w:r w:rsidR="000C6231">
        <w:rPr>
          <w:rFonts w:ascii="Times New Roman" w:hAnsi="Times New Roman" w:cs="Times New Roman"/>
        </w:rPr>
        <w:t>values as</w:t>
      </w:r>
      <w:r w:rsidR="0054193F" w:rsidRPr="0054193F">
        <w:rPr>
          <w:rFonts w:ascii="Times New Roman" w:hAnsi="Times New Roman" w:cs="Times New Roman"/>
        </w:rPr>
        <w:t xml:space="preserve"> </w:t>
      </w:r>
      <w:r w:rsidR="00F062A6" w:rsidRPr="0054193F">
        <w:rPr>
          <w:rFonts w:ascii="Times New Roman" w:hAnsi="Times New Roman" w:cs="Times New Roman"/>
        </w:rPr>
        <w:t>0.70</w:t>
      </w:r>
      <w:r w:rsidR="00F062A6">
        <w:rPr>
          <w:rFonts w:ascii="Times New Roman" w:hAnsi="Times New Roman" w:cs="Times New Roman"/>
        </w:rPr>
        <w:t xml:space="preserve">, </w:t>
      </w:r>
      <w:r w:rsidR="00F062A6" w:rsidRPr="0054193F">
        <w:rPr>
          <w:rFonts w:ascii="Times New Roman" w:hAnsi="Times New Roman" w:cs="Times New Roman"/>
        </w:rPr>
        <w:t>0.67</w:t>
      </w:r>
      <w:r w:rsidR="00F062A6">
        <w:rPr>
          <w:rFonts w:ascii="Times New Roman" w:hAnsi="Times New Roman" w:cs="Times New Roman"/>
        </w:rPr>
        <w:t xml:space="preserve"> and </w:t>
      </w:r>
      <w:r w:rsidR="0054193F" w:rsidRPr="0054193F">
        <w:rPr>
          <w:rFonts w:ascii="Times New Roman" w:hAnsi="Times New Roman" w:cs="Times New Roman"/>
        </w:rPr>
        <w:t xml:space="preserve">0.25, </w:t>
      </w:r>
      <w:r w:rsidR="000C5308">
        <w:rPr>
          <w:rFonts w:ascii="Times New Roman" w:hAnsi="Times New Roman" w:cs="Times New Roman"/>
        </w:rPr>
        <w:t xml:space="preserve">respectively, </w:t>
      </w:r>
      <w:r w:rsidR="0054193F" w:rsidRPr="0054193F">
        <w:rPr>
          <w:rFonts w:ascii="Times New Roman" w:hAnsi="Times New Roman" w:cs="Times New Roman"/>
        </w:rPr>
        <w:t xml:space="preserve">indicating that the weaker relationship in Amadea may reflect cultivar-specific traits such as </w:t>
      </w:r>
      <w:r w:rsidR="00FD46C6">
        <w:rPr>
          <w:rFonts w:ascii="Times New Roman" w:hAnsi="Times New Roman" w:cs="Times New Roman"/>
        </w:rPr>
        <w:t xml:space="preserve">effect on </w:t>
      </w:r>
      <w:r w:rsidR="0054193F" w:rsidRPr="0054193F">
        <w:rPr>
          <w:rFonts w:ascii="Times New Roman" w:hAnsi="Times New Roman" w:cs="Times New Roman"/>
        </w:rPr>
        <w:t xml:space="preserve">root system or delayed bulb growth under </w:t>
      </w:r>
      <w:r w:rsidR="004321E4">
        <w:rPr>
          <w:rFonts w:ascii="Times New Roman" w:hAnsi="Times New Roman" w:cs="Times New Roman"/>
        </w:rPr>
        <w:t xml:space="preserve">soil moisture </w:t>
      </w:r>
      <w:r w:rsidR="0054193F" w:rsidRPr="0054193F">
        <w:rPr>
          <w:rFonts w:ascii="Times New Roman" w:hAnsi="Times New Roman" w:cs="Times New Roman"/>
        </w:rPr>
        <w:t>stress.</w:t>
      </w:r>
    </w:p>
    <w:p w14:paraId="1EA43EB3" w14:textId="77777777" w:rsidR="007256A0" w:rsidRDefault="007256A0" w:rsidP="007256A0">
      <w:pPr>
        <w:spacing w:after="0" w:line="240" w:lineRule="auto"/>
        <w:rPr>
          <w:rFonts w:ascii="Times New Roman" w:hAnsi="Times New Roman" w:cs="Times New Roman"/>
        </w:rPr>
      </w:pPr>
    </w:p>
    <w:p w14:paraId="6DA98E07" w14:textId="3D945774" w:rsidR="007256A0" w:rsidRDefault="0064158B" w:rsidP="007256A0">
      <w:pPr>
        <w:spacing w:after="0" w:line="240" w:lineRule="auto"/>
        <w:rPr>
          <w:noProof/>
        </w:rPr>
      </w:pPr>
      <w:r>
        <w:rPr>
          <w:noProof/>
        </w:rPr>
        <w:lastRenderedPageBreak/>
        <w:drawing>
          <wp:inline distT="0" distB="0" distL="0" distR="0" wp14:anchorId="36C26C09" wp14:editId="0F1D3AFA">
            <wp:extent cx="5943600" cy="5334000"/>
            <wp:effectExtent l="0" t="0" r="0" b="0"/>
            <wp:docPr id="874514295" name="Chart 1">
              <a:extLst xmlns:a="http://schemas.openxmlformats.org/drawingml/2006/main">
                <a:ext uri="{FF2B5EF4-FFF2-40B4-BE49-F238E27FC236}">
                  <a16:creationId xmlns:a16="http://schemas.microsoft.com/office/drawing/2014/main" id="{7347A08D-3649-4869-8235-1C3958462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002424" w:rsidRPr="00002424">
        <w:rPr>
          <w:noProof/>
        </w:rPr>
        <w:t xml:space="preserve"> </w:t>
      </w:r>
      <w:r w:rsidR="00002424">
        <w:rPr>
          <w:noProof/>
        </w:rPr>
        <w:lastRenderedPageBreak/>
        <w:drawing>
          <wp:inline distT="0" distB="0" distL="0" distR="0" wp14:anchorId="7FFEBCBC" wp14:editId="35BF61BD">
            <wp:extent cx="5943600" cy="5762625"/>
            <wp:effectExtent l="0" t="0" r="0" b="9525"/>
            <wp:docPr id="1102269059" name="Chart 1">
              <a:extLst xmlns:a="http://schemas.openxmlformats.org/drawingml/2006/main">
                <a:ext uri="{FF2B5EF4-FFF2-40B4-BE49-F238E27FC236}">
                  <a16:creationId xmlns:a16="http://schemas.microsoft.com/office/drawing/2014/main" id="{1D06D034-20B1-4A65-9771-66B85CE0D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002424" w:rsidRPr="00002424">
        <w:rPr>
          <w:noProof/>
        </w:rPr>
        <w:t xml:space="preserve"> </w:t>
      </w:r>
      <w:r w:rsidR="00002424">
        <w:rPr>
          <w:noProof/>
        </w:rPr>
        <w:lastRenderedPageBreak/>
        <w:drawing>
          <wp:inline distT="0" distB="0" distL="0" distR="0" wp14:anchorId="7560B45B" wp14:editId="32FF2097">
            <wp:extent cx="5943600" cy="5762625"/>
            <wp:effectExtent l="0" t="0" r="0" b="9525"/>
            <wp:docPr id="406560485" name="Chart 1">
              <a:extLst xmlns:a="http://schemas.openxmlformats.org/drawingml/2006/main">
                <a:ext uri="{FF2B5EF4-FFF2-40B4-BE49-F238E27FC236}">
                  <a16:creationId xmlns:a16="http://schemas.microsoft.com/office/drawing/2014/main" id="{DC0358AF-9A97-45DF-89E3-F603F0A35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3B1DF4" w14:textId="736AA678" w:rsidR="00150543" w:rsidRDefault="009E5A0B" w:rsidP="00CA58E5">
      <w:pPr>
        <w:spacing w:after="0" w:line="240" w:lineRule="auto"/>
        <w:rPr>
          <w:rFonts w:ascii="Times New Roman" w:hAnsi="Times New Roman" w:cs="Times New Roman"/>
        </w:rPr>
      </w:pPr>
      <w:commentRangeStart w:id="33"/>
      <w:r w:rsidRPr="004D205F">
        <w:rPr>
          <w:rFonts w:ascii="Times New Roman" w:hAnsi="Times New Roman" w:cs="Times New Roman"/>
          <w:b/>
          <w:bCs/>
          <w:u w:val="single"/>
        </w:rPr>
        <w:t xml:space="preserve">Figure </w:t>
      </w:r>
      <w:r w:rsidR="0002651B">
        <w:rPr>
          <w:rFonts w:ascii="Times New Roman" w:hAnsi="Times New Roman" w:cs="Times New Roman"/>
          <w:b/>
          <w:bCs/>
          <w:u w:val="single"/>
        </w:rPr>
        <w:t>5</w:t>
      </w:r>
      <w:r>
        <w:rPr>
          <w:rFonts w:ascii="Times New Roman" w:hAnsi="Times New Roman" w:cs="Times New Roman"/>
        </w:rPr>
        <w:t xml:space="preserve">. </w:t>
      </w:r>
      <w:r w:rsidR="004611F5" w:rsidRPr="004611F5">
        <w:rPr>
          <w:rFonts w:ascii="Times New Roman" w:hAnsi="Times New Roman" w:cs="Times New Roman"/>
        </w:rPr>
        <w:t xml:space="preserve">Impact of SWP thresholds on yield and </w:t>
      </w:r>
      <w:r w:rsidR="00EA5581">
        <w:rPr>
          <w:rFonts w:ascii="Times New Roman" w:hAnsi="Times New Roman" w:cs="Times New Roman"/>
        </w:rPr>
        <w:t xml:space="preserve">yield </w:t>
      </w:r>
      <w:r w:rsidR="004611F5" w:rsidRPr="004611F5">
        <w:rPr>
          <w:rFonts w:ascii="Times New Roman" w:hAnsi="Times New Roman" w:cs="Times New Roman"/>
        </w:rPr>
        <w:t>parameters of three onion cultivars (Hornet</w:t>
      </w:r>
      <w:r w:rsidR="00D06845">
        <w:rPr>
          <w:rFonts w:ascii="Times New Roman" w:hAnsi="Times New Roman" w:cs="Times New Roman"/>
        </w:rPr>
        <w:t xml:space="preserve"> [</w:t>
      </w:r>
      <w:r w:rsidR="00D06845" w:rsidRPr="00733064">
        <w:rPr>
          <w:rFonts w:ascii="Times New Roman" w:hAnsi="Times New Roman" w:cs="Times New Roman"/>
          <w:b/>
          <w:bCs/>
          <w:u w:val="single"/>
        </w:rPr>
        <w:t>A</w:t>
      </w:r>
      <w:r w:rsidR="00D06845">
        <w:rPr>
          <w:rFonts w:ascii="Times New Roman" w:hAnsi="Times New Roman" w:cs="Times New Roman"/>
        </w:rPr>
        <w:t>]</w:t>
      </w:r>
      <w:r w:rsidR="004611F5" w:rsidRPr="004611F5">
        <w:rPr>
          <w:rFonts w:ascii="Times New Roman" w:hAnsi="Times New Roman" w:cs="Times New Roman"/>
        </w:rPr>
        <w:t>, Mata</w:t>
      </w:r>
      <w:r w:rsidR="00057030">
        <w:rPr>
          <w:rFonts w:ascii="Times New Roman" w:hAnsi="Times New Roman" w:cs="Times New Roman"/>
        </w:rPr>
        <w:t xml:space="preserve"> </w:t>
      </w:r>
      <w:r w:rsidR="004611F5" w:rsidRPr="004611F5">
        <w:rPr>
          <w:rFonts w:ascii="Times New Roman" w:hAnsi="Times New Roman" w:cs="Times New Roman"/>
        </w:rPr>
        <w:t>Hari</w:t>
      </w:r>
      <w:r w:rsidR="00D06845">
        <w:rPr>
          <w:rFonts w:ascii="Times New Roman" w:hAnsi="Times New Roman" w:cs="Times New Roman"/>
        </w:rPr>
        <w:t xml:space="preserve"> [</w:t>
      </w:r>
      <w:r w:rsidR="00D06845" w:rsidRPr="00D06845">
        <w:rPr>
          <w:rFonts w:ascii="Times New Roman" w:hAnsi="Times New Roman" w:cs="Times New Roman"/>
          <w:b/>
          <w:bCs/>
          <w:u w:val="single"/>
        </w:rPr>
        <w:t>B</w:t>
      </w:r>
      <w:r w:rsidR="00D06845">
        <w:rPr>
          <w:rFonts w:ascii="Times New Roman" w:hAnsi="Times New Roman" w:cs="Times New Roman"/>
        </w:rPr>
        <w:t>]</w:t>
      </w:r>
      <w:r w:rsidR="004611F5" w:rsidRPr="004611F5">
        <w:rPr>
          <w:rFonts w:ascii="Times New Roman" w:hAnsi="Times New Roman" w:cs="Times New Roman"/>
        </w:rPr>
        <w:t>, and Amadea</w:t>
      </w:r>
      <w:r w:rsidR="00D06845">
        <w:rPr>
          <w:rFonts w:ascii="Times New Roman" w:hAnsi="Times New Roman" w:cs="Times New Roman"/>
        </w:rPr>
        <w:t xml:space="preserve"> [</w:t>
      </w:r>
      <w:r w:rsidR="00D06845" w:rsidRPr="00D06845">
        <w:rPr>
          <w:rFonts w:ascii="Times New Roman" w:hAnsi="Times New Roman" w:cs="Times New Roman"/>
          <w:b/>
          <w:bCs/>
          <w:u w:val="single"/>
        </w:rPr>
        <w:t>C</w:t>
      </w:r>
      <w:r w:rsidR="00D06845">
        <w:rPr>
          <w:rFonts w:ascii="Times New Roman" w:hAnsi="Times New Roman" w:cs="Times New Roman"/>
        </w:rPr>
        <w:t>]</w:t>
      </w:r>
      <w:r w:rsidR="004611F5" w:rsidRPr="004611F5">
        <w:rPr>
          <w:rFonts w:ascii="Times New Roman" w:hAnsi="Times New Roman" w:cs="Times New Roman"/>
        </w:rPr>
        <w:t>) in Uvalde, Texas, during the 2024 spring growing season (March 1</w:t>
      </w:r>
      <w:r w:rsidR="00062C23">
        <w:rPr>
          <w:rFonts w:ascii="Times New Roman" w:hAnsi="Times New Roman" w:cs="Times New Roman"/>
        </w:rPr>
        <w:t xml:space="preserve"> - </w:t>
      </w:r>
      <w:r w:rsidR="004611F5" w:rsidRPr="004611F5">
        <w:rPr>
          <w:rFonts w:ascii="Times New Roman" w:hAnsi="Times New Roman" w:cs="Times New Roman"/>
        </w:rPr>
        <w:t>April 31)</w:t>
      </w:r>
      <w:r w:rsidR="00E561AC">
        <w:rPr>
          <w:rFonts w:ascii="Times New Roman" w:hAnsi="Times New Roman" w:cs="Times New Roman"/>
        </w:rPr>
        <w:t>.</w:t>
      </w:r>
      <w:commentRangeEnd w:id="33"/>
      <w:r w:rsidR="00CA45CE">
        <w:rPr>
          <w:rStyle w:val="CommentReference"/>
        </w:rPr>
        <w:commentReference w:id="33"/>
      </w:r>
    </w:p>
    <w:p w14:paraId="1990F62D" w14:textId="77777777" w:rsidR="00150543" w:rsidRDefault="00150543" w:rsidP="00CA58E5">
      <w:pPr>
        <w:spacing w:after="0" w:line="240" w:lineRule="auto"/>
        <w:rPr>
          <w:rFonts w:ascii="Times New Roman" w:hAnsi="Times New Roman" w:cs="Times New Roman"/>
        </w:rPr>
      </w:pPr>
    </w:p>
    <w:p w14:paraId="6F00C34D" w14:textId="77777777" w:rsidR="00150543" w:rsidRDefault="00150543" w:rsidP="00CA58E5">
      <w:pPr>
        <w:spacing w:after="0" w:line="240" w:lineRule="auto"/>
        <w:rPr>
          <w:rFonts w:ascii="Times New Roman" w:hAnsi="Times New Roman" w:cs="Times New Roman"/>
        </w:rPr>
      </w:pPr>
    </w:p>
    <w:p w14:paraId="4860B741" w14:textId="77777777" w:rsidR="00150543" w:rsidRDefault="00150543" w:rsidP="00CA58E5">
      <w:pPr>
        <w:spacing w:after="0" w:line="240" w:lineRule="auto"/>
        <w:rPr>
          <w:rFonts w:ascii="Times New Roman" w:hAnsi="Times New Roman" w:cs="Times New Roman"/>
        </w:rPr>
      </w:pPr>
    </w:p>
    <w:p w14:paraId="158C9D4E" w14:textId="77777777" w:rsidR="00BD78D2" w:rsidRDefault="00BD78D2" w:rsidP="00CA58E5">
      <w:pPr>
        <w:spacing w:after="0" w:line="240" w:lineRule="auto"/>
        <w:rPr>
          <w:rFonts w:ascii="Times New Roman" w:hAnsi="Times New Roman" w:cs="Times New Roman"/>
        </w:rPr>
      </w:pPr>
    </w:p>
    <w:p w14:paraId="6FF05A65" w14:textId="77777777" w:rsidR="00BD78D2" w:rsidRDefault="00BD78D2" w:rsidP="00CA58E5">
      <w:pPr>
        <w:spacing w:after="0" w:line="240" w:lineRule="auto"/>
        <w:rPr>
          <w:rFonts w:ascii="Times New Roman" w:hAnsi="Times New Roman" w:cs="Times New Roman"/>
        </w:rPr>
      </w:pPr>
    </w:p>
    <w:p w14:paraId="1D5A09D7" w14:textId="77777777" w:rsidR="00BD78D2" w:rsidRDefault="00BD78D2" w:rsidP="00CA58E5">
      <w:pPr>
        <w:spacing w:after="0" w:line="240" w:lineRule="auto"/>
        <w:rPr>
          <w:rFonts w:ascii="Times New Roman" w:hAnsi="Times New Roman" w:cs="Times New Roman"/>
        </w:rPr>
      </w:pPr>
    </w:p>
    <w:p w14:paraId="6352F747" w14:textId="77777777" w:rsidR="00BD78D2" w:rsidRDefault="00BD78D2" w:rsidP="00CA58E5">
      <w:pPr>
        <w:spacing w:after="0" w:line="240" w:lineRule="auto"/>
        <w:rPr>
          <w:rFonts w:ascii="Times New Roman" w:hAnsi="Times New Roman" w:cs="Times New Roman"/>
        </w:rPr>
      </w:pPr>
    </w:p>
    <w:p w14:paraId="7863865C" w14:textId="77777777" w:rsidR="00BD78D2" w:rsidRDefault="00BD78D2" w:rsidP="00CA58E5">
      <w:pPr>
        <w:spacing w:after="0" w:line="240" w:lineRule="auto"/>
        <w:rPr>
          <w:rFonts w:ascii="Times New Roman" w:hAnsi="Times New Roman" w:cs="Times New Roman"/>
        </w:rPr>
      </w:pPr>
    </w:p>
    <w:p w14:paraId="679A147A" w14:textId="77777777" w:rsidR="00BD78D2" w:rsidRDefault="00BD78D2" w:rsidP="00CA58E5">
      <w:pPr>
        <w:spacing w:after="0" w:line="240" w:lineRule="auto"/>
        <w:rPr>
          <w:rFonts w:ascii="Times New Roman" w:hAnsi="Times New Roman" w:cs="Times New Roman"/>
        </w:rPr>
      </w:pPr>
    </w:p>
    <w:p w14:paraId="1E1FAB89" w14:textId="77777777" w:rsidR="00BD78D2" w:rsidRDefault="00BD78D2" w:rsidP="00CA58E5">
      <w:pPr>
        <w:spacing w:after="0" w:line="240" w:lineRule="auto"/>
        <w:rPr>
          <w:rFonts w:ascii="Times New Roman" w:hAnsi="Times New Roman" w:cs="Times New Roman"/>
        </w:rPr>
      </w:pPr>
    </w:p>
    <w:p w14:paraId="5F74DD4B" w14:textId="77777777" w:rsidR="000C3D14" w:rsidRDefault="000C3D14" w:rsidP="00CA58E5">
      <w:pPr>
        <w:spacing w:after="0" w:line="240" w:lineRule="auto"/>
        <w:rPr>
          <w:rFonts w:ascii="Times New Roman" w:hAnsi="Times New Roman" w:cs="Times New Roman"/>
        </w:rPr>
        <w:sectPr w:rsidR="000C3D14">
          <w:pgSz w:w="12240" w:h="15840"/>
          <w:pgMar w:top="1440" w:right="1440" w:bottom="1440" w:left="1440" w:header="720" w:footer="720" w:gutter="0"/>
          <w:cols w:space="720"/>
          <w:docGrid w:linePitch="360"/>
        </w:sectPr>
      </w:pPr>
    </w:p>
    <w:p w14:paraId="1DF71F49" w14:textId="0ADD2DC9" w:rsidR="000C3D14" w:rsidRPr="00822080" w:rsidRDefault="000C3D14" w:rsidP="000C3D14">
      <w:pPr>
        <w:spacing w:after="120" w:line="240" w:lineRule="auto"/>
        <w:rPr>
          <w:rFonts w:ascii="Times New Roman" w:hAnsi="Times New Roman" w:cs="Times New Roman"/>
          <w:b/>
          <w:bCs/>
          <w:color w:val="000000" w:themeColor="text1"/>
        </w:rPr>
      </w:pPr>
      <w:r w:rsidRPr="00822080">
        <w:rPr>
          <w:rFonts w:ascii="Times New Roman" w:hAnsi="Times New Roman" w:cs="Times New Roman"/>
          <w:b/>
          <w:bCs/>
          <w:color w:val="000000" w:themeColor="text1"/>
        </w:rPr>
        <w:lastRenderedPageBreak/>
        <w:t xml:space="preserve">Table </w:t>
      </w:r>
      <w:r w:rsidR="00625339">
        <w:rPr>
          <w:rFonts w:ascii="Times New Roman" w:hAnsi="Times New Roman" w:cs="Times New Roman"/>
          <w:b/>
          <w:bCs/>
          <w:color w:val="000000" w:themeColor="text1"/>
        </w:rPr>
        <w:t>1</w:t>
      </w:r>
      <w:r w:rsidRPr="00822080">
        <w:rPr>
          <w:rFonts w:ascii="Times New Roman" w:hAnsi="Times New Roman" w:cs="Times New Roman"/>
          <w:b/>
          <w:bCs/>
          <w:color w:val="000000" w:themeColor="text1"/>
        </w:rPr>
        <w:t xml:space="preserve">. </w:t>
      </w:r>
      <w:r w:rsidRPr="00526503">
        <w:rPr>
          <w:rFonts w:ascii="Times New Roman" w:hAnsi="Times New Roman" w:cs="Times New Roman"/>
          <w:color w:val="000000" w:themeColor="text1"/>
        </w:rPr>
        <w:t>ANOVA</w:t>
      </w:r>
      <w:r w:rsidR="002D3616">
        <w:rPr>
          <w:rFonts w:ascii="Times New Roman" w:hAnsi="Times New Roman" w:cs="Times New Roman"/>
          <w:color w:val="000000" w:themeColor="text1"/>
        </w:rPr>
        <w:t>, LSD</w:t>
      </w:r>
      <w:r w:rsidRPr="00526503">
        <w:rPr>
          <w:rFonts w:ascii="Times New Roman" w:hAnsi="Times New Roman" w:cs="Times New Roman"/>
          <w:color w:val="000000" w:themeColor="text1"/>
        </w:rPr>
        <w:t xml:space="preserve"> and mean comparison of yield and bulb quality for three onion varieties (Hornet, Mata</w:t>
      </w:r>
      <w:r w:rsidR="00057030">
        <w:rPr>
          <w:rFonts w:ascii="Times New Roman" w:hAnsi="Times New Roman" w:cs="Times New Roman"/>
          <w:color w:val="000000" w:themeColor="text1"/>
        </w:rPr>
        <w:t xml:space="preserve"> </w:t>
      </w:r>
      <w:r w:rsidRPr="00526503">
        <w:rPr>
          <w:rFonts w:ascii="Times New Roman" w:hAnsi="Times New Roman" w:cs="Times New Roman"/>
          <w:color w:val="000000" w:themeColor="text1"/>
        </w:rPr>
        <w:t>Hari, and Amadea) under six soil water tension treatments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25 kPa,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50 kPa,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50 kPa [WM],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75 kPa,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100 kPa, and </w:t>
      </w:r>
      <w:r>
        <w:rPr>
          <w:rFonts w:ascii="Times New Roman" w:hAnsi="Times New Roman" w:cs="Times New Roman"/>
          <w:color w:val="000000" w:themeColor="text1"/>
        </w:rPr>
        <w:t>-</w:t>
      </w:r>
      <w:r w:rsidRPr="00526503">
        <w:rPr>
          <w:rFonts w:ascii="Times New Roman" w:hAnsi="Times New Roman" w:cs="Times New Roman"/>
          <w:color w:val="000000" w:themeColor="text1"/>
        </w:rPr>
        <w:t xml:space="preserve">125 kPa) during the </w:t>
      </w:r>
      <w:r>
        <w:rPr>
          <w:rFonts w:ascii="Times New Roman" w:hAnsi="Times New Roman" w:cs="Times New Roman"/>
          <w:color w:val="000000" w:themeColor="text1"/>
        </w:rPr>
        <w:t xml:space="preserve">onion </w:t>
      </w:r>
      <w:r w:rsidRPr="00526503">
        <w:rPr>
          <w:rFonts w:ascii="Times New Roman" w:hAnsi="Times New Roman" w:cs="Times New Roman"/>
          <w:color w:val="000000" w:themeColor="text1"/>
        </w:rPr>
        <w:t>growing season from March 1 to April 30, 2024, in Uvalde, Texas.</w:t>
      </w:r>
    </w:p>
    <w:tbl>
      <w:tblPr>
        <w:tblStyle w:val="TableGrid"/>
        <w:tblW w:w="0" w:type="auto"/>
        <w:tblLook w:val="04A0" w:firstRow="1" w:lastRow="0" w:firstColumn="1" w:lastColumn="0" w:noHBand="0" w:noVBand="1"/>
      </w:tblPr>
      <w:tblGrid>
        <w:gridCol w:w="1023"/>
        <w:gridCol w:w="1090"/>
        <w:gridCol w:w="891"/>
        <w:gridCol w:w="988"/>
        <w:gridCol w:w="714"/>
        <w:gridCol w:w="985"/>
        <w:gridCol w:w="734"/>
        <w:gridCol w:w="831"/>
        <w:gridCol w:w="874"/>
        <w:gridCol w:w="875"/>
        <w:gridCol w:w="734"/>
        <w:gridCol w:w="831"/>
        <w:gridCol w:w="755"/>
        <w:gridCol w:w="831"/>
        <w:gridCol w:w="794"/>
      </w:tblGrid>
      <w:tr w:rsidR="000C3D14" w:rsidRPr="00503038" w14:paraId="7E8CAFE4" w14:textId="77777777" w:rsidTr="00D04F42">
        <w:trPr>
          <w:trHeight w:val="693"/>
        </w:trPr>
        <w:tc>
          <w:tcPr>
            <w:tcW w:w="0" w:type="auto"/>
          </w:tcPr>
          <w:p w14:paraId="2C77F60F"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Treatment numbers</w:t>
            </w:r>
          </w:p>
        </w:tc>
        <w:tc>
          <w:tcPr>
            <w:tcW w:w="0" w:type="auto"/>
          </w:tcPr>
          <w:p w14:paraId="11275C51"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Treatments</w:t>
            </w:r>
          </w:p>
        </w:tc>
        <w:tc>
          <w:tcPr>
            <w:tcW w:w="0" w:type="auto"/>
          </w:tcPr>
          <w:p w14:paraId="2E0D521D"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Varieties</w:t>
            </w:r>
          </w:p>
        </w:tc>
        <w:tc>
          <w:tcPr>
            <w:tcW w:w="0" w:type="auto"/>
          </w:tcPr>
          <w:p w14:paraId="5013EF56"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Yield (adjusted, kg ha</w:t>
            </w:r>
            <w:r w:rsidRPr="00503038">
              <w:rPr>
                <w:rFonts w:ascii="Times New Roman" w:hAnsi="Times New Roman" w:cs="Times New Roman"/>
                <w:b/>
                <w:bCs/>
                <w:color w:val="000000" w:themeColor="text1"/>
                <w:sz w:val="18"/>
                <w:szCs w:val="18"/>
                <w:vertAlign w:val="superscript"/>
              </w:rPr>
              <w:t>-1</w:t>
            </w:r>
            <w:r w:rsidRPr="00503038">
              <w:rPr>
                <w:rFonts w:ascii="Times New Roman" w:hAnsi="Times New Roman" w:cs="Times New Roman"/>
                <w:b/>
                <w:bCs/>
                <w:color w:val="000000" w:themeColor="text1"/>
                <w:sz w:val="18"/>
                <w:szCs w:val="18"/>
              </w:rPr>
              <w:t>)</w:t>
            </w:r>
          </w:p>
        </w:tc>
        <w:tc>
          <w:tcPr>
            <w:tcW w:w="0" w:type="auto"/>
          </w:tcPr>
          <w:p w14:paraId="27D1970D"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SWP (kPa)</w:t>
            </w:r>
          </w:p>
        </w:tc>
        <w:tc>
          <w:tcPr>
            <w:tcW w:w="0" w:type="auto"/>
          </w:tcPr>
          <w:p w14:paraId="2E9C9B46" w14:textId="5592B33A"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No. of bulbs (ha</w:t>
            </w:r>
            <w:r w:rsidRPr="00503038">
              <w:rPr>
                <w:rFonts w:ascii="Times New Roman" w:hAnsi="Times New Roman" w:cs="Times New Roman"/>
                <w:b/>
                <w:bCs/>
                <w:color w:val="000000" w:themeColor="text1"/>
                <w:sz w:val="18"/>
                <w:szCs w:val="18"/>
                <w:vertAlign w:val="superscript"/>
              </w:rPr>
              <w:t>-1</w:t>
            </w:r>
            <w:r w:rsidRPr="00503038">
              <w:rPr>
                <w:rFonts w:ascii="Times New Roman" w:hAnsi="Times New Roman" w:cs="Times New Roman"/>
                <w:b/>
                <w:bCs/>
                <w:color w:val="000000" w:themeColor="text1"/>
                <w:sz w:val="18"/>
                <w:szCs w:val="18"/>
              </w:rPr>
              <w:t>)</w:t>
            </w:r>
          </w:p>
        </w:tc>
        <w:tc>
          <w:tcPr>
            <w:tcW w:w="0" w:type="auto"/>
          </w:tcPr>
          <w:p w14:paraId="48FDA63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Small bulbs weight (%)</w:t>
            </w:r>
          </w:p>
        </w:tc>
        <w:tc>
          <w:tcPr>
            <w:tcW w:w="0" w:type="auto"/>
          </w:tcPr>
          <w:p w14:paraId="45DD96DE"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Small bulbs number (%)</w:t>
            </w:r>
          </w:p>
        </w:tc>
        <w:tc>
          <w:tcPr>
            <w:tcW w:w="0" w:type="auto"/>
          </w:tcPr>
          <w:p w14:paraId="60F1A028"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Medium bulbs weight (%)</w:t>
            </w:r>
          </w:p>
        </w:tc>
        <w:tc>
          <w:tcPr>
            <w:tcW w:w="0" w:type="auto"/>
          </w:tcPr>
          <w:p w14:paraId="309A12BF"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Medium bulbs number (%)</w:t>
            </w:r>
          </w:p>
        </w:tc>
        <w:tc>
          <w:tcPr>
            <w:tcW w:w="0" w:type="auto"/>
          </w:tcPr>
          <w:p w14:paraId="21CDF8AA"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Large bulbs weight (%)</w:t>
            </w:r>
          </w:p>
        </w:tc>
        <w:tc>
          <w:tcPr>
            <w:tcW w:w="0" w:type="auto"/>
          </w:tcPr>
          <w:p w14:paraId="75C94BF9"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Large bulbs number (%)</w:t>
            </w:r>
          </w:p>
        </w:tc>
        <w:tc>
          <w:tcPr>
            <w:tcW w:w="0" w:type="auto"/>
          </w:tcPr>
          <w:p w14:paraId="467494D4"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Jumbo bulbs weight (%)</w:t>
            </w:r>
          </w:p>
        </w:tc>
        <w:tc>
          <w:tcPr>
            <w:tcW w:w="0" w:type="auto"/>
          </w:tcPr>
          <w:p w14:paraId="017E6F26"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Jumbo bulbs number (%)</w:t>
            </w:r>
          </w:p>
        </w:tc>
        <w:tc>
          <w:tcPr>
            <w:tcW w:w="0" w:type="auto"/>
          </w:tcPr>
          <w:p w14:paraId="6A7AA805"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Single center (%)</w:t>
            </w:r>
          </w:p>
        </w:tc>
      </w:tr>
      <w:tr w:rsidR="000C3D14" w:rsidRPr="00503038" w14:paraId="02298707" w14:textId="77777777" w:rsidTr="00D04F42">
        <w:trPr>
          <w:trHeight w:val="192"/>
        </w:trPr>
        <w:tc>
          <w:tcPr>
            <w:tcW w:w="0" w:type="auto"/>
            <w:vMerge w:val="restart"/>
          </w:tcPr>
          <w:p w14:paraId="7644AE98"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T1</w:t>
            </w:r>
          </w:p>
        </w:tc>
        <w:tc>
          <w:tcPr>
            <w:tcW w:w="0" w:type="auto"/>
            <w:vMerge w:val="restart"/>
          </w:tcPr>
          <w:p w14:paraId="43EAE54B"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-25 kPa</w:t>
            </w:r>
          </w:p>
        </w:tc>
        <w:tc>
          <w:tcPr>
            <w:tcW w:w="0" w:type="auto"/>
          </w:tcPr>
          <w:p w14:paraId="256B53A0"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2173F1C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217772.61</w:t>
            </w:r>
          </w:p>
        </w:tc>
        <w:tc>
          <w:tcPr>
            <w:tcW w:w="0" w:type="auto"/>
          </w:tcPr>
          <w:p w14:paraId="780E174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-24.07</w:t>
            </w:r>
          </w:p>
        </w:tc>
        <w:tc>
          <w:tcPr>
            <w:tcW w:w="0" w:type="auto"/>
          </w:tcPr>
          <w:p w14:paraId="4FA1134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217772.61</w:t>
            </w:r>
          </w:p>
        </w:tc>
        <w:tc>
          <w:tcPr>
            <w:tcW w:w="0" w:type="auto"/>
          </w:tcPr>
          <w:p w14:paraId="716C91A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4.85</w:t>
            </w:r>
          </w:p>
        </w:tc>
        <w:tc>
          <w:tcPr>
            <w:tcW w:w="0" w:type="auto"/>
          </w:tcPr>
          <w:p w14:paraId="6D1BD8B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13.33</w:t>
            </w:r>
          </w:p>
        </w:tc>
        <w:tc>
          <w:tcPr>
            <w:tcW w:w="0" w:type="auto"/>
          </w:tcPr>
          <w:p w14:paraId="60555E1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19.29</w:t>
            </w:r>
          </w:p>
        </w:tc>
        <w:tc>
          <w:tcPr>
            <w:tcW w:w="0" w:type="auto"/>
          </w:tcPr>
          <w:p w14:paraId="4608479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26.37</w:t>
            </w:r>
          </w:p>
        </w:tc>
        <w:tc>
          <w:tcPr>
            <w:tcW w:w="0" w:type="auto"/>
          </w:tcPr>
          <w:p w14:paraId="46AF498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61.30</w:t>
            </w:r>
          </w:p>
        </w:tc>
        <w:tc>
          <w:tcPr>
            <w:tcW w:w="0" w:type="auto"/>
          </w:tcPr>
          <w:p w14:paraId="4DA428B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52.38</w:t>
            </w:r>
          </w:p>
        </w:tc>
        <w:tc>
          <w:tcPr>
            <w:tcW w:w="0" w:type="auto"/>
          </w:tcPr>
          <w:p w14:paraId="2DBBC80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14.56</w:t>
            </w:r>
          </w:p>
        </w:tc>
        <w:tc>
          <w:tcPr>
            <w:tcW w:w="0" w:type="auto"/>
          </w:tcPr>
          <w:p w14:paraId="17F6A26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7.91</w:t>
            </w:r>
          </w:p>
        </w:tc>
        <w:tc>
          <w:tcPr>
            <w:tcW w:w="0" w:type="auto"/>
          </w:tcPr>
          <w:p w14:paraId="6BC1BAD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35.00</w:t>
            </w:r>
          </w:p>
        </w:tc>
      </w:tr>
      <w:tr w:rsidR="000C3D14" w:rsidRPr="00503038" w14:paraId="2C5AFB6A" w14:textId="77777777" w:rsidTr="00D04F42">
        <w:trPr>
          <w:trHeight w:val="61"/>
        </w:trPr>
        <w:tc>
          <w:tcPr>
            <w:tcW w:w="0" w:type="auto"/>
            <w:vMerge/>
          </w:tcPr>
          <w:p w14:paraId="0E2DBE95"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0BF525F6"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56BE11F4"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54C3915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123498.76</w:t>
            </w:r>
          </w:p>
        </w:tc>
        <w:tc>
          <w:tcPr>
            <w:tcW w:w="0" w:type="auto"/>
          </w:tcPr>
          <w:p w14:paraId="6DAB65F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-19.24</w:t>
            </w:r>
          </w:p>
        </w:tc>
        <w:tc>
          <w:tcPr>
            <w:tcW w:w="0" w:type="auto"/>
          </w:tcPr>
          <w:p w14:paraId="6373606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123498.76</w:t>
            </w:r>
          </w:p>
        </w:tc>
        <w:tc>
          <w:tcPr>
            <w:tcW w:w="0" w:type="auto"/>
          </w:tcPr>
          <w:p w14:paraId="5C46987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21.06</w:t>
            </w:r>
          </w:p>
        </w:tc>
        <w:tc>
          <w:tcPr>
            <w:tcW w:w="0" w:type="auto"/>
          </w:tcPr>
          <w:p w14:paraId="1B535AB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41.11</w:t>
            </w:r>
          </w:p>
        </w:tc>
        <w:tc>
          <w:tcPr>
            <w:tcW w:w="0" w:type="auto"/>
          </w:tcPr>
          <w:p w14:paraId="67CC817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27.68</w:t>
            </w:r>
          </w:p>
        </w:tc>
        <w:tc>
          <w:tcPr>
            <w:tcW w:w="0" w:type="auto"/>
          </w:tcPr>
          <w:p w14:paraId="2B8E86C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29.11</w:t>
            </w:r>
          </w:p>
        </w:tc>
        <w:tc>
          <w:tcPr>
            <w:tcW w:w="0" w:type="auto"/>
          </w:tcPr>
          <w:p w14:paraId="15D6032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51.25</w:t>
            </w:r>
          </w:p>
        </w:tc>
        <w:tc>
          <w:tcPr>
            <w:tcW w:w="0" w:type="auto"/>
          </w:tcPr>
          <w:p w14:paraId="4E44784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29.78</w:t>
            </w:r>
          </w:p>
        </w:tc>
        <w:tc>
          <w:tcPr>
            <w:tcW w:w="0" w:type="auto"/>
          </w:tcPr>
          <w:p w14:paraId="33C694E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644B57B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97082E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44.17</w:t>
            </w:r>
          </w:p>
        </w:tc>
      </w:tr>
      <w:tr w:rsidR="000C3D14" w:rsidRPr="00503038" w14:paraId="2389260B" w14:textId="77777777" w:rsidTr="00D04F42">
        <w:trPr>
          <w:trHeight w:val="61"/>
        </w:trPr>
        <w:tc>
          <w:tcPr>
            <w:tcW w:w="0" w:type="auto"/>
            <w:vMerge/>
          </w:tcPr>
          <w:p w14:paraId="396BD206"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7864F2B7"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53C03BB5"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10BF77E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156520.14</w:t>
            </w:r>
          </w:p>
        </w:tc>
        <w:tc>
          <w:tcPr>
            <w:tcW w:w="0" w:type="auto"/>
          </w:tcPr>
          <w:p w14:paraId="1C66C68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-34.83</w:t>
            </w:r>
          </w:p>
        </w:tc>
        <w:tc>
          <w:tcPr>
            <w:tcW w:w="0" w:type="auto"/>
          </w:tcPr>
          <w:p w14:paraId="2DDA45E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156520.14</w:t>
            </w:r>
          </w:p>
        </w:tc>
        <w:tc>
          <w:tcPr>
            <w:tcW w:w="0" w:type="auto"/>
          </w:tcPr>
          <w:p w14:paraId="29B8EFE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15.26</w:t>
            </w:r>
          </w:p>
        </w:tc>
        <w:tc>
          <w:tcPr>
            <w:tcW w:w="0" w:type="auto"/>
          </w:tcPr>
          <w:p w14:paraId="36D97A1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29.67</w:t>
            </w:r>
          </w:p>
        </w:tc>
        <w:tc>
          <w:tcPr>
            <w:tcW w:w="0" w:type="auto"/>
          </w:tcPr>
          <w:p w14:paraId="502CBAA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39.86</w:t>
            </w:r>
          </w:p>
        </w:tc>
        <w:tc>
          <w:tcPr>
            <w:tcW w:w="0" w:type="auto"/>
          </w:tcPr>
          <w:p w14:paraId="5F00DE9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39.21</w:t>
            </w:r>
          </w:p>
        </w:tc>
        <w:tc>
          <w:tcPr>
            <w:tcW w:w="0" w:type="auto"/>
          </w:tcPr>
          <w:p w14:paraId="3F68763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36.42</w:t>
            </w:r>
          </w:p>
        </w:tc>
        <w:tc>
          <w:tcPr>
            <w:tcW w:w="0" w:type="auto"/>
          </w:tcPr>
          <w:p w14:paraId="258AEAC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26.11</w:t>
            </w:r>
          </w:p>
        </w:tc>
        <w:tc>
          <w:tcPr>
            <w:tcW w:w="0" w:type="auto"/>
          </w:tcPr>
          <w:p w14:paraId="5D5D97E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8.45</w:t>
            </w:r>
          </w:p>
        </w:tc>
        <w:tc>
          <w:tcPr>
            <w:tcW w:w="0" w:type="auto"/>
          </w:tcPr>
          <w:p w14:paraId="6A98666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5.00</w:t>
            </w:r>
          </w:p>
        </w:tc>
        <w:tc>
          <w:tcPr>
            <w:tcW w:w="0" w:type="auto"/>
          </w:tcPr>
          <w:p w14:paraId="739E860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95.00</w:t>
            </w:r>
          </w:p>
        </w:tc>
      </w:tr>
      <w:tr w:rsidR="000C3D14" w:rsidRPr="00503038" w14:paraId="6E9E39F0" w14:textId="77777777" w:rsidTr="00D04F42">
        <w:trPr>
          <w:trHeight w:val="192"/>
        </w:trPr>
        <w:tc>
          <w:tcPr>
            <w:tcW w:w="0" w:type="auto"/>
            <w:vMerge w:val="restart"/>
          </w:tcPr>
          <w:p w14:paraId="5F8549F0"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T2</w:t>
            </w:r>
          </w:p>
        </w:tc>
        <w:tc>
          <w:tcPr>
            <w:tcW w:w="0" w:type="auto"/>
            <w:vMerge w:val="restart"/>
          </w:tcPr>
          <w:p w14:paraId="17726324"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-50 kPa</w:t>
            </w:r>
          </w:p>
        </w:tc>
        <w:tc>
          <w:tcPr>
            <w:tcW w:w="0" w:type="auto"/>
          </w:tcPr>
          <w:p w14:paraId="1A522596"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5C78A63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125000.01</w:t>
            </w:r>
          </w:p>
        </w:tc>
        <w:tc>
          <w:tcPr>
            <w:tcW w:w="0" w:type="auto"/>
          </w:tcPr>
          <w:p w14:paraId="1B8E353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-58.22</w:t>
            </w:r>
          </w:p>
        </w:tc>
        <w:tc>
          <w:tcPr>
            <w:tcW w:w="0" w:type="auto"/>
          </w:tcPr>
          <w:p w14:paraId="399C94F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156180.87</w:t>
            </w:r>
          </w:p>
        </w:tc>
        <w:tc>
          <w:tcPr>
            <w:tcW w:w="0" w:type="auto"/>
          </w:tcPr>
          <w:p w14:paraId="470C7A1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7.53</w:t>
            </w:r>
          </w:p>
        </w:tc>
        <w:tc>
          <w:tcPr>
            <w:tcW w:w="0" w:type="auto"/>
          </w:tcPr>
          <w:p w14:paraId="44B579F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18.98</w:t>
            </w:r>
          </w:p>
        </w:tc>
        <w:tc>
          <w:tcPr>
            <w:tcW w:w="0" w:type="auto"/>
          </w:tcPr>
          <w:p w14:paraId="01149A8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24.07</w:t>
            </w:r>
          </w:p>
        </w:tc>
        <w:tc>
          <w:tcPr>
            <w:tcW w:w="0" w:type="auto"/>
          </w:tcPr>
          <w:p w14:paraId="0E78DD7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32.66</w:t>
            </w:r>
          </w:p>
        </w:tc>
        <w:tc>
          <w:tcPr>
            <w:tcW w:w="0" w:type="auto"/>
          </w:tcPr>
          <w:p w14:paraId="4DD4454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51.43</w:t>
            </w:r>
          </w:p>
        </w:tc>
        <w:tc>
          <w:tcPr>
            <w:tcW w:w="0" w:type="auto"/>
          </w:tcPr>
          <w:p w14:paraId="63731C4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39.33</w:t>
            </w:r>
          </w:p>
        </w:tc>
        <w:tc>
          <w:tcPr>
            <w:tcW w:w="0" w:type="auto"/>
          </w:tcPr>
          <w:p w14:paraId="5210E9F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16.97</w:t>
            </w:r>
          </w:p>
        </w:tc>
        <w:tc>
          <w:tcPr>
            <w:tcW w:w="0" w:type="auto"/>
          </w:tcPr>
          <w:p w14:paraId="6DEDAE6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9.04</w:t>
            </w:r>
          </w:p>
        </w:tc>
        <w:tc>
          <w:tcPr>
            <w:tcW w:w="0" w:type="auto"/>
          </w:tcPr>
          <w:p w14:paraId="5249A72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70.00</w:t>
            </w:r>
          </w:p>
        </w:tc>
      </w:tr>
      <w:tr w:rsidR="000C3D14" w:rsidRPr="00503038" w14:paraId="379AC95E" w14:textId="77777777" w:rsidTr="00D04F42">
        <w:trPr>
          <w:trHeight w:val="61"/>
        </w:trPr>
        <w:tc>
          <w:tcPr>
            <w:tcW w:w="0" w:type="auto"/>
            <w:vMerge/>
          </w:tcPr>
          <w:p w14:paraId="4721A3EC"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709A78C3"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7117BD7C"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36CD269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88973.79</w:t>
            </w:r>
          </w:p>
        </w:tc>
        <w:tc>
          <w:tcPr>
            <w:tcW w:w="0" w:type="auto"/>
          </w:tcPr>
          <w:p w14:paraId="774D97D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-50.84</w:t>
            </w:r>
          </w:p>
        </w:tc>
        <w:tc>
          <w:tcPr>
            <w:tcW w:w="0" w:type="auto"/>
          </w:tcPr>
          <w:p w14:paraId="76C7D78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108368.75</w:t>
            </w:r>
          </w:p>
        </w:tc>
        <w:tc>
          <w:tcPr>
            <w:tcW w:w="0" w:type="auto"/>
          </w:tcPr>
          <w:p w14:paraId="6BA4DCD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24.82</w:t>
            </w:r>
          </w:p>
        </w:tc>
        <w:tc>
          <w:tcPr>
            <w:tcW w:w="0" w:type="auto"/>
          </w:tcPr>
          <w:p w14:paraId="2EB8185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45.08</w:t>
            </w:r>
          </w:p>
        </w:tc>
        <w:tc>
          <w:tcPr>
            <w:tcW w:w="0" w:type="auto"/>
          </w:tcPr>
          <w:p w14:paraId="678B8AE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49.90</w:t>
            </w:r>
          </w:p>
        </w:tc>
        <w:tc>
          <w:tcPr>
            <w:tcW w:w="0" w:type="auto"/>
          </w:tcPr>
          <w:p w14:paraId="6F5D18C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39.88</w:t>
            </w:r>
          </w:p>
        </w:tc>
        <w:tc>
          <w:tcPr>
            <w:tcW w:w="0" w:type="auto"/>
          </w:tcPr>
          <w:p w14:paraId="618BBDF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25.28</w:t>
            </w:r>
          </w:p>
        </w:tc>
        <w:tc>
          <w:tcPr>
            <w:tcW w:w="0" w:type="auto"/>
          </w:tcPr>
          <w:p w14:paraId="49029CF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15.04</w:t>
            </w:r>
          </w:p>
        </w:tc>
        <w:tc>
          <w:tcPr>
            <w:tcW w:w="0" w:type="auto"/>
          </w:tcPr>
          <w:p w14:paraId="044BB3F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6743486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1B3E143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47.50</w:t>
            </w:r>
          </w:p>
        </w:tc>
      </w:tr>
      <w:tr w:rsidR="000C3D14" w:rsidRPr="00503038" w14:paraId="69334AD2" w14:textId="77777777" w:rsidTr="00D04F42">
        <w:trPr>
          <w:trHeight w:val="61"/>
        </w:trPr>
        <w:tc>
          <w:tcPr>
            <w:tcW w:w="0" w:type="auto"/>
            <w:vMerge/>
          </w:tcPr>
          <w:p w14:paraId="482BDBE3"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559F6AE8"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5FD51F25"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0E18B89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214130.31</w:t>
            </w:r>
          </w:p>
        </w:tc>
        <w:tc>
          <w:tcPr>
            <w:tcW w:w="0" w:type="auto"/>
          </w:tcPr>
          <w:p w14:paraId="656F47A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-57.78</w:t>
            </w:r>
          </w:p>
        </w:tc>
        <w:tc>
          <w:tcPr>
            <w:tcW w:w="0" w:type="auto"/>
          </w:tcPr>
          <w:p w14:paraId="791C019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183058.83</w:t>
            </w:r>
          </w:p>
        </w:tc>
        <w:tc>
          <w:tcPr>
            <w:tcW w:w="0" w:type="auto"/>
          </w:tcPr>
          <w:p w14:paraId="4275113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9.80</w:t>
            </w:r>
          </w:p>
        </w:tc>
        <w:tc>
          <w:tcPr>
            <w:tcW w:w="0" w:type="auto"/>
          </w:tcPr>
          <w:p w14:paraId="2022101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18.68</w:t>
            </w:r>
          </w:p>
        </w:tc>
        <w:tc>
          <w:tcPr>
            <w:tcW w:w="0" w:type="auto"/>
          </w:tcPr>
          <w:p w14:paraId="55CF590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51.23</w:t>
            </w:r>
          </w:p>
        </w:tc>
        <w:tc>
          <w:tcPr>
            <w:tcW w:w="0" w:type="auto"/>
          </w:tcPr>
          <w:p w14:paraId="0E966CB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50.89</w:t>
            </w:r>
          </w:p>
        </w:tc>
        <w:tc>
          <w:tcPr>
            <w:tcW w:w="0" w:type="auto"/>
          </w:tcPr>
          <w:p w14:paraId="3BD614F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38.96</w:t>
            </w:r>
          </w:p>
        </w:tc>
        <w:tc>
          <w:tcPr>
            <w:tcW w:w="0" w:type="auto"/>
          </w:tcPr>
          <w:p w14:paraId="1EEEB85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30.43</w:t>
            </w:r>
          </w:p>
        </w:tc>
        <w:tc>
          <w:tcPr>
            <w:tcW w:w="0" w:type="auto"/>
          </w:tcPr>
          <w:p w14:paraId="4723E54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471FF40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2FE116C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97.50</w:t>
            </w:r>
          </w:p>
        </w:tc>
      </w:tr>
      <w:tr w:rsidR="000C3D14" w:rsidRPr="00503038" w14:paraId="6114D29C" w14:textId="77777777" w:rsidTr="00D04F42">
        <w:trPr>
          <w:trHeight w:val="61"/>
        </w:trPr>
        <w:tc>
          <w:tcPr>
            <w:tcW w:w="0" w:type="auto"/>
            <w:vMerge w:val="restart"/>
          </w:tcPr>
          <w:p w14:paraId="6FCA5086"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T3</w:t>
            </w:r>
          </w:p>
        </w:tc>
        <w:tc>
          <w:tcPr>
            <w:tcW w:w="0" w:type="auto"/>
            <w:vMerge w:val="restart"/>
          </w:tcPr>
          <w:p w14:paraId="3F8016A5"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-50 kPa WM</w:t>
            </w:r>
          </w:p>
        </w:tc>
        <w:tc>
          <w:tcPr>
            <w:tcW w:w="0" w:type="auto"/>
          </w:tcPr>
          <w:p w14:paraId="2FF19C6C"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630AA4F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195887.95</w:t>
            </w:r>
          </w:p>
        </w:tc>
        <w:tc>
          <w:tcPr>
            <w:tcW w:w="0" w:type="auto"/>
          </w:tcPr>
          <w:p w14:paraId="2A67676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-35.01</w:t>
            </w:r>
          </w:p>
        </w:tc>
        <w:tc>
          <w:tcPr>
            <w:tcW w:w="0" w:type="auto"/>
          </w:tcPr>
          <w:p w14:paraId="5BF5D14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195887.95</w:t>
            </w:r>
          </w:p>
        </w:tc>
        <w:tc>
          <w:tcPr>
            <w:tcW w:w="0" w:type="auto"/>
          </w:tcPr>
          <w:p w14:paraId="006B416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4.02</w:t>
            </w:r>
          </w:p>
        </w:tc>
        <w:tc>
          <w:tcPr>
            <w:tcW w:w="0" w:type="auto"/>
          </w:tcPr>
          <w:p w14:paraId="2DB7E7E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13.38</w:t>
            </w:r>
          </w:p>
        </w:tc>
        <w:tc>
          <w:tcPr>
            <w:tcW w:w="0" w:type="auto"/>
          </w:tcPr>
          <w:p w14:paraId="03475AB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17.08</w:t>
            </w:r>
          </w:p>
        </w:tc>
        <w:tc>
          <w:tcPr>
            <w:tcW w:w="0" w:type="auto"/>
          </w:tcPr>
          <w:p w14:paraId="636FD16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25.68</w:t>
            </w:r>
          </w:p>
        </w:tc>
        <w:tc>
          <w:tcPr>
            <w:tcW w:w="0" w:type="auto"/>
          </w:tcPr>
          <w:p w14:paraId="53C0E6A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57.33</w:t>
            </w:r>
          </w:p>
        </w:tc>
        <w:tc>
          <w:tcPr>
            <w:tcW w:w="0" w:type="auto"/>
          </w:tcPr>
          <w:p w14:paraId="2A5D440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49.40</w:t>
            </w:r>
          </w:p>
        </w:tc>
        <w:tc>
          <w:tcPr>
            <w:tcW w:w="0" w:type="auto"/>
          </w:tcPr>
          <w:p w14:paraId="57076C3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21.57</w:t>
            </w:r>
          </w:p>
        </w:tc>
        <w:tc>
          <w:tcPr>
            <w:tcW w:w="0" w:type="auto"/>
          </w:tcPr>
          <w:p w14:paraId="52CFC2F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11.54</w:t>
            </w:r>
          </w:p>
        </w:tc>
        <w:tc>
          <w:tcPr>
            <w:tcW w:w="0" w:type="auto"/>
          </w:tcPr>
          <w:p w14:paraId="0776512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40.00</w:t>
            </w:r>
          </w:p>
        </w:tc>
      </w:tr>
      <w:tr w:rsidR="000C3D14" w:rsidRPr="00503038" w14:paraId="5871324D" w14:textId="77777777" w:rsidTr="00D04F42">
        <w:trPr>
          <w:trHeight w:val="61"/>
        </w:trPr>
        <w:tc>
          <w:tcPr>
            <w:tcW w:w="0" w:type="auto"/>
            <w:vMerge/>
          </w:tcPr>
          <w:p w14:paraId="76E08B67"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1F50DB5E"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7BFC5CD1"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1B81BC8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142670.79</w:t>
            </w:r>
          </w:p>
        </w:tc>
        <w:tc>
          <w:tcPr>
            <w:tcW w:w="0" w:type="auto"/>
          </w:tcPr>
          <w:p w14:paraId="5B2B6C8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-47.43</w:t>
            </w:r>
          </w:p>
        </w:tc>
        <w:tc>
          <w:tcPr>
            <w:tcW w:w="0" w:type="auto"/>
          </w:tcPr>
          <w:p w14:paraId="2BEF41D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142670.79</w:t>
            </w:r>
          </w:p>
        </w:tc>
        <w:tc>
          <w:tcPr>
            <w:tcW w:w="0" w:type="auto"/>
          </w:tcPr>
          <w:p w14:paraId="14BCF9C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43.36</w:t>
            </w:r>
          </w:p>
        </w:tc>
        <w:tc>
          <w:tcPr>
            <w:tcW w:w="0" w:type="auto"/>
          </w:tcPr>
          <w:p w14:paraId="30C6C44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62.73</w:t>
            </w:r>
          </w:p>
        </w:tc>
        <w:tc>
          <w:tcPr>
            <w:tcW w:w="0" w:type="auto"/>
          </w:tcPr>
          <w:p w14:paraId="5465674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39.86</w:t>
            </w:r>
          </w:p>
        </w:tc>
        <w:tc>
          <w:tcPr>
            <w:tcW w:w="0" w:type="auto"/>
          </w:tcPr>
          <w:p w14:paraId="51372C0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28.97</w:t>
            </w:r>
          </w:p>
        </w:tc>
        <w:tc>
          <w:tcPr>
            <w:tcW w:w="0" w:type="auto"/>
          </w:tcPr>
          <w:p w14:paraId="4CA1460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16.78</w:t>
            </w:r>
          </w:p>
        </w:tc>
        <w:tc>
          <w:tcPr>
            <w:tcW w:w="0" w:type="auto"/>
          </w:tcPr>
          <w:p w14:paraId="6208AF4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8.30</w:t>
            </w:r>
          </w:p>
        </w:tc>
        <w:tc>
          <w:tcPr>
            <w:tcW w:w="0" w:type="auto"/>
          </w:tcPr>
          <w:p w14:paraId="0238C86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576CE53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07A1777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69.44</w:t>
            </w:r>
          </w:p>
        </w:tc>
      </w:tr>
      <w:tr w:rsidR="000C3D14" w:rsidRPr="00503038" w14:paraId="31AF5B8D" w14:textId="77777777" w:rsidTr="00D04F42">
        <w:trPr>
          <w:trHeight w:val="61"/>
        </w:trPr>
        <w:tc>
          <w:tcPr>
            <w:tcW w:w="0" w:type="auto"/>
            <w:vMerge/>
          </w:tcPr>
          <w:p w14:paraId="09A3898B"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61E05D9B"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7773E16A"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339BA51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141523.92</w:t>
            </w:r>
          </w:p>
        </w:tc>
        <w:tc>
          <w:tcPr>
            <w:tcW w:w="0" w:type="auto"/>
          </w:tcPr>
          <w:p w14:paraId="7519D18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-39.90</w:t>
            </w:r>
          </w:p>
        </w:tc>
        <w:tc>
          <w:tcPr>
            <w:tcW w:w="0" w:type="auto"/>
          </w:tcPr>
          <w:p w14:paraId="7A88F8C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141523.92</w:t>
            </w:r>
          </w:p>
        </w:tc>
        <w:tc>
          <w:tcPr>
            <w:tcW w:w="0" w:type="auto"/>
          </w:tcPr>
          <w:p w14:paraId="73BC82C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15.56</w:t>
            </w:r>
          </w:p>
        </w:tc>
        <w:tc>
          <w:tcPr>
            <w:tcW w:w="0" w:type="auto"/>
          </w:tcPr>
          <w:p w14:paraId="21F28ED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34.29</w:t>
            </w:r>
          </w:p>
        </w:tc>
        <w:tc>
          <w:tcPr>
            <w:tcW w:w="0" w:type="auto"/>
          </w:tcPr>
          <w:p w14:paraId="715FD4D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50.87</w:t>
            </w:r>
          </w:p>
        </w:tc>
        <w:tc>
          <w:tcPr>
            <w:tcW w:w="0" w:type="auto"/>
          </w:tcPr>
          <w:p w14:paraId="0475B93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46.39</w:t>
            </w:r>
          </w:p>
        </w:tc>
        <w:tc>
          <w:tcPr>
            <w:tcW w:w="0" w:type="auto"/>
          </w:tcPr>
          <w:p w14:paraId="334F3CF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33.57</w:t>
            </w:r>
          </w:p>
        </w:tc>
        <w:tc>
          <w:tcPr>
            <w:tcW w:w="0" w:type="auto"/>
          </w:tcPr>
          <w:p w14:paraId="01E1816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19.33</w:t>
            </w:r>
          </w:p>
        </w:tc>
        <w:tc>
          <w:tcPr>
            <w:tcW w:w="0" w:type="auto"/>
          </w:tcPr>
          <w:p w14:paraId="432D36F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8A160B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220840E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92.50</w:t>
            </w:r>
          </w:p>
        </w:tc>
      </w:tr>
      <w:tr w:rsidR="000C3D14" w:rsidRPr="00503038" w14:paraId="06BC434F" w14:textId="77777777" w:rsidTr="00D04F42">
        <w:trPr>
          <w:trHeight w:val="192"/>
        </w:trPr>
        <w:tc>
          <w:tcPr>
            <w:tcW w:w="0" w:type="auto"/>
            <w:vMerge w:val="restart"/>
          </w:tcPr>
          <w:p w14:paraId="2F58047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T4</w:t>
            </w:r>
          </w:p>
        </w:tc>
        <w:tc>
          <w:tcPr>
            <w:tcW w:w="0" w:type="auto"/>
            <w:vMerge w:val="restart"/>
          </w:tcPr>
          <w:p w14:paraId="5EAF432F"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-75 kPa</w:t>
            </w:r>
          </w:p>
        </w:tc>
        <w:tc>
          <w:tcPr>
            <w:tcW w:w="0" w:type="auto"/>
          </w:tcPr>
          <w:p w14:paraId="04B13DA4"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1E966EB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156180.87</w:t>
            </w:r>
          </w:p>
        </w:tc>
        <w:tc>
          <w:tcPr>
            <w:tcW w:w="0" w:type="auto"/>
          </w:tcPr>
          <w:p w14:paraId="0C21DD1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-89.52</w:t>
            </w:r>
          </w:p>
        </w:tc>
        <w:tc>
          <w:tcPr>
            <w:tcW w:w="0" w:type="auto"/>
          </w:tcPr>
          <w:p w14:paraId="0A2B6BD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125000.01</w:t>
            </w:r>
          </w:p>
        </w:tc>
        <w:tc>
          <w:tcPr>
            <w:tcW w:w="0" w:type="auto"/>
          </w:tcPr>
          <w:p w14:paraId="3ED4B83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5.93</w:t>
            </w:r>
          </w:p>
        </w:tc>
        <w:tc>
          <w:tcPr>
            <w:tcW w:w="0" w:type="auto"/>
          </w:tcPr>
          <w:p w14:paraId="01AC477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17.73</w:t>
            </w:r>
          </w:p>
        </w:tc>
        <w:tc>
          <w:tcPr>
            <w:tcW w:w="0" w:type="auto"/>
          </w:tcPr>
          <w:p w14:paraId="493F45A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21.58</w:t>
            </w:r>
          </w:p>
        </w:tc>
        <w:tc>
          <w:tcPr>
            <w:tcW w:w="0" w:type="auto"/>
          </w:tcPr>
          <w:p w14:paraId="1B5FD6D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27.35</w:t>
            </w:r>
          </w:p>
        </w:tc>
        <w:tc>
          <w:tcPr>
            <w:tcW w:w="0" w:type="auto"/>
          </w:tcPr>
          <w:p w14:paraId="46C19EF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54.48</w:t>
            </w:r>
          </w:p>
        </w:tc>
        <w:tc>
          <w:tcPr>
            <w:tcW w:w="0" w:type="auto"/>
          </w:tcPr>
          <w:p w14:paraId="0CFB5D2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43.76</w:t>
            </w:r>
          </w:p>
        </w:tc>
        <w:tc>
          <w:tcPr>
            <w:tcW w:w="0" w:type="auto"/>
          </w:tcPr>
          <w:p w14:paraId="2231F76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18.00</w:t>
            </w:r>
          </w:p>
        </w:tc>
        <w:tc>
          <w:tcPr>
            <w:tcW w:w="0" w:type="auto"/>
          </w:tcPr>
          <w:p w14:paraId="71EC76B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11.16</w:t>
            </w:r>
          </w:p>
        </w:tc>
        <w:tc>
          <w:tcPr>
            <w:tcW w:w="0" w:type="auto"/>
          </w:tcPr>
          <w:p w14:paraId="17933DF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60.00</w:t>
            </w:r>
          </w:p>
        </w:tc>
      </w:tr>
      <w:tr w:rsidR="000C3D14" w:rsidRPr="00503038" w14:paraId="223CFA83" w14:textId="77777777" w:rsidTr="00D04F42">
        <w:trPr>
          <w:trHeight w:val="61"/>
        </w:trPr>
        <w:tc>
          <w:tcPr>
            <w:tcW w:w="0" w:type="auto"/>
            <w:vMerge/>
          </w:tcPr>
          <w:p w14:paraId="7F6EF1BB"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5E3C9070"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547DFC1E"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003DE62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108368.75</w:t>
            </w:r>
          </w:p>
        </w:tc>
        <w:tc>
          <w:tcPr>
            <w:tcW w:w="0" w:type="auto"/>
          </w:tcPr>
          <w:p w14:paraId="61B395E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-69.90</w:t>
            </w:r>
          </w:p>
        </w:tc>
        <w:tc>
          <w:tcPr>
            <w:tcW w:w="0" w:type="auto"/>
          </w:tcPr>
          <w:p w14:paraId="41898A3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88973.79</w:t>
            </w:r>
          </w:p>
        </w:tc>
        <w:tc>
          <w:tcPr>
            <w:tcW w:w="0" w:type="auto"/>
          </w:tcPr>
          <w:p w14:paraId="54875D8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17.29</w:t>
            </w:r>
          </w:p>
        </w:tc>
        <w:tc>
          <w:tcPr>
            <w:tcW w:w="0" w:type="auto"/>
          </w:tcPr>
          <w:p w14:paraId="681BFB2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27.44</w:t>
            </w:r>
          </w:p>
        </w:tc>
        <w:tc>
          <w:tcPr>
            <w:tcW w:w="0" w:type="auto"/>
          </w:tcPr>
          <w:p w14:paraId="147FE63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47.81</w:t>
            </w:r>
          </w:p>
        </w:tc>
        <w:tc>
          <w:tcPr>
            <w:tcW w:w="0" w:type="auto"/>
          </w:tcPr>
          <w:p w14:paraId="09AF589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50.15</w:t>
            </w:r>
          </w:p>
        </w:tc>
        <w:tc>
          <w:tcPr>
            <w:tcW w:w="0" w:type="auto"/>
          </w:tcPr>
          <w:p w14:paraId="26E5A04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34.90</w:t>
            </w:r>
          </w:p>
        </w:tc>
        <w:tc>
          <w:tcPr>
            <w:tcW w:w="0" w:type="auto"/>
          </w:tcPr>
          <w:p w14:paraId="5243537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22.41</w:t>
            </w:r>
          </w:p>
        </w:tc>
        <w:tc>
          <w:tcPr>
            <w:tcW w:w="0" w:type="auto"/>
          </w:tcPr>
          <w:p w14:paraId="7BE687A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55EECFB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45A33BE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40.00</w:t>
            </w:r>
          </w:p>
        </w:tc>
      </w:tr>
      <w:tr w:rsidR="000C3D14" w:rsidRPr="00503038" w14:paraId="0A9491DB" w14:textId="77777777" w:rsidTr="00D04F42">
        <w:trPr>
          <w:trHeight w:val="61"/>
        </w:trPr>
        <w:tc>
          <w:tcPr>
            <w:tcW w:w="0" w:type="auto"/>
            <w:vMerge/>
          </w:tcPr>
          <w:p w14:paraId="186329EA"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vMerge/>
          </w:tcPr>
          <w:p w14:paraId="2F4BC3EF" w14:textId="77777777" w:rsidR="000C3D14" w:rsidRPr="00503038" w:rsidRDefault="000C3D14" w:rsidP="00D04F42">
            <w:pPr>
              <w:rPr>
                <w:rFonts w:ascii="Times New Roman" w:hAnsi="Times New Roman" w:cs="Times New Roman"/>
                <w:b/>
                <w:bCs/>
                <w:color w:val="000000" w:themeColor="text1"/>
                <w:sz w:val="18"/>
                <w:szCs w:val="18"/>
              </w:rPr>
            </w:pPr>
          </w:p>
        </w:tc>
        <w:tc>
          <w:tcPr>
            <w:tcW w:w="0" w:type="auto"/>
          </w:tcPr>
          <w:p w14:paraId="08A87E1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42F92EA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183058.83</w:t>
            </w:r>
          </w:p>
        </w:tc>
        <w:tc>
          <w:tcPr>
            <w:tcW w:w="0" w:type="auto"/>
          </w:tcPr>
          <w:p w14:paraId="6C7F029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-59.27</w:t>
            </w:r>
          </w:p>
        </w:tc>
        <w:tc>
          <w:tcPr>
            <w:tcW w:w="0" w:type="auto"/>
          </w:tcPr>
          <w:p w14:paraId="5F938A3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214130.31</w:t>
            </w:r>
          </w:p>
        </w:tc>
        <w:tc>
          <w:tcPr>
            <w:tcW w:w="0" w:type="auto"/>
          </w:tcPr>
          <w:p w14:paraId="3A292EC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12.06</w:t>
            </w:r>
          </w:p>
        </w:tc>
        <w:tc>
          <w:tcPr>
            <w:tcW w:w="0" w:type="auto"/>
          </w:tcPr>
          <w:p w14:paraId="58F44BE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23.74</w:t>
            </w:r>
          </w:p>
        </w:tc>
        <w:tc>
          <w:tcPr>
            <w:tcW w:w="0" w:type="auto"/>
          </w:tcPr>
          <w:p w14:paraId="2F0FCA6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51.66</w:t>
            </w:r>
          </w:p>
        </w:tc>
        <w:tc>
          <w:tcPr>
            <w:tcW w:w="0" w:type="auto"/>
          </w:tcPr>
          <w:p w14:paraId="0BD5DA0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52.27</w:t>
            </w:r>
          </w:p>
        </w:tc>
        <w:tc>
          <w:tcPr>
            <w:tcW w:w="0" w:type="auto"/>
          </w:tcPr>
          <w:p w14:paraId="261AAA0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36.28</w:t>
            </w:r>
          </w:p>
        </w:tc>
        <w:tc>
          <w:tcPr>
            <w:tcW w:w="0" w:type="auto"/>
          </w:tcPr>
          <w:p w14:paraId="67FA3DD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23.99</w:t>
            </w:r>
          </w:p>
        </w:tc>
        <w:tc>
          <w:tcPr>
            <w:tcW w:w="0" w:type="auto"/>
          </w:tcPr>
          <w:p w14:paraId="0624274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4034FB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7E151A0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95.00</w:t>
            </w:r>
          </w:p>
        </w:tc>
      </w:tr>
      <w:tr w:rsidR="000C3D14" w:rsidRPr="00503038" w14:paraId="551DF61E" w14:textId="77777777" w:rsidTr="00D04F42">
        <w:trPr>
          <w:trHeight w:val="192"/>
        </w:trPr>
        <w:tc>
          <w:tcPr>
            <w:tcW w:w="0" w:type="auto"/>
            <w:vMerge w:val="restart"/>
          </w:tcPr>
          <w:p w14:paraId="00AC363C"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T5</w:t>
            </w:r>
          </w:p>
        </w:tc>
        <w:tc>
          <w:tcPr>
            <w:tcW w:w="0" w:type="auto"/>
            <w:vMerge w:val="restart"/>
          </w:tcPr>
          <w:p w14:paraId="69A94DB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-100 kPa</w:t>
            </w:r>
          </w:p>
        </w:tc>
        <w:tc>
          <w:tcPr>
            <w:tcW w:w="0" w:type="auto"/>
          </w:tcPr>
          <w:p w14:paraId="1F16A4D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42BDD49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185098.37</w:t>
            </w:r>
          </w:p>
        </w:tc>
        <w:tc>
          <w:tcPr>
            <w:tcW w:w="0" w:type="auto"/>
          </w:tcPr>
          <w:p w14:paraId="0791AFE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-103.04</w:t>
            </w:r>
          </w:p>
        </w:tc>
        <w:tc>
          <w:tcPr>
            <w:tcW w:w="0" w:type="auto"/>
          </w:tcPr>
          <w:p w14:paraId="7B16CF5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185098.37</w:t>
            </w:r>
          </w:p>
        </w:tc>
        <w:tc>
          <w:tcPr>
            <w:tcW w:w="0" w:type="auto"/>
          </w:tcPr>
          <w:p w14:paraId="351E32C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6.53</w:t>
            </w:r>
          </w:p>
        </w:tc>
        <w:tc>
          <w:tcPr>
            <w:tcW w:w="0" w:type="auto"/>
          </w:tcPr>
          <w:p w14:paraId="628F9A7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16.80</w:t>
            </w:r>
          </w:p>
        </w:tc>
        <w:tc>
          <w:tcPr>
            <w:tcW w:w="0" w:type="auto"/>
          </w:tcPr>
          <w:p w14:paraId="3A24D53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17.36</w:t>
            </w:r>
          </w:p>
        </w:tc>
        <w:tc>
          <w:tcPr>
            <w:tcW w:w="0" w:type="auto"/>
          </w:tcPr>
          <w:p w14:paraId="3213811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23.09</w:t>
            </w:r>
          </w:p>
        </w:tc>
        <w:tc>
          <w:tcPr>
            <w:tcW w:w="0" w:type="auto"/>
          </w:tcPr>
          <w:p w14:paraId="314CCD8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45.63</w:t>
            </w:r>
          </w:p>
        </w:tc>
        <w:tc>
          <w:tcPr>
            <w:tcW w:w="0" w:type="auto"/>
          </w:tcPr>
          <w:p w14:paraId="6A74F93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41.25</w:t>
            </w:r>
          </w:p>
        </w:tc>
        <w:tc>
          <w:tcPr>
            <w:tcW w:w="0" w:type="auto"/>
          </w:tcPr>
          <w:p w14:paraId="2489E95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30.48</w:t>
            </w:r>
          </w:p>
        </w:tc>
        <w:tc>
          <w:tcPr>
            <w:tcW w:w="0" w:type="auto"/>
          </w:tcPr>
          <w:p w14:paraId="59CA263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17.94</w:t>
            </w:r>
          </w:p>
        </w:tc>
        <w:tc>
          <w:tcPr>
            <w:tcW w:w="0" w:type="auto"/>
          </w:tcPr>
          <w:p w14:paraId="3B29FEB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27.50</w:t>
            </w:r>
          </w:p>
        </w:tc>
      </w:tr>
      <w:tr w:rsidR="000C3D14" w:rsidRPr="00503038" w14:paraId="3646F309" w14:textId="77777777" w:rsidTr="00D04F42">
        <w:trPr>
          <w:trHeight w:val="61"/>
        </w:trPr>
        <w:tc>
          <w:tcPr>
            <w:tcW w:w="0" w:type="auto"/>
            <w:vMerge/>
          </w:tcPr>
          <w:p w14:paraId="7977C0D9" w14:textId="77777777" w:rsidR="000C3D14" w:rsidRPr="00503038" w:rsidRDefault="000C3D14" w:rsidP="00D04F42">
            <w:pPr>
              <w:rPr>
                <w:rFonts w:ascii="Times New Roman" w:hAnsi="Times New Roman" w:cs="Times New Roman"/>
                <w:color w:val="000000" w:themeColor="text1"/>
                <w:sz w:val="18"/>
                <w:szCs w:val="18"/>
              </w:rPr>
            </w:pPr>
          </w:p>
        </w:tc>
        <w:tc>
          <w:tcPr>
            <w:tcW w:w="0" w:type="auto"/>
            <w:vMerge/>
          </w:tcPr>
          <w:p w14:paraId="022E50E1" w14:textId="77777777" w:rsidR="000C3D14" w:rsidRPr="00503038" w:rsidRDefault="000C3D14" w:rsidP="00D04F42">
            <w:pPr>
              <w:rPr>
                <w:rFonts w:ascii="Times New Roman" w:hAnsi="Times New Roman" w:cs="Times New Roman"/>
                <w:color w:val="000000" w:themeColor="text1"/>
                <w:sz w:val="18"/>
                <w:szCs w:val="18"/>
              </w:rPr>
            </w:pPr>
          </w:p>
        </w:tc>
        <w:tc>
          <w:tcPr>
            <w:tcW w:w="0" w:type="auto"/>
          </w:tcPr>
          <w:p w14:paraId="45E16795"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734FA08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75331.01</w:t>
            </w:r>
          </w:p>
        </w:tc>
        <w:tc>
          <w:tcPr>
            <w:tcW w:w="0" w:type="auto"/>
          </w:tcPr>
          <w:p w14:paraId="50CE9DB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-45.79</w:t>
            </w:r>
          </w:p>
        </w:tc>
        <w:tc>
          <w:tcPr>
            <w:tcW w:w="0" w:type="auto"/>
          </w:tcPr>
          <w:p w14:paraId="2184FF0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75331.01</w:t>
            </w:r>
          </w:p>
        </w:tc>
        <w:tc>
          <w:tcPr>
            <w:tcW w:w="0" w:type="auto"/>
          </w:tcPr>
          <w:p w14:paraId="0637591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45.41</w:t>
            </w:r>
          </w:p>
        </w:tc>
        <w:tc>
          <w:tcPr>
            <w:tcW w:w="0" w:type="auto"/>
          </w:tcPr>
          <w:p w14:paraId="1461F37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65.69</w:t>
            </w:r>
          </w:p>
        </w:tc>
        <w:tc>
          <w:tcPr>
            <w:tcW w:w="0" w:type="auto"/>
          </w:tcPr>
          <w:p w14:paraId="0CC5FED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50.31</w:t>
            </w:r>
          </w:p>
        </w:tc>
        <w:tc>
          <w:tcPr>
            <w:tcW w:w="0" w:type="auto"/>
          </w:tcPr>
          <w:p w14:paraId="22CE331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32.31</w:t>
            </w:r>
          </w:p>
        </w:tc>
        <w:tc>
          <w:tcPr>
            <w:tcW w:w="0" w:type="auto"/>
          </w:tcPr>
          <w:p w14:paraId="5B8A703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4.28</w:t>
            </w:r>
          </w:p>
        </w:tc>
        <w:tc>
          <w:tcPr>
            <w:tcW w:w="0" w:type="auto"/>
          </w:tcPr>
          <w:p w14:paraId="68FFC1A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2.00</w:t>
            </w:r>
          </w:p>
        </w:tc>
        <w:tc>
          <w:tcPr>
            <w:tcW w:w="0" w:type="auto"/>
          </w:tcPr>
          <w:p w14:paraId="36B5DF9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7A4E8FB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2EC821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72.50</w:t>
            </w:r>
          </w:p>
        </w:tc>
      </w:tr>
      <w:tr w:rsidR="000C3D14" w:rsidRPr="00503038" w14:paraId="4FFB28DA" w14:textId="77777777" w:rsidTr="00D04F42">
        <w:trPr>
          <w:trHeight w:val="61"/>
        </w:trPr>
        <w:tc>
          <w:tcPr>
            <w:tcW w:w="0" w:type="auto"/>
            <w:vMerge/>
          </w:tcPr>
          <w:p w14:paraId="5AE67BD5" w14:textId="77777777" w:rsidR="000C3D14" w:rsidRPr="00503038" w:rsidRDefault="000C3D14" w:rsidP="00D04F42">
            <w:pPr>
              <w:rPr>
                <w:rFonts w:ascii="Times New Roman" w:hAnsi="Times New Roman" w:cs="Times New Roman"/>
                <w:color w:val="000000" w:themeColor="text1"/>
                <w:sz w:val="18"/>
                <w:szCs w:val="18"/>
              </w:rPr>
            </w:pPr>
          </w:p>
        </w:tc>
        <w:tc>
          <w:tcPr>
            <w:tcW w:w="0" w:type="auto"/>
            <w:vMerge/>
          </w:tcPr>
          <w:p w14:paraId="572972DE" w14:textId="77777777" w:rsidR="000C3D14" w:rsidRPr="00503038" w:rsidRDefault="000C3D14" w:rsidP="00D04F42">
            <w:pPr>
              <w:rPr>
                <w:rFonts w:ascii="Times New Roman" w:hAnsi="Times New Roman" w:cs="Times New Roman"/>
                <w:color w:val="000000" w:themeColor="text1"/>
                <w:sz w:val="18"/>
                <w:szCs w:val="18"/>
              </w:rPr>
            </w:pPr>
          </w:p>
        </w:tc>
        <w:tc>
          <w:tcPr>
            <w:tcW w:w="0" w:type="auto"/>
          </w:tcPr>
          <w:p w14:paraId="6C289C57"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6D02B2C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121040.28</w:t>
            </w:r>
          </w:p>
        </w:tc>
        <w:tc>
          <w:tcPr>
            <w:tcW w:w="0" w:type="auto"/>
          </w:tcPr>
          <w:p w14:paraId="1B929D1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-76.30</w:t>
            </w:r>
          </w:p>
        </w:tc>
        <w:tc>
          <w:tcPr>
            <w:tcW w:w="0" w:type="auto"/>
          </w:tcPr>
          <w:p w14:paraId="62A273B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121040.28</w:t>
            </w:r>
          </w:p>
        </w:tc>
        <w:tc>
          <w:tcPr>
            <w:tcW w:w="0" w:type="auto"/>
          </w:tcPr>
          <w:p w14:paraId="0D3E424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22.22</w:t>
            </w:r>
          </w:p>
        </w:tc>
        <w:tc>
          <w:tcPr>
            <w:tcW w:w="0" w:type="auto"/>
          </w:tcPr>
          <w:p w14:paraId="2882190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37.64</w:t>
            </w:r>
          </w:p>
        </w:tc>
        <w:tc>
          <w:tcPr>
            <w:tcW w:w="0" w:type="auto"/>
          </w:tcPr>
          <w:p w14:paraId="2206FCF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53.83</w:t>
            </w:r>
          </w:p>
        </w:tc>
        <w:tc>
          <w:tcPr>
            <w:tcW w:w="0" w:type="auto"/>
          </w:tcPr>
          <w:p w14:paraId="01230D9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47.14</w:t>
            </w:r>
          </w:p>
        </w:tc>
        <w:tc>
          <w:tcPr>
            <w:tcW w:w="0" w:type="auto"/>
          </w:tcPr>
          <w:p w14:paraId="38CBF68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23.96</w:t>
            </w:r>
          </w:p>
        </w:tc>
        <w:tc>
          <w:tcPr>
            <w:tcW w:w="0" w:type="auto"/>
          </w:tcPr>
          <w:p w14:paraId="03BD48C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15.22</w:t>
            </w:r>
          </w:p>
        </w:tc>
        <w:tc>
          <w:tcPr>
            <w:tcW w:w="0" w:type="auto"/>
          </w:tcPr>
          <w:p w14:paraId="0F9DADE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2F25EFF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5D744154"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90.00</w:t>
            </w:r>
          </w:p>
        </w:tc>
      </w:tr>
      <w:tr w:rsidR="000C3D14" w:rsidRPr="00503038" w14:paraId="2C54562B" w14:textId="77777777" w:rsidTr="00D04F42">
        <w:trPr>
          <w:trHeight w:val="61"/>
        </w:trPr>
        <w:tc>
          <w:tcPr>
            <w:tcW w:w="0" w:type="auto"/>
            <w:vMerge w:val="restart"/>
          </w:tcPr>
          <w:p w14:paraId="715B1E44"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T6</w:t>
            </w:r>
          </w:p>
        </w:tc>
        <w:tc>
          <w:tcPr>
            <w:tcW w:w="0" w:type="auto"/>
            <w:vMerge w:val="restart"/>
          </w:tcPr>
          <w:p w14:paraId="4FA5063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b/>
                <w:bCs/>
                <w:color w:val="000000" w:themeColor="text1"/>
                <w:sz w:val="18"/>
                <w:szCs w:val="18"/>
              </w:rPr>
              <w:t>-125 kPa</w:t>
            </w:r>
          </w:p>
        </w:tc>
        <w:tc>
          <w:tcPr>
            <w:tcW w:w="0" w:type="auto"/>
          </w:tcPr>
          <w:p w14:paraId="08EB90CC"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Amadea</w:t>
            </w:r>
          </w:p>
        </w:tc>
        <w:tc>
          <w:tcPr>
            <w:tcW w:w="0" w:type="auto"/>
          </w:tcPr>
          <w:p w14:paraId="501E936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116002.64</w:t>
            </w:r>
          </w:p>
        </w:tc>
        <w:tc>
          <w:tcPr>
            <w:tcW w:w="0" w:type="auto"/>
          </w:tcPr>
          <w:p w14:paraId="400A10EA"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-86.30</w:t>
            </w:r>
          </w:p>
        </w:tc>
        <w:tc>
          <w:tcPr>
            <w:tcW w:w="0" w:type="auto"/>
          </w:tcPr>
          <w:p w14:paraId="5D37BED1" w14:textId="77777777" w:rsidR="000C3D14" w:rsidRPr="00CC0258" w:rsidRDefault="000C3D14" w:rsidP="00D04F42">
            <w:pPr>
              <w:rPr>
                <w:rFonts w:ascii="Times New Roman" w:hAnsi="Times New Roman" w:cs="Times New Roman"/>
                <w:color w:val="000000" w:themeColor="text1"/>
                <w:sz w:val="18"/>
                <w:szCs w:val="18"/>
              </w:rPr>
            </w:pPr>
            <w:r w:rsidRPr="00CC0258">
              <w:rPr>
                <w:rFonts w:ascii="Times New Roman" w:hAnsi="Times New Roman" w:cs="Times New Roman"/>
                <w:sz w:val="18"/>
                <w:szCs w:val="18"/>
              </w:rPr>
              <w:t>116002.64</w:t>
            </w:r>
          </w:p>
        </w:tc>
        <w:tc>
          <w:tcPr>
            <w:tcW w:w="0" w:type="auto"/>
          </w:tcPr>
          <w:p w14:paraId="3EA041A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6.90</w:t>
            </w:r>
          </w:p>
        </w:tc>
        <w:tc>
          <w:tcPr>
            <w:tcW w:w="0" w:type="auto"/>
          </w:tcPr>
          <w:p w14:paraId="2503627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19.84</w:t>
            </w:r>
          </w:p>
        </w:tc>
        <w:tc>
          <w:tcPr>
            <w:tcW w:w="0" w:type="auto"/>
          </w:tcPr>
          <w:p w14:paraId="0DE5049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27.11</w:t>
            </w:r>
          </w:p>
        </w:tc>
        <w:tc>
          <w:tcPr>
            <w:tcW w:w="0" w:type="auto"/>
          </w:tcPr>
          <w:p w14:paraId="25EDBF6B"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35.58</w:t>
            </w:r>
          </w:p>
        </w:tc>
        <w:tc>
          <w:tcPr>
            <w:tcW w:w="0" w:type="auto"/>
          </w:tcPr>
          <w:p w14:paraId="2CD525F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35.23</w:t>
            </w:r>
          </w:p>
        </w:tc>
        <w:tc>
          <w:tcPr>
            <w:tcW w:w="0" w:type="auto"/>
          </w:tcPr>
          <w:p w14:paraId="081D5FA0"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28.15</w:t>
            </w:r>
          </w:p>
        </w:tc>
        <w:tc>
          <w:tcPr>
            <w:tcW w:w="0" w:type="auto"/>
          </w:tcPr>
          <w:p w14:paraId="69EA452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30.76</w:t>
            </w:r>
          </w:p>
        </w:tc>
        <w:tc>
          <w:tcPr>
            <w:tcW w:w="0" w:type="auto"/>
          </w:tcPr>
          <w:p w14:paraId="5B6AF22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16.43</w:t>
            </w:r>
          </w:p>
        </w:tc>
        <w:tc>
          <w:tcPr>
            <w:tcW w:w="0" w:type="auto"/>
          </w:tcPr>
          <w:p w14:paraId="30D9BDD5"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37.50</w:t>
            </w:r>
          </w:p>
        </w:tc>
      </w:tr>
      <w:tr w:rsidR="000C3D14" w:rsidRPr="00503038" w14:paraId="42B59AC7" w14:textId="77777777" w:rsidTr="00D04F42">
        <w:trPr>
          <w:trHeight w:val="61"/>
        </w:trPr>
        <w:tc>
          <w:tcPr>
            <w:tcW w:w="0" w:type="auto"/>
            <w:vMerge/>
          </w:tcPr>
          <w:p w14:paraId="3A7A7588" w14:textId="77777777" w:rsidR="000C3D14" w:rsidRPr="00503038" w:rsidRDefault="000C3D14" w:rsidP="00D04F42">
            <w:pPr>
              <w:rPr>
                <w:rFonts w:ascii="Times New Roman" w:hAnsi="Times New Roman" w:cs="Times New Roman"/>
                <w:color w:val="000000" w:themeColor="text1"/>
                <w:sz w:val="18"/>
                <w:szCs w:val="18"/>
              </w:rPr>
            </w:pPr>
          </w:p>
        </w:tc>
        <w:tc>
          <w:tcPr>
            <w:tcW w:w="0" w:type="auto"/>
            <w:vMerge/>
          </w:tcPr>
          <w:p w14:paraId="06FBA7F2" w14:textId="77777777" w:rsidR="000C3D14" w:rsidRPr="00503038" w:rsidRDefault="000C3D14" w:rsidP="00D04F42">
            <w:pPr>
              <w:rPr>
                <w:rFonts w:ascii="Times New Roman" w:hAnsi="Times New Roman" w:cs="Times New Roman"/>
                <w:color w:val="000000" w:themeColor="text1"/>
                <w:sz w:val="18"/>
                <w:szCs w:val="18"/>
              </w:rPr>
            </w:pPr>
          </w:p>
        </w:tc>
        <w:tc>
          <w:tcPr>
            <w:tcW w:w="0" w:type="auto"/>
          </w:tcPr>
          <w:p w14:paraId="7F66919A"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Mata Hari</w:t>
            </w:r>
          </w:p>
        </w:tc>
        <w:tc>
          <w:tcPr>
            <w:tcW w:w="0" w:type="auto"/>
          </w:tcPr>
          <w:p w14:paraId="1CECC4F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95470.35</w:t>
            </w:r>
          </w:p>
        </w:tc>
        <w:tc>
          <w:tcPr>
            <w:tcW w:w="0" w:type="auto"/>
          </w:tcPr>
          <w:p w14:paraId="424D3A0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-66.65</w:t>
            </w:r>
          </w:p>
        </w:tc>
        <w:tc>
          <w:tcPr>
            <w:tcW w:w="0" w:type="auto"/>
          </w:tcPr>
          <w:p w14:paraId="27B819E0" w14:textId="77777777" w:rsidR="000C3D14" w:rsidRPr="00CC0258" w:rsidRDefault="000C3D14" w:rsidP="00D04F42">
            <w:pPr>
              <w:rPr>
                <w:rFonts w:ascii="Times New Roman" w:hAnsi="Times New Roman" w:cs="Times New Roman"/>
                <w:color w:val="000000" w:themeColor="text1"/>
                <w:sz w:val="18"/>
                <w:szCs w:val="18"/>
              </w:rPr>
            </w:pPr>
            <w:r w:rsidRPr="00CC0258">
              <w:rPr>
                <w:rFonts w:ascii="Times New Roman" w:hAnsi="Times New Roman" w:cs="Times New Roman"/>
                <w:sz w:val="18"/>
                <w:szCs w:val="18"/>
              </w:rPr>
              <w:t>95470.35</w:t>
            </w:r>
          </w:p>
        </w:tc>
        <w:tc>
          <w:tcPr>
            <w:tcW w:w="0" w:type="auto"/>
          </w:tcPr>
          <w:p w14:paraId="5CC57F7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28.56</w:t>
            </w:r>
          </w:p>
        </w:tc>
        <w:tc>
          <w:tcPr>
            <w:tcW w:w="0" w:type="auto"/>
          </w:tcPr>
          <w:p w14:paraId="1FB7D0F3"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48.93</w:t>
            </w:r>
          </w:p>
        </w:tc>
        <w:tc>
          <w:tcPr>
            <w:tcW w:w="0" w:type="auto"/>
          </w:tcPr>
          <w:p w14:paraId="69D7B02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54.49</w:t>
            </w:r>
          </w:p>
        </w:tc>
        <w:tc>
          <w:tcPr>
            <w:tcW w:w="0" w:type="auto"/>
          </w:tcPr>
          <w:p w14:paraId="128D92A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43.50</w:t>
            </w:r>
          </w:p>
        </w:tc>
        <w:tc>
          <w:tcPr>
            <w:tcW w:w="0" w:type="auto"/>
          </w:tcPr>
          <w:p w14:paraId="5C3FB2E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16.95</w:t>
            </w:r>
          </w:p>
        </w:tc>
        <w:tc>
          <w:tcPr>
            <w:tcW w:w="0" w:type="auto"/>
          </w:tcPr>
          <w:p w14:paraId="12BF6EDC"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7.57</w:t>
            </w:r>
          </w:p>
        </w:tc>
        <w:tc>
          <w:tcPr>
            <w:tcW w:w="0" w:type="auto"/>
          </w:tcPr>
          <w:p w14:paraId="550CBC1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6497E9AF"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2ECD50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50.00</w:t>
            </w:r>
          </w:p>
        </w:tc>
      </w:tr>
      <w:tr w:rsidR="000C3D14" w:rsidRPr="00503038" w14:paraId="02BD9EC1" w14:textId="77777777" w:rsidTr="00D04F42">
        <w:trPr>
          <w:trHeight w:val="61"/>
        </w:trPr>
        <w:tc>
          <w:tcPr>
            <w:tcW w:w="0" w:type="auto"/>
            <w:vMerge/>
          </w:tcPr>
          <w:p w14:paraId="4BFF9C55" w14:textId="77777777" w:rsidR="000C3D14" w:rsidRPr="00503038" w:rsidRDefault="000C3D14" w:rsidP="00D04F42">
            <w:pPr>
              <w:rPr>
                <w:rFonts w:ascii="Times New Roman" w:hAnsi="Times New Roman" w:cs="Times New Roman"/>
                <w:color w:val="000000" w:themeColor="text1"/>
                <w:sz w:val="18"/>
                <w:szCs w:val="18"/>
              </w:rPr>
            </w:pPr>
          </w:p>
        </w:tc>
        <w:tc>
          <w:tcPr>
            <w:tcW w:w="0" w:type="auto"/>
            <w:vMerge/>
          </w:tcPr>
          <w:p w14:paraId="281D5321" w14:textId="77777777" w:rsidR="000C3D14" w:rsidRPr="00503038" w:rsidRDefault="000C3D14" w:rsidP="00D04F42">
            <w:pPr>
              <w:rPr>
                <w:rFonts w:ascii="Times New Roman" w:hAnsi="Times New Roman" w:cs="Times New Roman"/>
                <w:color w:val="000000" w:themeColor="text1"/>
                <w:sz w:val="18"/>
                <w:szCs w:val="18"/>
              </w:rPr>
            </w:pPr>
          </w:p>
        </w:tc>
        <w:tc>
          <w:tcPr>
            <w:tcW w:w="0" w:type="auto"/>
          </w:tcPr>
          <w:p w14:paraId="080AE232" w14:textId="77777777" w:rsidR="000C3D14" w:rsidRPr="00503038" w:rsidRDefault="000C3D14" w:rsidP="00D04F42">
            <w:pPr>
              <w:rPr>
                <w:rFonts w:ascii="Times New Roman" w:hAnsi="Times New Roman" w:cs="Times New Roman"/>
                <w:b/>
                <w:bCs/>
                <w:color w:val="000000" w:themeColor="text1"/>
                <w:sz w:val="18"/>
                <w:szCs w:val="18"/>
              </w:rPr>
            </w:pPr>
            <w:r w:rsidRPr="00503038">
              <w:rPr>
                <w:rFonts w:ascii="Times New Roman" w:hAnsi="Times New Roman" w:cs="Times New Roman"/>
                <w:b/>
                <w:bCs/>
                <w:color w:val="000000" w:themeColor="text1"/>
                <w:sz w:val="18"/>
                <w:szCs w:val="18"/>
              </w:rPr>
              <w:t>Hornet</w:t>
            </w:r>
          </w:p>
        </w:tc>
        <w:tc>
          <w:tcPr>
            <w:tcW w:w="0" w:type="auto"/>
          </w:tcPr>
          <w:p w14:paraId="24945D6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171880.06</w:t>
            </w:r>
          </w:p>
        </w:tc>
        <w:tc>
          <w:tcPr>
            <w:tcW w:w="0" w:type="auto"/>
          </w:tcPr>
          <w:p w14:paraId="6ACFE599"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-96.17</w:t>
            </w:r>
          </w:p>
        </w:tc>
        <w:tc>
          <w:tcPr>
            <w:tcW w:w="0" w:type="auto"/>
          </w:tcPr>
          <w:p w14:paraId="44A80CBA" w14:textId="77777777" w:rsidR="000C3D14" w:rsidRPr="00CC0258" w:rsidRDefault="000C3D14" w:rsidP="00D04F42">
            <w:pPr>
              <w:rPr>
                <w:rFonts w:ascii="Times New Roman" w:hAnsi="Times New Roman" w:cs="Times New Roman"/>
                <w:color w:val="000000" w:themeColor="text1"/>
                <w:sz w:val="18"/>
                <w:szCs w:val="18"/>
              </w:rPr>
            </w:pPr>
            <w:r w:rsidRPr="00CC0258">
              <w:rPr>
                <w:rFonts w:ascii="Times New Roman" w:hAnsi="Times New Roman" w:cs="Times New Roman"/>
                <w:sz w:val="18"/>
                <w:szCs w:val="18"/>
              </w:rPr>
              <w:t>171880.06</w:t>
            </w:r>
          </w:p>
        </w:tc>
        <w:tc>
          <w:tcPr>
            <w:tcW w:w="0" w:type="auto"/>
          </w:tcPr>
          <w:p w14:paraId="7DFD1601"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23.22</w:t>
            </w:r>
          </w:p>
        </w:tc>
        <w:tc>
          <w:tcPr>
            <w:tcW w:w="0" w:type="auto"/>
          </w:tcPr>
          <w:p w14:paraId="71422DC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37.62</w:t>
            </w:r>
          </w:p>
        </w:tc>
        <w:tc>
          <w:tcPr>
            <w:tcW w:w="0" w:type="auto"/>
          </w:tcPr>
          <w:p w14:paraId="12E33098"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60.71</w:t>
            </w:r>
          </w:p>
        </w:tc>
        <w:tc>
          <w:tcPr>
            <w:tcW w:w="0" w:type="auto"/>
          </w:tcPr>
          <w:p w14:paraId="30CBF01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52.78</w:t>
            </w:r>
          </w:p>
        </w:tc>
        <w:tc>
          <w:tcPr>
            <w:tcW w:w="0" w:type="auto"/>
          </w:tcPr>
          <w:p w14:paraId="1AC67707"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16.07</w:t>
            </w:r>
          </w:p>
        </w:tc>
        <w:tc>
          <w:tcPr>
            <w:tcW w:w="0" w:type="auto"/>
          </w:tcPr>
          <w:p w14:paraId="4AD104C2"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9.59</w:t>
            </w:r>
          </w:p>
        </w:tc>
        <w:tc>
          <w:tcPr>
            <w:tcW w:w="0" w:type="auto"/>
          </w:tcPr>
          <w:p w14:paraId="4FB06FAD"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3EB91A96"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0.00</w:t>
            </w:r>
          </w:p>
        </w:tc>
        <w:tc>
          <w:tcPr>
            <w:tcW w:w="0" w:type="auto"/>
          </w:tcPr>
          <w:p w14:paraId="5E3DC50E" w14:textId="77777777" w:rsidR="000C3D14" w:rsidRPr="00503038" w:rsidRDefault="000C3D14" w:rsidP="00D04F42">
            <w:pPr>
              <w:rPr>
                <w:rFonts w:ascii="Times New Roman" w:hAnsi="Times New Roman" w:cs="Times New Roman"/>
                <w:color w:val="000000" w:themeColor="text1"/>
                <w:sz w:val="18"/>
                <w:szCs w:val="18"/>
              </w:rPr>
            </w:pPr>
            <w:r w:rsidRPr="00503038">
              <w:rPr>
                <w:rFonts w:ascii="Times New Roman" w:hAnsi="Times New Roman" w:cs="Times New Roman"/>
                <w:sz w:val="18"/>
                <w:szCs w:val="18"/>
              </w:rPr>
              <w:t>100.00</w:t>
            </w:r>
          </w:p>
        </w:tc>
      </w:tr>
      <w:tr w:rsidR="000C3D14" w:rsidRPr="00503038" w14:paraId="42356FF0" w14:textId="77777777" w:rsidTr="00D04F42">
        <w:trPr>
          <w:trHeight w:val="395"/>
        </w:trPr>
        <w:tc>
          <w:tcPr>
            <w:tcW w:w="0" w:type="auto"/>
            <w:gridSpan w:val="3"/>
          </w:tcPr>
          <w:p w14:paraId="3F7FFE79" w14:textId="77777777" w:rsidR="000C3D14" w:rsidRPr="00DF73F0" w:rsidRDefault="000C3D14" w:rsidP="00D04F42">
            <w:pPr>
              <w:rPr>
                <w:rFonts w:ascii="Times New Roman" w:hAnsi="Times New Roman" w:cs="Times New Roman"/>
                <w:b/>
                <w:bCs/>
                <w:i/>
                <w:iCs/>
                <w:color w:val="000000" w:themeColor="text1"/>
                <w:sz w:val="18"/>
                <w:szCs w:val="18"/>
              </w:rPr>
            </w:pPr>
            <w:r w:rsidRPr="00DF73F0">
              <w:rPr>
                <w:rFonts w:ascii="Times New Roman" w:hAnsi="Times New Roman" w:cs="Times New Roman"/>
                <w:b/>
                <w:bCs/>
                <w:i/>
                <w:iCs/>
                <w:color w:val="000000" w:themeColor="text1"/>
                <w:sz w:val="18"/>
                <w:szCs w:val="18"/>
              </w:rPr>
              <w:t>P-value</w:t>
            </w:r>
            <w:r>
              <w:rPr>
                <w:rFonts w:ascii="Times New Roman" w:hAnsi="Times New Roman" w:cs="Times New Roman"/>
                <w:b/>
                <w:bCs/>
                <w:i/>
                <w:iCs/>
                <w:color w:val="000000" w:themeColor="text1"/>
                <w:sz w:val="18"/>
                <w:szCs w:val="18"/>
              </w:rPr>
              <w:t>s</w:t>
            </w:r>
            <w:r w:rsidRPr="00DF73F0">
              <w:rPr>
                <w:rFonts w:ascii="Times New Roman" w:hAnsi="Times New Roman" w:cs="Times New Roman"/>
                <w:b/>
                <w:bCs/>
                <w:i/>
                <w:iCs/>
                <w:color w:val="000000" w:themeColor="text1"/>
                <w:sz w:val="18"/>
                <w:szCs w:val="18"/>
              </w:rPr>
              <w:t xml:space="preserve"> for Treatments / Varieties (α = 0.10)</w:t>
            </w:r>
          </w:p>
        </w:tc>
        <w:tc>
          <w:tcPr>
            <w:tcW w:w="0" w:type="auto"/>
          </w:tcPr>
          <w:p w14:paraId="2C522FD1"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0.05 ** / 0.00 **</w:t>
            </w:r>
          </w:p>
        </w:tc>
        <w:tc>
          <w:tcPr>
            <w:tcW w:w="0" w:type="auto"/>
          </w:tcPr>
          <w:p w14:paraId="680136D2"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0.00 ** / 0.22</w:t>
            </w:r>
          </w:p>
        </w:tc>
        <w:tc>
          <w:tcPr>
            <w:tcW w:w="0" w:type="auto"/>
          </w:tcPr>
          <w:p w14:paraId="11A10496"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0.46 / 0.00 **</w:t>
            </w:r>
          </w:p>
        </w:tc>
        <w:tc>
          <w:tcPr>
            <w:tcW w:w="0" w:type="auto"/>
          </w:tcPr>
          <w:p w14:paraId="6939B05A"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0.40 / 0.00 **</w:t>
            </w:r>
          </w:p>
        </w:tc>
        <w:tc>
          <w:tcPr>
            <w:tcW w:w="0" w:type="auto"/>
          </w:tcPr>
          <w:p w14:paraId="652F5FEF"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0.84 / 0.60</w:t>
            </w:r>
          </w:p>
        </w:tc>
        <w:tc>
          <w:tcPr>
            <w:tcW w:w="0" w:type="auto"/>
          </w:tcPr>
          <w:p w14:paraId="65803B99"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0.65 / 0.90</w:t>
            </w:r>
          </w:p>
        </w:tc>
        <w:tc>
          <w:tcPr>
            <w:tcW w:w="0" w:type="auto"/>
          </w:tcPr>
          <w:p w14:paraId="037B4C61"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0.19 / 0.09 **</w:t>
            </w:r>
          </w:p>
        </w:tc>
        <w:tc>
          <w:tcPr>
            <w:tcW w:w="0" w:type="auto"/>
          </w:tcPr>
          <w:p w14:paraId="2C2DD904"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0.44 / 0.05 **</w:t>
            </w:r>
          </w:p>
        </w:tc>
        <w:tc>
          <w:tcPr>
            <w:tcW w:w="0" w:type="auto"/>
          </w:tcPr>
          <w:p w14:paraId="75EB35A2"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0.99 / 0.21</w:t>
            </w:r>
          </w:p>
        </w:tc>
        <w:tc>
          <w:tcPr>
            <w:tcW w:w="0" w:type="auto"/>
          </w:tcPr>
          <w:p w14:paraId="5B75771E"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0.99 / 0.21</w:t>
            </w:r>
          </w:p>
        </w:tc>
        <w:tc>
          <w:tcPr>
            <w:tcW w:w="0" w:type="auto"/>
          </w:tcPr>
          <w:p w14:paraId="4467B00F"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0.99 / 0.53</w:t>
            </w:r>
          </w:p>
        </w:tc>
        <w:tc>
          <w:tcPr>
            <w:tcW w:w="0" w:type="auto"/>
          </w:tcPr>
          <w:p w14:paraId="58DA1A72" w14:textId="77777777" w:rsidR="000C3D14" w:rsidRPr="00DF73F0" w:rsidRDefault="000C3D14" w:rsidP="00D04F42">
            <w:pPr>
              <w:rPr>
                <w:rFonts w:ascii="Times New Roman" w:hAnsi="Times New Roman" w:cs="Times New Roman"/>
                <w:i/>
                <w:iCs/>
                <w:sz w:val="18"/>
                <w:szCs w:val="18"/>
              </w:rPr>
            </w:pPr>
            <w:r w:rsidRPr="00DF73F0">
              <w:rPr>
                <w:rFonts w:ascii="Times New Roman" w:hAnsi="Times New Roman" w:cs="Times New Roman"/>
                <w:i/>
                <w:iCs/>
                <w:sz w:val="18"/>
                <w:szCs w:val="18"/>
              </w:rPr>
              <w:t>0.05 ** / 0.00 **</w:t>
            </w:r>
          </w:p>
        </w:tc>
      </w:tr>
      <w:tr w:rsidR="000C3D14" w:rsidRPr="00503038" w14:paraId="4F3B1152" w14:textId="77777777" w:rsidTr="00D04F42">
        <w:trPr>
          <w:trHeight w:val="192"/>
        </w:trPr>
        <w:tc>
          <w:tcPr>
            <w:tcW w:w="0" w:type="auto"/>
            <w:gridSpan w:val="3"/>
          </w:tcPr>
          <w:p w14:paraId="171432F1" w14:textId="77777777" w:rsidR="000C3D14" w:rsidRPr="00DF73F0" w:rsidRDefault="000C3D14" w:rsidP="00D04F42">
            <w:pPr>
              <w:rPr>
                <w:rFonts w:ascii="Times New Roman" w:hAnsi="Times New Roman" w:cs="Times New Roman"/>
                <w:i/>
                <w:iCs/>
                <w:color w:val="000000" w:themeColor="text1"/>
                <w:sz w:val="18"/>
                <w:szCs w:val="18"/>
              </w:rPr>
            </w:pPr>
            <w:commentRangeStart w:id="34"/>
            <w:r w:rsidRPr="00DF73F0">
              <w:rPr>
                <w:rFonts w:ascii="Times New Roman" w:hAnsi="Times New Roman" w:cs="Times New Roman"/>
                <w:b/>
                <w:bCs/>
                <w:i/>
                <w:iCs/>
                <w:color w:val="000000" w:themeColor="text1"/>
                <w:sz w:val="18"/>
                <w:szCs w:val="18"/>
              </w:rPr>
              <w:t>LSD Treatments / Varieties</w:t>
            </w:r>
          </w:p>
        </w:tc>
        <w:tc>
          <w:tcPr>
            <w:tcW w:w="0" w:type="auto"/>
          </w:tcPr>
          <w:p w14:paraId="7CF2F87A"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c</w:t>
            </w:r>
          </w:p>
        </w:tc>
        <w:tc>
          <w:tcPr>
            <w:tcW w:w="0" w:type="auto"/>
          </w:tcPr>
          <w:p w14:paraId="1033519D"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b / a</w:t>
            </w:r>
          </w:p>
        </w:tc>
        <w:tc>
          <w:tcPr>
            <w:tcW w:w="0" w:type="auto"/>
          </w:tcPr>
          <w:p w14:paraId="1BCEC017"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65ABF3D7"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b</w:t>
            </w:r>
          </w:p>
        </w:tc>
        <w:tc>
          <w:tcPr>
            <w:tcW w:w="0" w:type="auto"/>
          </w:tcPr>
          <w:p w14:paraId="10B675DF"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b</w:t>
            </w:r>
          </w:p>
        </w:tc>
        <w:tc>
          <w:tcPr>
            <w:tcW w:w="0" w:type="auto"/>
          </w:tcPr>
          <w:p w14:paraId="42D49BAB"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7164B6AD"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3FC0F698"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68C106D9"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b</w:t>
            </w:r>
          </w:p>
        </w:tc>
        <w:tc>
          <w:tcPr>
            <w:tcW w:w="0" w:type="auto"/>
          </w:tcPr>
          <w:p w14:paraId="5030A6AC"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7576E747"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p>
        </w:tc>
        <w:tc>
          <w:tcPr>
            <w:tcW w:w="0" w:type="auto"/>
          </w:tcPr>
          <w:p w14:paraId="6D9383FA" w14:textId="77777777" w:rsidR="000C3D14" w:rsidRPr="00DF73F0" w:rsidRDefault="000C3D14" w:rsidP="00D04F42">
            <w:pPr>
              <w:rPr>
                <w:rFonts w:ascii="Times New Roman" w:hAnsi="Times New Roman" w:cs="Times New Roman"/>
                <w:i/>
                <w:iCs/>
                <w:color w:val="000000" w:themeColor="text1"/>
                <w:sz w:val="18"/>
                <w:szCs w:val="18"/>
              </w:rPr>
            </w:pPr>
            <w:r w:rsidRPr="00DF73F0">
              <w:rPr>
                <w:rFonts w:ascii="Times New Roman" w:hAnsi="Times New Roman" w:cs="Times New Roman"/>
                <w:i/>
                <w:iCs/>
                <w:color w:val="000000" w:themeColor="text1"/>
                <w:sz w:val="18"/>
                <w:szCs w:val="18"/>
              </w:rPr>
              <w:t>a / a</w:t>
            </w:r>
            <w:commentRangeEnd w:id="34"/>
            <w:r w:rsidR="00CA45CE">
              <w:rPr>
                <w:rStyle w:val="CommentReference"/>
              </w:rPr>
              <w:commentReference w:id="34"/>
            </w:r>
          </w:p>
        </w:tc>
      </w:tr>
    </w:tbl>
    <w:p w14:paraId="2814483D" w14:textId="77777777" w:rsidR="000C3D14" w:rsidRPr="00D435A3" w:rsidRDefault="000C3D14" w:rsidP="000C3D14">
      <w:pPr>
        <w:spacing w:after="0" w:line="240" w:lineRule="auto"/>
        <w:rPr>
          <w:rFonts w:ascii="Times New Roman" w:hAnsi="Times New Roman" w:cs="Times New Roman"/>
          <w:i/>
          <w:iCs/>
          <w:color w:val="000000" w:themeColor="text1"/>
        </w:rPr>
      </w:pPr>
      <w:r w:rsidRPr="00D435A3">
        <w:rPr>
          <w:rFonts w:ascii="Times New Roman" w:hAnsi="Times New Roman" w:cs="Times New Roman"/>
          <w:i/>
          <w:iCs/>
          <w:color w:val="000000" w:themeColor="text1"/>
          <w:sz w:val="20"/>
          <w:szCs w:val="20"/>
        </w:rPr>
        <w:t>* Letters with star within the rows indicate significant differences at α = 0.10, according to LSD test.</w:t>
      </w:r>
    </w:p>
    <w:p w14:paraId="05906BD3" w14:textId="77777777" w:rsidR="00BD78D2" w:rsidRDefault="00BD78D2" w:rsidP="00CA58E5">
      <w:pPr>
        <w:spacing w:after="0" w:line="240" w:lineRule="auto"/>
        <w:rPr>
          <w:rFonts w:ascii="Times New Roman" w:hAnsi="Times New Roman" w:cs="Times New Roman"/>
        </w:rPr>
      </w:pPr>
    </w:p>
    <w:p w14:paraId="6197E6B3" w14:textId="77777777" w:rsidR="00BD78D2" w:rsidRDefault="00BD78D2" w:rsidP="00CA58E5">
      <w:pPr>
        <w:spacing w:after="0" w:line="240" w:lineRule="auto"/>
        <w:rPr>
          <w:rFonts w:ascii="Times New Roman" w:hAnsi="Times New Roman" w:cs="Times New Roman"/>
        </w:rPr>
      </w:pPr>
    </w:p>
    <w:p w14:paraId="3F5018DC" w14:textId="77777777" w:rsidR="00BD78D2" w:rsidRDefault="00BD78D2" w:rsidP="00CA58E5">
      <w:pPr>
        <w:spacing w:after="0" w:line="240" w:lineRule="auto"/>
        <w:rPr>
          <w:rFonts w:ascii="Times New Roman" w:hAnsi="Times New Roman" w:cs="Times New Roman"/>
        </w:rPr>
      </w:pPr>
    </w:p>
    <w:p w14:paraId="215A66D5" w14:textId="77777777" w:rsidR="000C3D14" w:rsidRDefault="000C3D14" w:rsidP="00CA58E5">
      <w:pPr>
        <w:spacing w:after="0" w:line="240" w:lineRule="auto"/>
        <w:rPr>
          <w:rFonts w:ascii="Times New Roman" w:hAnsi="Times New Roman" w:cs="Times New Roman"/>
        </w:rPr>
        <w:sectPr w:rsidR="000C3D14" w:rsidSect="000C3D14">
          <w:pgSz w:w="15840" w:h="12240" w:orient="landscape"/>
          <w:pgMar w:top="1440" w:right="1440" w:bottom="1440" w:left="1440" w:header="720" w:footer="720" w:gutter="0"/>
          <w:cols w:space="720"/>
          <w:docGrid w:linePitch="360"/>
        </w:sectPr>
      </w:pPr>
    </w:p>
    <w:p w14:paraId="5B15DE5C" w14:textId="0DB23B21" w:rsidR="00056564" w:rsidRPr="00FE3611" w:rsidRDefault="00056564" w:rsidP="00CA58E5">
      <w:pPr>
        <w:spacing w:after="0" w:line="240" w:lineRule="auto"/>
        <w:rPr>
          <w:rFonts w:ascii="Times New Roman" w:hAnsi="Times New Roman" w:cs="Times New Roman"/>
          <w:b/>
          <w:bCs/>
        </w:rPr>
      </w:pPr>
      <w:r w:rsidRPr="00FE3611">
        <w:rPr>
          <w:rFonts w:ascii="Times New Roman" w:hAnsi="Times New Roman" w:cs="Times New Roman"/>
          <w:b/>
          <w:bCs/>
        </w:rPr>
        <w:lastRenderedPageBreak/>
        <w:t>LAI</w:t>
      </w:r>
    </w:p>
    <w:p w14:paraId="60146C56" w14:textId="48B0CCFE" w:rsidR="00535F01" w:rsidRPr="0025384D" w:rsidRDefault="00E47616" w:rsidP="00D578D9">
      <w:pPr>
        <w:spacing w:after="0" w:line="240" w:lineRule="auto"/>
        <w:ind w:firstLine="720"/>
        <w:rPr>
          <w:rFonts w:ascii="Times New Roman" w:hAnsi="Times New Roman" w:cs="Times New Roman"/>
        </w:rPr>
      </w:pPr>
      <w:commentRangeStart w:id="35"/>
      <w:r>
        <w:rPr>
          <w:rFonts w:ascii="Times New Roman" w:hAnsi="Times New Roman" w:cs="Times New Roman"/>
          <w:color w:val="FF0000"/>
        </w:rPr>
        <w:t xml:space="preserve">across </w:t>
      </w:r>
      <w:r w:rsidR="00B73CA8" w:rsidRPr="0025384D">
        <w:rPr>
          <w:rFonts w:ascii="Times New Roman" w:hAnsi="Times New Roman" w:cs="Times New Roman"/>
          <w:color w:val="FF0000"/>
        </w:rPr>
        <w:t>date</w:t>
      </w:r>
    </w:p>
    <w:p w14:paraId="63AF3FB6" w14:textId="1B83D260" w:rsidR="00EB1C47" w:rsidRDefault="00EB1C47" w:rsidP="00F1417D">
      <w:pPr>
        <w:spacing w:after="0" w:line="240" w:lineRule="auto"/>
        <w:ind w:firstLine="720"/>
        <w:rPr>
          <w:rFonts w:ascii="Times New Roman" w:hAnsi="Times New Roman" w:cs="Times New Roman"/>
        </w:rPr>
      </w:pPr>
      <w:r w:rsidRPr="00EB1C47">
        <w:rPr>
          <w:rFonts w:ascii="Times New Roman" w:hAnsi="Times New Roman" w:cs="Times New Roman"/>
        </w:rPr>
        <w:t xml:space="preserve">LAI values were lowest at the start of the growing season on 02/23/2024, averaging around 0.2. Slight fluctuations were observed on 03/01/2024, but overall values remained low. A noticeable increase began by 03/16/2024, with medium LAI ranging </w:t>
      </w:r>
      <w:r w:rsidR="0069662C">
        <w:rPr>
          <w:rFonts w:ascii="Times New Roman" w:hAnsi="Times New Roman" w:cs="Times New Roman"/>
        </w:rPr>
        <w:t>from</w:t>
      </w:r>
      <w:r w:rsidRPr="00EB1C47">
        <w:rPr>
          <w:rFonts w:ascii="Times New Roman" w:hAnsi="Times New Roman" w:cs="Times New Roman"/>
        </w:rPr>
        <w:t xml:space="preserve"> 0.</w:t>
      </w:r>
      <w:r w:rsidR="00201783">
        <w:rPr>
          <w:rFonts w:ascii="Times New Roman" w:hAnsi="Times New Roman" w:cs="Times New Roman"/>
        </w:rPr>
        <w:t>2</w:t>
      </w:r>
      <w:r w:rsidRPr="00EB1C47">
        <w:rPr>
          <w:rFonts w:ascii="Times New Roman" w:hAnsi="Times New Roman" w:cs="Times New Roman"/>
        </w:rPr>
        <w:t xml:space="preserve">2 </w:t>
      </w:r>
      <w:r w:rsidR="001D0EF0">
        <w:rPr>
          <w:rFonts w:ascii="Times New Roman" w:hAnsi="Times New Roman" w:cs="Times New Roman"/>
        </w:rPr>
        <w:t>to</w:t>
      </w:r>
      <w:r w:rsidRPr="00EB1C47">
        <w:rPr>
          <w:rFonts w:ascii="Times New Roman" w:hAnsi="Times New Roman" w:cs="Times New Roman"/>
        </w:rPr>
        <w:t xml:space="preserve"> 0.48. A sharp rise was observed on 03/27/2024, when the highest LAI of 1.42 was recorded. On 04/07/2024, values remained high but slightly declined compared to the previous date, with the highest LAI </w:t>
      </w:r>
      <w:r w:rsidR="00E47514">
        <w:rPr>
          <w:rFonts w:ascii="Times New Roman" w:hAnsi="Times New Roman" w:cs="Times New Roman"/>
        </w:rPr>
        <w:t>as</w:t>
      </w:r>
      <w:r w:rsidRPr="00EB1C47">
        <w:rPr>
          <w:rFonts w:ascii="Times New Roman" w:hAnsi="Times New Roman" w:cs="Times New Roman"/>
        </w:rPr>
        <w:t xml:space="preserve"> 1.31 and some lower values appearing.</w:t>
      </w:r>
    </w:p>
    <w:p w14:paraId="0EF75824" w14:textId="5A307F5E" w:rsidR="00535F01" w:rsidRPr="0025384D" w:rsidRDefault="00E47616" w:rsidP="00D578D9">
      <w:pPr>
        <w:spacing w:after="0" w:line="240" w:lineRule="auto"/>
        <w:ind w:firstLine="720"/>
        <w:rPr>
          <w:rFonts w:ascii="Times New Roman" w:hAnsi="Times New Roman" w:cs="Times New Roman"/>
          <w:color w:val="FF0000"/>
        </w:rPr>
      </w:pPr>
      <w:r w:rsidRPr="00E47616">
        <w:rPr>
          <w:rFonts w:ascii="Times New Roman" w:hAnsi="Times New Roman" w:cs="Times New Roman"/>
          <w:color w:val="FF0000"/>
        </w:rPr>
        <w:t xml:space="preserve">across </w:t>
      </w:r>
      <w:r w:rsidR="0025384D">
        <w:rPr>
          <w:rFonts w:ascii="Times New Roman" w:hAnsi="Times New Roman" w:cs="Times New Roman"/>
          <w:color w:val="FF0000"/>
        </w:rPr>
        <w:t>variety</w:t>
      </w:r>
    </w:p>
    <w:p w14:paraId="5E4AA025" w14:textId="59BABE8D" w:rsidR="00535F01" w:rsidRDefault="00207B82" w:rsidP="00751CAC">
      <w:pPr>
        <w:spacing w:after="0" w:line="240" w:lineRule="auto"/>
        <w:ind w:firstLine="720"/>
        <w:rPr>
          <w:rFonts w:ascii="Times New Roman" w:hAnsi="Times New Roman" w:cs="Times New Roman"/>
        </w:rPr>
      </w:pPr>
      <w:r w:rsidRPr="00207B82">
        <w:rPr>
          <w:rFonts w:ascii="Times New Roman" w:hAnsi="Times New Roman" w:cs="Times New Roman"/>
        </w:rPr>
        <w:t>Amadea showed higher LAI values, followed by Hornet and Mata Hari</w:t>
      </w:r>
      <w:r w:rsidR="004F4562">
        <w:rPr>
          <w:rFonts w:ascii="Times New Roman" w:hAnsi="Times New Roman" w:cs="Times New Roman"/>
        </w:rPr>
        <w:t xml:space="preserve"> (</w:t>
      </w:r>
      <w:r w:rsidR="004F4562" w:rsidRPr="004F4562">
        <w:rPr>
          <w:rFonts w:ascii="Times New Roman" w:hAnsi="Times New Roman" w:cs="Times New Roman"/>
          <w:b/>
          <w:bCs/>
          <w:u w:val="single"/>
        </w:rPr>
        <w:t xml:space="preserve">Figures </w:t>
      </w:r>
      <w:r w:rsidR="00AC4444">
        <w:rPr>
          <w:rFonts w:ascii="Times New Roman" w:hAnsi="Times New Roman" w:cs="Times New Roman"/>
          <w:b/>
          <w:bCs/>
          <w:u w:val="single"/>
        </w:rPr>
        <w:t>6</w:t>
      </w:r>
      <w:r w:rsidR="004F4562" w:rsidRPr="004F4562">
        <w:rPr>
          <w:rFonts w:ascii="Times New Roman" w:hAnsi="Times New Roman" w:cs="Times New Roman"/>
          <w:b/>
          <w:bCs/>
          <w:u w:val="single"/>
        </w:rPr>
        <w:t xml:space="preserve">A, </w:t>
      </w:r>
      <w:r w:rsidR="003D2E38">
        <w:rPr>
          <w:rFonts w:ascii="Times New Roman" w:hAnsi="Times New Roman" w:cs="Times New Roman"/>
          <w:b/>
          <w:bCs/>
          <w:u w:val="single"/>
        </w:rPr>
        <w:t>6</w:t>
      </w:r>
      <w:r w:rsidR="004F4562" w:rsidRPr="004F4562">
        <w:rPr>
          <w:rFonts w:ascii="Times New Roman" w:hAnsi="Times New Roman" w:cs="Times New Roman"/>
          <w:b/>
          <w:bCs/>
          <w:u w:val="single"/>
        </w:rPr>
        <w:t xml:space="preserve">B, </w:t>
      </w:r>
      <w:r w:rsidR="003D2E38">
        <w:rPr>
          <w:rFonts w:ascii="Times New Roman" w:hAnsi="Times New Roman" w:cs="Times New Roman"/>
          <w:b/>
          <w:bCs/>
          <w:u w:val="single"/>
        </w:rPr>
        <w:t>6</w:t>
      </w:r>
      <w:r w:rsidR="004F4562" w:rsidRPr="004F4562">
        <w:rPr>
          <w:rFonts w:ascii="Times New Roman" w:hAnsi="Times New Roman" w:cs="Times New Roman"/>
          <w:b/>
          <w:bCs/>
          <w:u w:val="single"/>
        </w:rPr>
        <w:t>C</w:t>
      </w:r>
      <w:r w:rsidR="004F4562">
        <w:rPr>
          <w:rFonts w:ascii="Times New Roman" w:hAnsi="Times New Roman" w:cs="Times New Roman"/>
        </w:rPr>
        <w:t>)</w:t>
      </w:r>
      <w:r w:rsidRPr="00207B82">
        <w:rPr>
          <w:rFonts w:ascii="Times New Roman" w:hAnsi="Times New Roman" w:cs="Times New Roman"/>
        </w:rPr>
        <w:t>. Amadea exhibited a gradual increase from low (0.16-0.23) to medium (0.3-0.52) and then to high LAI values (0.65-1.42). Hornet followed a similar trend but with a shorter duration in the medium range. Mata Hari displayed an abrupt shift from low to medium and high LAI values, a pattern observed only in this variety.</w:t>
      </w:r>
    </w:p>
    <w:p w14:paraId="4C25F476" w14:textId="3AD16104" w:rsidR="003276D2" w:rsidRPr="0025384D" w:rsidRDefault="00E47616" w:rsidP="009B7E86">
      <w:pPr>
        <w:spacing w:after="0" w:line="240" w:lineRule="auto"/>
        <w:ind w:firstLine="720"/>
        <w:rPr>
          <w:rFonts w:ascii="Times New Roman" w:hAnsi="Times New Roman" w:cs="Times New Roman"/>
          <w:color w:val="FF0000"/>
        </w:rPr>
      </w:pPr>
      <w:r w:rsidRPr="00E47616">
        <w:rPr>
          <w:rFonts w:ascii="Times New Roman" w:hAnsi="Times New Roman" w:cs="Times New Roman"/>
          <w:color w:val="FF0000"/>
        </w:rPr>
        <w:t xml:space="preserve">across </w:t>
      </w:r>
      <w:r w:rsidR="00225821">
        <w:rPr>
          <w:rFonts w:ascii="Times New Roman" w:hAnsi="Times New Roman" w:cs="Times New Roman"/>
          <w:color w:val="FF0000"/>
        </w:rPr>
        <w:t>treatment</w:t>
      </w:r>
    </w:p>
    <w:p w14:paraId="2678C9FB" w14:textId="4E6FBBB0" w:rsidR="00F75DED" w:rsidRDefault="0016137A" w:rsidP="00F75DED">
      <w:pPr>
        <w:spacing w:after="0" w:line="240" w:lineRule="auto"/>
        <w:ind w:firstLine="720"/>
        <w:rPr>
          <w:rFonts w:ascii="Times New Roman" w:hAnsi="Times New Roman" w:cs="Times New Roman"/>
        </w:rPr>
      </w:pPr>
      <w:r>
        <w:rPr>
          <w:rFonts w:ascii="Times New Roman" w:hAnsi="Times New Roman" w:cs="Times New Roman"/>
        </w:rPr>
        <w:t>All treatments showed g</w:t>
      </w:r>
      <w:r w:rsidR="00F75DED" w:rsidRPr="00F75DED">
        <w:rPr>
          <w:rFonts w:ascii="Times New Roman" w:hAnsi="Times New Roman" w:cs="Times New Roman"/>
        </w:rPr>
        <w:t>radual increases</w:t>
      </w:r>
      <w:r w:rsidR="006E4796">
        <w:rPr>
          <w:rFonts w:ascii="Times New Roman" w:hAnsi="Times New Roman" w:cs="Times New Roman"/>
        </w:rPr>
        <w:t xml:space="preserve">, however, </w:t>
      </w:r>
      <w:r w:rsidR="002C023A">
        <w:rPr>
          <w:rFonts w:ascii="Times New Roman" w:hAnsi="Times New Roman" w:cs="Times New Roman"/>
        </w:rPr>
        <w:t xml:space="preserve">the </w:t>
      </w:r>
      <w:r w:rsidR="00ED3672" w:rsidRPr="00ED3672">
        <w:rPr>
          <w:rFonts w:ascii="Times New Roman" w:hAnsi="Times New Roman" w:cs="Times New Roman"/>
        </w:rPr>
        <w:t xml:space="preserve">highest LAI (1.02-1.42) was observed </w:t>
      </w:r>
      <w:r w:rsidR="009930CD">
        <w:rPr>
          <w:rFonts w:ascii="Times New Roman" w:hAnsi="Times New Roman" w:cs="Times New Roman"/>
        </w:rPr>
        <w:t xml:space="preserve">in </w:t>
      </w:r>
      <w:r w:rsidR="00ED3672" w:rsidRPr="00ED3672">
        <w:rPr>
          <w:rFonts w:ascii="Times New Roman" w:hAnsi="Times New Roman" w:cs="Times New Roman"/>
        </w:rPr>
        <w:t xml:space="preserve">50 kPa, 50 kPa </w:t>
      </w:r>
      <w:r w:rsidR="00DF6316">
        <w:rPr>
          <w:rFonts w:ascii="Times New Roman" w:hAnsi="Times New Roman" w:cs="Times New Roman"/>
        </w:rPr>
        <w:t>(</w:t>
      </w:r>
      <w:r w:rsidR="00F334E0">
        <w:rPr>
          <w:rFonts w:ascii="Times New Roman" w:hAnsi="Times New Roman" w:cs="Times New Roman"/>
        </w:rPr>
        <w:t>WM</w:t>
      </w:r>
      <w:r w:rsidR="00DF6316">
        <w:rPr>
          <w:rFonts w:ascii="Times New Roman" w:hAnsi="Times New Roman" w:cs="Times New Roman"/>
        </w:rPr>
        <w:t xml:space="preserve">) </w:t>
      </w:r>
      <w:r w:rsidR="00ED3672" w:rsidRPr="00ED3672">
        <w:rPr>
          <w:rFonts w:ascii="Times New Roman" w:hAnsi="Times New Roman" w:cs="Times New Roman"/>
        </w:rPr>
        <w:t>and 75 kPa</w:t>
      </w:r>
      <w:r w:rsidR="001308BF">
        <w:rPr>
          <w:rFonts w:ascii="Times New Roman" w:hAnsi="Times New Roman" w:cs="Times New Roman"/>
        </w:rPr>
        <w:t xml:space="preserve">. </w:t>
      </w:r>
      <w:r w:rsidR="00F75DED" w:rsidRPr="00F75DED">
        <w:rPr>
          <w:rFonts w:ascii="Times New Roman" w:hAnsi="Times New Roman" w:cs="Times New Roman"/>
        </w:rPr>
        <w:t>These treatments supported steady canopy development.</w:t>
      </w:r>
      <w:r w:rsidR="00097C4D">
        <w:rPr>
          <w:rFonts w:ascii="Times New Roman" w:hAnsi="Times New Roman" w:cs="Times New Roman"/>
        </w:rPr>
        <w:t xml:space="preserve"> T</w:t>
      </w:r>
      <w:r w:rsidR="00F75DED" w:rsidRPr="00F75DED">
        <w:rPr>
          <w:rFonts w:ascii="Times New Roman" w:hAnsi="Times New Roman" w:cs="Times New Roman"/>
        </w:rPr>
        <w:t xml:space="preserve">he 100 kPa and 125 kPa treatments maintained moderate LAI </w:t>
      </w:r>
      <w:r w:rsidR="00AD3EA7">
        <w:rPr>
          <w:rFonts w:ascii="Times New Roman" w:hAnsi="Times New Roman" w:cs="Times New Roman"/>
        </w:rPr>
        <w:t>(</w:t>
      </w:r>
      <w:r w:rsidR="00F75DED" w:rsidRPr="00F75DED">
        <w:rPr>
          <w:rFonts w:ascii="Times New Roman" w:hAnsi="Times New Roman" w:cs="Times New Roman"/>
        </w:rPr>
        <w:t>0.65</w:t>
      </w:r>
      <w:r w:rsidR="00AD3EA7">
        <w:rPr>
          <w:rFonts w:ascii="Times New Roman" w:hAnsi="Times New Roman" w:cs="Times New Roman"/>
        </w:rPr>
        <w:t>-</w:t>
      </w:r>
      <w:r w:rsidR="00F75DED" w:rsidRPr="00F75DED">
        <w:rPr>
          <w:rFonts w:ascii="Times New Roman" w:hAnsi="Times New Roman" w:cs="Times New Roman"/>
        </w:rPr>
        <w:t>1.09</w:t>
      </w:r>
      <w:r w:rsidR="007C240A">
        <w:rPr>
          <w:rFonts w:ascii="Times New Roman" w:hAnsi="Times New Roman" w:cs="Times New Roman"/>
        </w:rPr>
        <w:t>)</w:t>
      </w:r>
      <w:r w:rsidR="00F75DED" w:rsidRPr="00F75DED">
        <w:rPr>
          <w:rFonts w:ascii="Times New Roman" w:hAnsi="Times New Roman" w:cs="Times New Roman"/>
        </w:rPr>
        <w:t xml:space="preserve"> indicating reasonable growth under higher </w:t>
      </w:r>
      <w:r w:rsidR="006E510D">
        <w:rPr>
          <w:rFonts w:ascii="Times New Roman" w:hAnsi="Times New Roman" w:cs="Times New Roman"/>
        </w:rPr>
        <w:t>soil moisture stress</w:t>
      </w:r>
      <w:r w:rsidR="00F75DED" w:rsidRPr="00F75DED">
        <w:rPr>
          <w:rFonts w:ascii="Times New Roman" w:hAnsi="Times New Roman" w:cs="Times New Roman"/>
        </w:rPr>
        <w:t>.</w:t>
      </w:r>
      <w:r w:rsidR="00577D0F">
        <w:rPr>
          <w:rFonts w:ascii="Times New Roman" w:hAnsi="Times New Roman" w:cs="Times New Roman"/>
        </w:rPr>
        <w:t xml:space="preserve"> T</w:t>
      </w:r>
      <w:r w:rsidR="00F75DED" w:rsidRPr="00F75DED">
        <w:rPr>
          <w:rFonts w:ascii="Times New Roman" w:hAnsi="Times New Roman" w:cs="Times New Roman"/>
        </w:rPr>
        <w:t xml:space="preserve">he 25 kPa treatment showed lower LAI </w:t>
      </w:r>
      <w:r w:rsidR="00CC30EA">
        <w:rPr>
          <w:rFonts w:ascii="Times New Roman" w:hAnsi="Times New Roman" w:cs="Times New Roman"/>
        </w:rPr>
        <w:t>(</w:t>
      </w:r>
      <w:r w:rsidR="00F75DED" w:rsidRPr="00F75DED">
        <w:rPr>
          <w:rFonts w:ascii="Times New Roman" w:hAnsi="Times New Roman" w:cs="Times New Roman"/>
        </w:rPr>
        <w:t>below 0.8</w:t>
      </w:r>
      <w:r w:rsidR="00F21822">
        <w:rPr>
          <w:rFonts w:ascii="Times New Roman" w:hAnsi="Times New Roman" w:cs="Times New Roman"/>
        </w:rPr>
        <w:t>)</w:t>
      </w:r>
      <w:r w:rsidR="00F75DED" w:rsidRPr="00F75DED">
        <w:rPr>
          <w:rFonts w:ascii="Times New Roman" w:hAnsi="Times New Roman" w:cs="Times New Roman"/>
        </w:rPr>
        <w:t xml:space="preserve"> with limited progression, reflecting suboptimal conditions for canopy expansion.</w:t>
      </w:r>
      <w:commentRangeEnd w:id="35"/>
      <w:r w:rsidR="003E7CFD">
        <w:rPr>
          <w:rStyle w:val="CommentReference"/>
        </w:rPr>
        <w:commentReference w:id="35"/>
      </w:r>
    </w:p>
    <w:p w14:paraId="03C1EF11" w14:textId="77777777" w:rsidR="00B5714C" w:rsidRDefault="00B5714C" w:rsidP="00B5714C">
      <w:pPr>
        <w:spacing w:after="0" w:line="240" w:lineRule="auto"/>
        <w:rPr>
          <w:rFonts w:ascii="Times New Roman" w:hAnsi="Times New Roman" w:cs="Times New Roman"/>
        </w:rPr>
      </w:pPr>
    </w:p>
    <w:p w14:paraId="2584D98C" w14:textId="16AAF99F" w:rsidR="00B5714C" w:rsidRDefault="00E27850" w:rsidP="00B5714C">
      <w:pPr>
        <w:spacing w:after="0" w:line="240" w:lineRule="auto"/>
        <w:rPr>
          <w:rFonts w:ascii="Times New Roman" w:hAnsi="Times New Roman" w:cs="Times New Roman"/>
        </w:rPr>
      </w:pPr>
      <w:r>
        <w:rPr>
          <w:noProof/>
        </w:rPr>
        <w:lastRenderedPageBreak/>
        <w:drawing>
          <wp:inline distT="0" distB="0" distL="0" distR="0" wp14:anchorId="3B870EC6" wp14:editId="278EB753">
            <wp:extent cx="5934075" cy="3790950"/>
            <wp:effectExtent l="0" t="0" r="9525" b="0"/>
            <wp:docPr id="852940132" name="Chart 1">
              <a:extLst xmlns:a="http://schemas.openxmlformats.org/drawingml/2006/main">
                <a:ext uri="{FF2B5EF4-FFF2-40B4-BE49-F238E27FC236}">
                  <a16:creationId xmlns:a16="http://schemas.microsoft.com/office/drawing/2014/main" id="{58864ABC-CAB1-C678-5687-C67D25D74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732D89">
        <w:rPr>
          <w:noProof/>
        </w:rPr>
        <w:drawing>
          <wp:inline distT="0" distB="0" distL="0" distR="0" wp14:anchorId="5ABEE604" wp14:editId="0676ABF4">
            <wp:extent cx="5934075" cy="4000500"/>
            <wp:effectExtent l="0" t="0" r="9525" b="0"/>
            <wp:docPr id="1464643507" name="Chart 1">
              <a:extLst xmlns:a="http://schemas.openxmlformats.org/drawingml/2006/main">
                <a:ext uri="{FF2B5EF4-FFF2-40B4-BE49-F238E27FC236}">
                  <a16:creationId xmlns:a16="http://schemas.microsoft.com/office/drawing/2014/main" id="{81EBCEB2-A9C5-46BD-93B2-050E8FEB92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732D89">
        <w:rPr>
          <w:noProof/>
        </w:rPr>
        <w:lastRenderedPageBreak/>
        <w:drawing>
          <wp:inline distT="0" distB="0" distL="0" distR="0" wp14:anchorId="383702AF" wp14:editId="0A944F6D">
            <wp:extent cx="5934075" cy="3924300"/>
            <wp:effectExtent l="0" t="0" r="9525" b="0"/>
            <wp:docPr id="392910234" name="Chart 1">
              <a:extLst xmlns:a="http://schemas.openxmlformats.org/drawingml/2006/main">
                <a:ext uri="{FF2B5EF4-FFF2-40B4-BE49-F238E27FC236}">
                  <a16:creationId xmlns:a16="http://schemas.microsoft.com/office/drawing/2014/main" id="{22BD2D61-6439-44AF-B520-C4F10B9C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E29C31" w14:textId="421E9E45" w:rsidR="00FD4CA4" w:rsidRDefault="00D456F8" w:rsidP="00CA58E5">
      <w:pPr>
        <w:spacing w:after="0" w:line="240" w:lineRule="auto"/>
        <w:rPr>
          <w:rFonts w:ascii="Times New Roman" w:hAnsi="Times New Roman" w:cs="Times New Roman"/>
        </w:rPr>
      </w:pPr>
      <w:r w:rsidRPr="00D456F8">
        <w:rPr>
          <w:rFonts w:ascii="Times New Roman" w:hAnsi="Times New Roman" w:cs="Times New Roman"/>
          <w:b/>
          <w:bCs/>
          <w:u w:val="single"/>
        </w:rPr>
        <w:t xml:space="preserve">Figure </w:t>
      </w:r>
      <w:r w:rsidR="00D8066C">
        <w:rPr>
          <w:rFonts w:ascii="Times New Roman" w:hAnsi="Times New Roman" w:cs="Times New Roman"/>
          <w:b/>
          <w:bCs/>
          <w:u w:val="single"/>
        </w:rPr>
        <w:t>6</w:t>
      </w:r>
      <w:r>
        <w:rPr>
          <w:rFonts w:ascii="Times New Roman" w:hAnsi="Times New Roman" w:cs="Times New Roman"/>
        </w:rPr>
        <w:t xml:space="preserve">. </w:t>
      </w:r>
      <w:commentRangeStart w:id="36"/>
      <w:r w:rsidR="00C905B4">
        <w:rPr>
          <w:rFonts w:ascii="Times New Roman" w:hAnsi="Times New Roman" w:cs="Times New Roman"/>
        </w:rPr>
        <w:t xml:space="preserve">SWP </w:t>
      </w:r>
      <w:r w:rsidR="001B709B" w:rsidRPr="001B709B">
        <w:rPr>
          <w:rFonts w:ascii="Times New Roman" w:hAnsi="Times New Roman" w:cs="Times New Roman"/>
        </w:rPr>
        <w:t xml:space="preserve">and </w:t>
      </w:r>
      <w:r w:rsidR="00363187">
        <w:rPr>
          <w:rFonts w:ascii="Times New Roman" w:hAnsi="Times New Roman" w:cs="Times New Roman"/>
        </w:rPr>
        <w:t>LAI t</w:t>
      </w:r>
      <w:r w:rsidR="001B709B" w:rsidRPr="001B709B">
        <w:rPr>
          <w:rFonts w:ascii="Times New Roman" w:hAnsi="Times New Roman" w:cs="Times New Roman"/>
        </w:rPr>
        <w:t xml:space="preserve">rends in </w:t>
      </w:r>
      <w:r w:rsidR="00363187">
        <w:rPr>
          <w:rFonts w:ascii="Times New Roman" w:hAnsi="Times New Roman" w:cs="Times New Roman"/>
        </w:rPr>
        <w:t>t</w:t>
      </w:r>
      <w:r w:rsidR="001B709B" w:rsidRPr="001B709B">
        <w:rPr>
          <w:rFonts w:ascii="Times New Roman" w:hAnsi="Times New Roman" w:cs="Times New Roman"/>
        </w:rPr>
        <w:t xml:space="preserve">hree </w:t>
      </w:r>
      <w:r w:rsidR="00F01755">
        <w:rPr>
          <w:rFonts w:ascii="Times New Roman" w:hAnsi="Times New Roman" w:cs="Times New Roman"/>
        </w:rPr>
        <w:t>o</w:t>
      </w:r>
      <w:r w:rsidR="001B709B" w:rsidRPr="001B709B">
        <w:rPr>
          <w:rFonts w:ascii="Times New Roman" w:hAnsi="Times New Roman" w:cs="Times New Roman"/>
        </w:rPr>
        <w:t xml:space="preserve">nion </w:t>
      </w:r>
      <w:r w:rsidR="001242A0">
        <w:rPr>
          <w:rFonts w:ascii="Times New Roman" w:hAnsi="Times New Roman" w:cs="Times New Roman"/>
        </w:rPr>
        <w:t>varieties</w:t>
      </w:r>
      <w:r w:rsidR="003C16C7">
        <w:rPr>
          <w:rFonts w:ascii="Times New Roman" w:hAnsi="Times New Roman" w:cs="Times New Roman"/>
        </w:rPr>
        <w:t xml:space="preserve"> (</w:t>
      </w:r>
      <w:r w:rsidR="00C213BA">
        <w:rPr>
          <w:rFonts w:ascii="Times New Roman" w:hAnsi="Times New Roman" w:cs="Times New Roman"/>
        </w:rPr>
        <w:t>Hornet</w:t>
      </w:r>
      <w:r w:rsidR="00E272B8">
        <w:rPr>
          <w:rFonts w:ascii="Times New Roman" w:hAnsi="Times New Roman" w:cs="Times New Roman"/>
        </w:rPr>
        <w:t xml:space="preserve"> [</w:t>
      </w:r>
      <w:r w:rsidR="00E272B8" w:rsidRPr="00E272B8">
        <w:rPr>
          <w:rFonts w:ascii="Times New Roman" w:hAnsi="Times New Roman" w:cs="Times New Roman"/>
          <w:b/>
          <w:bCs/>
          <w:u w:val="single"/>
        </w:rPr>
        <w:t>A</w:t>
      </w:r>
      <w:r w:rsidR="00E272B8">
        <w:rPr>
          <w:rFonts w:ascii="Times New Roman" w:hAnsi="Times New Roman" w:cs="Times New Roman"/>
        </w:rPr>
        <w:t>]</w:t>
      </w:r>
      <w:r w:rsidR="00C213BA">
        <w:rPr>
          <w:rFonts w:ascii="Times New Roman" w:hAnsi="Times New Roman" w:cs="Times New Roman"/>
        </w:rPr>
        <w:t>, Mata</w:t>
      </w:r>
      <w:r w:rsidR="00057030">
        <w:rPr>
          <w:rFonts w:ascii="Times New Roman" w:hAnsi="Times New Roman" w:cs="Times New Roman"/>
        </w:rPr>
        <w:t xml:space="preserve"> </w:t>
      </w:r>
      <w:r w:rsidR="00C213BA">
        <w:rPr>
          <w:rFonts w:ascii="Times New Roman" w:hAnsi="Times New Roman" w:cs="Times New Roman"/>
        </w:rPr>
        <w:t>Hari</w:t>
      </w:r>
      <w:r w:rsidR="00E272B8">
        <w:rPr>
          <w:rFonts w:ascii="Times New Roman" w:hAnsi="Times New Roman" w:cs="Times New Roman"/>
        </w:rPr>
        <w:t xml:space="preserve"> [</w:t>
      </w:r>
      <w:r w:rsidR="00E272B8" w:rsidRPr="00E272B8">
        <w:rPr>
          <w:rFonts w:ascii="Times New Roman" w:hAnsi="Times New Roman" w:cs="Times New Roman"/>
          <w:b/>
          <w:bCs/>
          <w:u w:val="single"/>
        </w:rPr>
        <w:t>B</w:t>
      </w:r>
      <w:r w:rsidR="00E272B8">
        <w:rPr>
          <w:rFonts w:ascii="Times New Roman" w:hAnsi="Times New Roman" w:cs="Times New Roman"/>
        </w:rPr>
        <w:t>]</w:t>
      </w:r>
      <w:r w:rsidR="00C213BA">
        <w:rPr>
          <w:rFonts w:ascii="Times New Roman" w:hAnsi="Times New Roman" w:cs="Times New Roman"/>
        </w:rPr>
        <w:t xml:space="preserve"> and Amadea</w:t>
      </w:r>
      <w:r w:rsidR="00E272B8">
        <w:rPr>
          <w:rFonts w:ascii="Times New Roman" w:hAnsi="Times New Roman" w:cs="Times New Roman"/>
        </w:rPr>
        <w:t xml:space="preserve"> [</w:t>
      </w:r>
      <w:r w:rsidR="00E272B8" w:rsidRPr="00E272B8">
        <w:rPr>
          <w:rFonts w:ascii="Times New Roman" w:hAnsi="Times New Roman" w:cs="Times New Roman"/>
          <w:b/>
          <w:bCs/>
          <w:u w:val="single"/>
        </w:rPr>
        <w:t>C</w:t>
      </w:r>
      <w:r w:rsidR="00E272B8">
        <w:rPr>
          <w:rFonts w:ascii="Times New Roman" w:hAnsi="Times New Roman" w:cs="Times New Roman"/>
        </w:rPr>
        <w:t>]</w:t>
      </w:r>
      <w:r w:rsidR="003C16C7">
        <w:rPr>
          <w:rFonts w:ascii="Times New Roman" w:hAnsi="Times New Roman" w:cs="Times New Roman"/>
        </w:rPr>
        <w:t>)</w:t>
      </w:r>
      <w:r w:rsidR="001B709B" w:rsidRPr="001B709B">
        <w:rPr>
          <w:rFonts w:ascii="Times New Roman" w:hAnsi="Times New Roman" w:cs="Times New Roman"/>
        </w:rPr>
        <w:t xml:space="preserve"> </w:t>
      </w:r>
      <w:r w:rsidR="003C16C7">
        <w:rPr>
          <w:rFonts w:ascii="Times New Roman" w:hAnsi="Times New Roman" w:cs="Times New Roman"/>
        </w:rPr>
        <w:t>u</w:t>
      </w:r>
      <w:r w:rsidR="001B709B" w:rsidRPr="001B709B">
        <w:rPr>
          <w:rFonts w:ascii="Times New Roman" w:hAnsi="Times New Roman" w:cs="Times New Roman"/>
        </w:rPr>
        <w:t xml:space="preserve">nder </w:t>
      </w:r>
      <w:r w:rsidR="00CE2BA0" w:rsidRPr="00CE2BA0">
        <w:rPr>
          <w:rFonts w:ascii="Times New Roman" w:hAnsi="Times New Roman" w:cs="Times New Roman"/>
        </w:rPr>
        <w:t>soil water tension treatments (-25 kPa, -50 kPa, -50 kPa (WM), -75 kPa, -100 kPa, and -125 kPa)</w:t>
      </w:r>
      <w:r w:rsidR="001B709B" w:rsidRPr="001B709B">
        <w:rPr>
          <w:rFonts w:ascii="Times New Roman" w:hAnsi="Times New Roman" w:cs="Times New Roman"/>
        </w:rPr>
        <w:t xml:space="preserve"> </w:t>
      </w:r>
      <w:r w:rsidR="00B21BD7" w:rsidRPr="00B21BD7">
        <w:rPr>
          <w:rFonts w:ascii="Times New Roman" w:hAnsi="Times New Roman" w:cs="Times New Roman"/>
        </w:rPr>
        <w:t>from Mar 01 to Apr 30, 2024</w:t>
      </w:r>
      <w:r w:rsidR="00B21BD7">
        <w:rPr>
          <w:rFonts w:ascii="Times New Roman" w:hAnsi="Times New Roman" w:cs="Times New Roman"/>
        </w:rPr>
        <w:t xml:space="preserve">, </w:t>
      </w:r>
      <w:r w:rsidR="00907F66">
        <w:rPr>
          <w:rFonts w:ascii="Times New Roman" w:hAnsi="Times New Roman" w:cs="Times New Roman"/>
        </w:rPr>
        <w:t>s</w:t>
      </w:r>
      <w:r w:rsidR="001B709B" w:rsidRPr="001B709B">
        <w:rPr>
          <w:rFonts w:ascii="Times New Roman" w:hAnsi="Times New Roman" w:cs="Times New Roman"/>
        </w:rPr>
        <w:t xml:space="preserve">pring </w:t>
      </w:r>
      <w:r w:rsidR="00907F66">
        <w:rPr>
          <w:rFonts w:ascii="Times New Roman" w:hAnsi="Times New Roman" w:cs="Times New Roman"/>
        </w:rPr>
        <w:t>s</w:t>
      </w:r>
      <w:r w:rsidR="001B709B" w:rsidRPr="001B709B">
        <w:rPr>
          <w:rFonts w:ascii="Times New Roman" w:hAnsi="Times New Roman" w:cs="Times New Roman"/>
        </w:rPr>
        <w:t>eason in Uvalde, Texas</w:t>
      </w:r>
      <w:commentRangeEnd w:id="36"/>
      <w:r w:rsidR="003E7CFD">
        <w:rPr>
          <w:rStyle w:val="CommentReference"/>
        </w:rPr>
        <w:commentReference w:id="36"/>
      </w:r>
      <w:r w:rsidR="00AF6523">
        <w:rPr>
          <w:rFonts w:ascii="Times New Roman" w:hAnsi="Times New Roman" w:cs="Times New Roman"/>
        </w:rPr>
        <w:t>.</w:t>
      </w:r>
    </w:p>
    <w:p w14:paraId="7CFC88F2" w14:textId="75893B79" w:rsidR="00FE35F9" w:rsidRPr="003E3CF0" w:rsidRDefault="00FE35F9" w:rsidP="00FE35F9">
      <w:pPr>
        <w:spacing w:after="0" w:line="240" w:lineRule="auto"/>
        <w:rPr>
          <w:rFonts w:ascii="Times New Roman" w:hAnsi="Times New Roman" w:cs="Times New Roman"/>
          <w:color w:val="FF0000"/>
        </w:rPr>
      </w:pPr>
    </w:p>
    <w:p w14:paraId="24717449" w14:textId="46135AEA" w:rsidR="00F87AAD" w:rsidRPr="00BB0604" w:rsidRDefault="00BB0604" w:rsidP="00C2020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520611B3" w14:textId="77777777" w:rsidR="00D542FF" w:rsidRPr="00747190" w:rsidRDefault="00D542FF" w:rsidP="00D542FF">
      <w:pPr>
        <w:spacing w:after="0" w:line="240" w:lineRule="auto"/>
        <w:rPr>
          <w:rFonts w:ascii="Times New Roman" w:hAnsi="Times New Roman" w:cs="Times New Roman"/>
          <w:b/>
          <w:bCs/>
        </w:rPr>
      </w:pPr>
      <w:r w:rsidRPr="00747190">
        <w:rPr>
          <w:rFonts w:ascii="Times New Roman" w:hAnsi="Times New Roman" w:cs="Times New Roman"/>
          <w:b/>
          <w:bCs/>
        </w:rPr>
        <w:t>Predicting SWP</w:t>
      </w:r>
    </w:p>
    <w:p w14:paraId="4DE1E1BC" w14:textId="46CFB01E" w:rsidR="00D542FF" w:rsidRDefault="00A23E22" w:rsidP="00D542FF">
      <w:pPr>
        <w:spacing w:after="0" w:line="240" w:lineRule="auto"/>
        <w:ind w:firstLine="720"/>
        <w:rPr>
          <w:rFonts w:ascii="Times New Roman" w:hAnsi="Times New Roman" w:cs="Times New Roman"/>
        </w:rPr>
      </w:pPr>
      <w:commentRangeStart w:id="37"/>
      <w:r>
        <w:rPr>
          <w:rFonts w:ascii="Times New Roman" w:hAnsi="Times New Roman" w:cs="Times New Roman"/>
        </w:rPr>
        <w:t>Our study p</w:t>
      </w:r>
      <w:r w:rsidR="00D542FF">
        <w:rPr>
          <w:rFonts w:ascii="Times New Roman" w:hAnsi="Times New Roman" w:cs="Times New Roman"/>
        </w:rPr>
        <w:t>redict</w:t>
      </w:r>
      <w:r>
        <w:rPr>
          <w:rFonts w:ascii="Times New Roman" w:hAnsi="Times New Roman" w:cs="Times New Roman"/>
        </w:rPr>
        <w:t>ed</w:t>
      </w:r>
      <w:r w:rsidR="00D542FF">
        <w:rPr>
          <w:rFonts w:ascii="Times New Roman" w:hAnsi="Times New Roman" w:cs="Times New Roman"/>
        </w:rPr>
        <w:t xml:space="preserve"> the SWP using multiple linear regression modeling in R statistical package. The model was </w:t>
      </w:r>
      <w:r w:rsidR="00F147AC" w:rsidRPr="00F147AC">
        <w:rPr>
          <w:rFonts w:ascii="Times New Roman" w:hAnsi="Times New Roman" w:cs="Times New Roman"/>
        </w:rPr>
        <w:t>calibrated and</w:t>
      </w:r>
      <w:r w:rsidR="00F147AC">
        <w:rPr>
          <w:rFonts w:ascii="Times New Roman" w:hAnsi="Times New Roman" w:cs="Times New Roman"/>
        </w:rPr>
        <w:t xml:space="preserve"> evaluated </w:t>
      </w:r>
      <w:r w:rsidR="00D542FF">
        <w:rPr>
          <w:rFonts w:ascii="Times New Roman" w:hAnsi="Times New Roman" w:cs="Times New Roman"/>
        </w:rPr>
        <w:t>several times to provide realistic and practical values. ET and the quantity of irrigation provided in fields were kept as base factors for this prediction in statistical modeling.</w:t>
      </w:r>
      <w:r w:rsidR="0091395E" w:rsidRPr="0091395E">
        <w:rPr>
          <w:rFonts w:ascii="Times New Roman" w:hAnsi="Times New Roman" w:cs="Times New Roman"/>
        </w:rPr>
        <w:t xml:space="preserve"> </w:t>
      </w:r>
      <w:r w:rsidR="0091395E" w:rsidRPr="00945FCD">
        <w:rPr>
          <w:rFonts w:ascii="Times New Roman" w:hAnsi="Times New Roman" w:cs="Times New Roman"/>
        </w:rPr>
        <w:t xml:space="preserve">Ortola (2013) simulated the </w:t>
      </w:r>
      <w:r w:rsidR="00E9307D">
        <w:rPr>
          <w:rFonts w:ascii="Times New Roman" w:hAnsi="Times New Roman" w:cs="Times New Roman"/>
        </w:rPr>
        <w:t xml:space="preserve">SWP </w:t>
      </w:r>
      <w:r w:rsidR="00723EB5">
        <w:rPr>
          <w:rFonts w:ascii="Times New Roman" w:hAnsi="Times New Roman" w:cs="Times New Roman"/>
        </w:rPr>
        <w:t xml:space="preserve">in </w:t>
      </w:r>
      <w:r w:rsidR="00E9307D">
        <w:rPr>
          <w:rFonts w:ascii="Times New Roman" w:hAnsi="Times New Roman" w:cs="Times New Roman"/>
        </w:rPr>
        <w:t>onions</w:t>
      </w:r>
      <w:r w:rsidR="0091395E" w:rsidRPr="00945FCD">
        <w:rPr>
          <w:rFonts w:ascii="Times New Roman" w:hAnsi="Times New Roman" w:cs="Times New Roman"/>
        </w:rPr>
        <w:t xml:space="preserve"> and found high variability with high yield on sandy soils and ow yield on sandy loam soils.</w:t>
      </w:r>
      <w:commentRangeEnd w:id="37"/>
      <w:r w:rsidR="003E7CFD">
        <w:rPr>
          <w:rStyle w:val="CommentReference"/>
        </w:rPr>
        <w:commentReference w:id="37"/>
      </w:r>
    </w:p>
    <w:p w14:paraId="1326C952" w14:textId="77777777" w:rsidR="00D542FF" w:rsidRDefault="00D542FF" w:rsidP="00C20204">
      <w:pPr>
        <w:spacing w:after="0" w:line="240" w:lineRule="auto"/>
        <w:rPr>
          <w:rFonts w:ascii="Times New Roman" w:hAnsi="Times New Roman" w:cs="Times New Roman"/>
          <w:b/>
          <w:bCs/>
        </w:rPr>
      </w:pPr>
    </w:p>
    <w:p w14:paraId="6655D988" w14:textId="2163F7D1" w:rsidR="007D5DD8" w:rsidRDefault="007D5DD8" w:rsidP="00C20204">
      <w:pPr>
        <w:spacing w:after="0" w:line="240" w:lineRule="auto"/>
        <w:rPr>
          <w:rFonts w:ascii="Times New Roman" w:hAnsi="Times New Roman" w:cs="Times New Roman"/>
        </w:rPr>
      </w:pPr>
      <w:r w:rsidRPr="007D5DD8">
        <w:rPr>
          <w:rFonts w:ascii="Times New Roman" w:hAnsi="Times New Roman" w:cs="Times New Roman"/>
          <w:b/>
          <w:bCs/>
        </w:rPr>
        <w:t>Evapotranspiration</w:t>
      </w:r>
    </w:p>
    <w:p w14:paraId="7B3DF796" w14:textId="57F073B0" w:rsidR="00FF0DD8" w:rsidRDefault="00BC7A00" w:rsidP="00FF0DD8">
      <w:pPr>
        <w:spacing w:after="0" w:line="240" w:lineRule="auto"/>
        <w:ind w:firstLine="720"/>
        <w:rPr>
          <w:rFonts w:ascii="Times New Roman" w:hAnsi="Times New Roman" w:cs="Times New Roman"/>
        </w:rPr>
      </w:pPr>
      <w:r>
        <w:rPr>
          <w:rFonts w:ascii="Times New Roman" w:hAnsi="Times New Roman" w:cs="Times New Roman"/>
        </w:rPr>
        <w:t xml:space="preserve">Prediction of </w:t>
      </w:r>
      <w:r w:rsidR="008B64A7">
        <w:rPr>
          <w:rFonts w:ascii="Times New Roman" w:hAnsi="Times New Roman" w:cs="Times New Roman"/>
        </w:rPr>
        <w:t>SWP</w:t>
      </w:r>
      <w:r w:rsidR="00183B1F">
        <w:rPr>
          <w:rFonts w:ascii="Times New Roman" w:hAnsi="Times New Roman" w:cs="Times New Roman"/>
        </w:rPr>
        <w:t xml:space="preserve"> </w:t>
      </w:r>
      <w:r w:rsidR="00B23581">
        <w:rPr>
          <w:rFonts w:ascii="Times New Roman" w:hAnsi="Times New Roman" w:cs="Times New Roman"/>
        </w:rPr>
        <w:t xml:space="preserve">was performed using </w:t>
      </w:r>
      <w:r w:rsidR="00C05499">
        <w:rPr>
          <w:rFonts w:ascii="Times New Roman" w:hAnsi="Times New Roman" w:cs="Times New Roman"/>
        </w:rPr>
        <w:t xml:space="preserve">the weather data from the </w:t>
      </w:r>
      <w:r w:rsidR="00FB10E1">
        <w:rPr>
          <w:rFonts w:ascii="Times New Roman" w:hAnsi="Times New Roman" w:cs="Times New Roman"/>
        </w:rPr>
        <w:t xml:space="preserve">NASA </w:t>
      </w:r>
      <w:r w:rsidR="00231600">
        <w:rPr>
          <w:rFonts w:ascii="Times New Roman" w:hAnsi="Times New Roman" w:cs="Times New Roman"/>
        </w:rPr>
        <w:t>P</w:t>
      </w:r>
      <w:r w:rsidR="00FB10E1">
        <w:rPr>
          <w:rFonts w:ascii="Times New Roman" w:hAnsi="Times New Roman" w:cs="Times New Roman"/>
        </w:rPr>
        <w:t>ower LARC</w:t>
      </w:r>
      <w:r w:rsidR="00B50B3A">
        <w:rPr>
          <w:rFonts w:ascii="Times New Roman" w:hAnsi="Times New Roman" w:cs="Times New Roman"/>
        </w:rPr>
        <w:t xml:space="preserve"> was analyzed</w:t>
      </w:r>
      <w:r w:rsidR="00885EC3">
        <w:rPr>
          <w:rFonts w:ascii="Times New Roman" w:hAnsi="Times New Roman" w:cs="Times New Roman"/>
        </w:rPr>
        <w:t xml:space="preserve">, however, </w:t>
      </w:r>
      <w:r w:rsidR="00980C1A">
        <w:rPr>
          <w:rFonts w:ascii="Times New Roman" w:hAnsi="Times New Roman" w:cs="Times New Roman"/>
        </w:rPr>
        <w:t xml:space="preserve">the study of </w:t>
      </w:r>
      <w:r w:rsidR="00980C1A" w:rsidRPr="00980C1A">
        <w:rPr>
          <w:rFonts w:ascii="Times New Roman" w:hAnsi="Times New Roman" w:cs="Times New Roman"/>
        </w:rPr>
        <w:t xml:space="preserve">Leskovar et al., </w:t>
      </w:r>
      <w:r w:rsidR="00980C1A">
        <w:rPr>
          <w:rFonts w:ascii="Times New Roman" w:hAnsi="Times New Roman" w:cs="Times New Roman"/>
        </w:rPr>
        <w:t>(</w:t>
      </w:r>
      <w:r w:rsidR="00980C1A" w:rsidRPr="00980C1A">
        <w:rPr>
          <w:rFonts w:ascii="Times New Roman" w:hAnsi="Times New Roman" w:cs="Times New Roman"/>
        </w:rPr>
        <w:t>2012</w:t>
      </w:r>
      <w:r w:rsidR="00980C1A">
        <w:rPr>
          <w:rFonts w:ascii="Times New Roman" w:hAnsi="Times New Roman" w:cs="Times New Roman"/>
        </w:rPr>
        <w:t>)</w:t>
      </w:r>
      <w:r w:rsidR="00885EC3">
        <w:rPr>
          <w:rFonts w:ascii="Times New Roman" w:hAnsi="Times New Roman" w:cs="Times New Roman"/>
        </w:rPr>
        <w:t xml:space="preserve"> </w:t>
      </w:r>
      <w:r w:rsidR="00F82625">
        <w:rPr>
          <w:rFonts w:ascii="Times New Roman" w:hAnsi="Times New Roman" w:cs="Times New Roman"/>
        </w:rPr>
        <w:t xml:space="preserve">has </w:t>
      </w:r>
      <w:r w:rsidR="00885EC3">
        <w:rPr>
          <w:rFonts w:ascii="Times New Roman" w:hAnsi="Times New Roman" w:cs="Times New Roman"/>
        </w:rPr>
        <w:t>shown that</w:t>
      </w:r>
      <w:r w:rsidR="0014146B">
        <w:rPr>
          <w:rFonts w:ascii="Times New Roman" w:hAnsi="Times New Roman" w:cs="Times New Roman"/>
        </w:rPr>
        <w:t xml:space="preserve"> local </w:t>
      </w:r>
      <w:r w:rsidR="002256BB">
        <w:rPr>
          <w:rFonts w:ascii="Times New Roman" w:hAnsi="Times New Roman" w:cs="Times New Roman"/>
        </w:rPr>
        <w:t>data (sensor</w:t>
      </w:r>
      <w:r w:rsidR="00225A6C">
        <w:rPr>
          <w:rFonts w:ascii="Times New Roman" w:hAnsi="Times New Roman" w:cs="Times New Roman"/>
        </w:rPr>
        <w:t xml:space="preserve">, ET </w:t>
      </w:r>
      <w:r w:rsidR="00392FAE">
        <w:rPr>
          <w:rFonts w:ascii="Times New Roman" w:hAnsi="Times New Roman" w:cs="Times New Roman"/>
        </w:rPr>
        <w:t>among others</w:t>
      </w:r>
      <w:r w:rsidR="002256BB">
        <w:rPr>
          <w:rFonts w:ascii="Times New Roman" w:hAnsi="Times New Roman" w:cs="Times New Roman"/>
        </w:rPr>
        <w:t xml:space="preserve">) </w:t>
      </w:r>
      <w:r w:rsidR="00392FAE">
        <w:rPr>
          <w:rFonts w:ascii="Times New Roman" w:hAnsi="Times New Roman" w:cs="Times New Roman"/>
        </w:rPr>
        <w:t>are more accurate in predicting the SWP</w:t>
      </w:r>
      <w:r w:rsidR="0049664A">
        <w:rPr>
          <w:rFonts w:ascii="Times New Roman" w:hAnsi="Times New Roman" w:cs="Times New Roman"/>
        </w:rPr>
        <w:t>.</w:t>
      </w:r>
      <w:r w:rsidR="000547AB">
        <w:rPr>
          <w:rFonts w:ascii="Times New Roman" w:hAnsi="Times New Roman" w:cs="Times New Roman"/>
        </w:rPr>
        <w:t xml:space="preserve"> </w:t>
      </w:r>
      <w:r w:rsidR="00457246" w:rsidRPr="00B25C3A">
        <w:rPr>
          <w:rFonts w:ascii="Times New Roman" w:hAnsi="Times New Roman" w:cs="Times New Roman"/>
        </w:rPr>
        <w:t>Therefore,</w:t>
      </w:r>
      <w:r w:rsidR="00457246">
        <w:rPr>
          <w:rFonts w:ascii="Times New Roman" w:hAnsi="Times New Roman" w:cs="Times New Roman"/>
          <w:b/>
          <w:bCs/>
        </w:rPr>
        <w:t xml:space="preserve"> </w:t>
      </w:r>
      <w:r w:rsidR="00D94D38">
        <w:rPr>
          <w:rFonts w:ascii="Times New Roman" w:hAnsi="Times New Roman" w:cs="Times New Roman"/>
        </w:rPr>
        <w:t xml:space="preserve">LICOR </w:t>
      </w:r>
      <w:r w:rsidR="001F74D3">
        <w:rPr>
          <w:rFonts w:ascii="Times New Roman" w:hAnsi="Times New Roman" w:cs="Times New Roman"/>
        </w:rPr>
        <w:t xml:space="preserve">based LAI data </w:t>
      </w:r>
      <w:r w:rsidR="001438A4">
        <w:rPr>
          <w:rFonts w:ascii="Times New Roman" w:hAnsi="Times New Roman" w:cs="Times New Roman"/>
        </w:rPr>
        <w:t xml:space="preserve">was </w:t>
      </w:r>
      <w:r w:rsidR="001F74D3">
        <w:rPr>
          <w:rFonts w:ascii="Times New Roman" w:hAnsi="Times New Roman" w:cs="Times New Roman"/>
        </w:rPr>
        <w:t xml:space="preserve">used </w:t>
      </w:r>
      <w:r w:rsidR="00751CE0">
        <w:rPr>
          <w:rFonts w:ascii="Times New Roman" w:hAnsi="Times New Roman" w:cs="Times New Roman"/>
        </w:rPr>
        <w:t>to estimate the ET</w:t>
      </w:r>
      <w:r w:rsidR="009737B0">
        <w:rPr>
          <w:rFonts w:ascii="Times New Roman" w:hAnsi="Times New Roman" w:cs="Times New Roman"/>
        </w:rPr>
        <w:t xml:space="preserve"> values</w:t>
      </w:r>
      <w:r w:rsidR="00B54BA8">
        <w:rPr>
          <w:rFonts w:ascii="Times New Roman" w:hAnsi="Times New Roman" w:cs="Times New Roman"/>
        </w:rPr>
        <w:t xml:space="preserve">, however, </w:t>
      </w:r>
      <w:r w:rsidR="00016E0D">
        <w:rPr>
          <w:rFonts w:ascii="Times New Roman" w:hAnsi="Times New Roman" w:cs="Times New Roman"/>
        </w:rPr>
        <w:t xml:space="preserve">the values </w:t>
      </w:r>
      <w:r w:rsidR="007A7F77">
        <w:rPr>
          <w:rFonts w:ascii="Times New Roman" w:hAnsi="Times New Roman" w:cs="Times New Roman"/>
        </w:rPr>
        <w:t>significantly</w:t>
      </w:r>
      <w:r w:rsidR="00D030DD">
        <w:rPr>
          <w:rFonts w:ascii="Times New Roman" w:hAnsi="Times New Roman" w:cs="Times New Roman"/>
        </w:rPr>
        <w:t xml:space="preserve"> </w:t>
      </w:r>
      <w:r w:rsidR="00016E0D">
        <w:rPr>
          <w:rFonts w:ascii="Times New Roman" w:hAnsi="Times New Roman" w:cs="Times New Roman"/>
        </w:rPr>
        <w:t>fluctuated</w:t>
      </w:r>
      <w:r w:rsidR="00487DED">
        <w:rPr>
          <w:rFonts w:ascii="Times New Roman" w:hAnsi="Times New Roman" w:cs="Times New Roman"/>
        </w:rPr>
        <w:t xml:space="preserve">. </w:t>
      </w:r>
      <w:r w:rsidR="000A1D3C" w:rsidRPr="000A1D3C">
        <w:rPr>
          <w:rFonts w:ascii="Times New Roman" w:hAnsi="Times New Roman" w:cs="Times New Roman"/>
        </w:rPr>
        <w:t xml:space="preserve">Al-Gaadi et al., (2022) tested two center-pivot </w:t>
      </w:r>
      <w:r w:rsidR="007B374C">
        <w:rPr>
          <w:rFonts w:ascii="Times New Roman" w:hAnsi="Times New Roman" w:cs="Times New Roman"/>
        </w:rPr>
        <w:t xml:space="preserve">irrigation </w:t>
      </w:r>
      <w:r w:rsidR="000A1D3C" w:rsidRPr="000A1D3C">
        <w:rPr>
          <w:rFonts w:ascii="Times New Roman" w:hAnsi="Times New Roman" w:cs="Times New Roman"/>
        </w:rPr>
        <w:t>systems and retrieved data from Landsat-8 to estimate onion evapotranspiration (ETa)</w:t>
      </w:r>
      <w:r w:rsidR="00704F8B">
        <w:rPr>
          <w:rFonts w:ascii="Times New Roman" w:hAnsi="Times New Roman" w:cs="Times New Roman"/>
        </w:rPr>
        <w:t xml:space="preserve"> with some </w:t>
      </w:r>
      <w:r w:rsidR="00704F8B" w:rsidRPr="00704F8B">
        <w:rPr>
          <w:rFonts w:ascii="Times New Roman" w:hAnsi="Times New Roman" w:cs="Times New Roman"/>
        </w:rPr>
        <w:t>bias values</w:t>
      </w:r>
      <w:r w:rsidR="000A1D3C" w:rsidRPr="000A1D3C">
        <w:rPr>
          <w:rFonts w:ascii="Times New Roman" w:hAnsi="Times New Roman" w:cs="Times New Roman"/>
        </w:rPr>
        <w:t xml:space="preserve">. </w:t>
      </w:r>
      <w:r w:rsidR="005313C5">
        <w:rPr>
          <w:rFonts w:ascii="Times New Roman" w:hAnsi="Times New Roman" w:cs="Times New Roman"/>
        </w:rPr>
        <w:t xml:space="preserve">Our study tested </w:t>
      </w:r>
      <w:r w:rsidR="00487DED">
        <w:rPr>
          <w:rFonts w:ascii="Times New Roman" w:hAnsi="Times New Roman" w:cs="Times New Roman"/>
        </w:rPr>
        <w:t>the p</w:t>
      </w:r>
      <w:r w:rsidR="00CC4809">
        <w:rPr>
          <w:rFonts w:ascii="Times New Roman" w:hAnsi="Times New Roman" w:cs="Times New Roman"/>
        </w:rPr>
        <w:t>otential e</w:t>
      </w:r>
      <w:r w:rsidR="001934DB">
        <w:rPr>
          <w:rFonts w:ascii="Times New Roman" w:hAnsi="Times New Roman" w:cs="Times New Roman"/>
        </w:rPr>
        <w:t xml:space="preserve">vapotranspiration </w:t>
      </w:r>
      <w:r w:rsidR="00196C62">
        <w:rPr>
          <w:rFonts w:ascii="Times New Roman" w:hAnsi="Times New Roman" w:cs="Times New Roman"/>
        </w:rPr>
        <w:t>(</w:t>
      </w:r>
      <w:r w:rsidR="00467A18">
        <w:rPr>
          <w:rFonts w:ascii="Times New Roman" w:hAnsi="Times New Roman" w:cs="Times New Roman"/>
        </w:rPr>
        <w:t>P</w:t>
      </w:r>
      <w:r w:rsidR="00196C62">
        <w:rPr>
          <w:rFonts w:ascii="Times New Roman" w:hAnsi="Times New Roman" w:cs="Times New Roman"/>
        </w:rPr>
        <w:t xml:space="preserve">ET) </w:t>
      </w:r>
      <w:r w:rsidR="00E46E54">
        <w:rPr>
          <w:rFonts w:ascii="Times New Roman" w:hAnsi="Times New Roman" w:cs="Times New Roman"/>
        </w:rPr>
        <w:t xml:space="preserve">acquired </w:t>
      </w:r>
      <w:r w:rsidR="004E3E72">
        <w:rPr>
          <w:rFonts w:ascii="Times New Roman" w:hAnsi="Times New Roman" w:cs="Times New Roman"/>
        </w:rPr>
        <w:t xml:space="preserve">from the </w:t>
      </w:r>
      <w:r w:rsidR="00D4255C">
        <w:rPr>
          <w:rFonts w:ascii="Times New Roman" w:hAnsi="Times New Roman" w:cs="Times New Roman"/>
        </w:rPr>
        <w:t xml:space="preserve">local </w:t>
      </w:r>
      <w:r w:rsidR="00FF0DD8">
        <w:rPr>
          <w:rFonts w:ascii="Times New Roman" w:hAnsi="Times New Roman" w:cs="Times New Roman"/>
        </w:rPr>
        <w:t xml:space="preserve">weather </w:t>
      </w:r>
      <w:r w:rsidR="00371A27">
        <w:rPr>
          <w:rFonts w:ascii="Times New Roman" w:hAnsi="Times New Roman" w:cs="Times New Roman"/>
        </w:rPr>
        <w:t>meter</w:t>
      </w:r>
      <w:r w:rsidR="009561C8">
        <w:rPr>
          <w:rFonts w:ascii="Times New Roman" w:hAnsi="Times New Roman" w:cs="Times New Roman"/>
        </w:rPr>
        <w:t xml:space="preserve">, which </w:t>
      </w:r>
      <w:r w:rsidR="00E12BB5">
        <w:rPr>
          <w:rFonts w:ascii="Times New Roman" w:hAnsi="Times New Roman" w:cs="Times New Roman"/>
        </w:rPr>
        <w:t>was</w:t>
      </w:r>
      <w:r w:rsidR="009561C8">
        <w:rPr>
          <w:rFonts w:ascii="Times New Roman" w:hAnsi="Times New Roman" w:cs="Times New Roman"/>
        </w:rPr>
        <w:t xml:space="preserve"> </w:t>
      </w:r>
      <w:r w:rsidR="00071CEA">
        <w:rPr>
          <w:rFonts w:ascii="Times New Roman" w:hAnsi="Times New Roman" w:cs="Times New Roman"/>
        </w:rPr>
        <w:t xml:space="preserve">first changed into </w:t>
      </w:r>
      <w:r w:rsidR="008A46A9">
        <w:rPr>
          <w:rFonts w:ascii="Times New Roman" w:hAnsi="Times New Roman" w:cs="Times New Roman"/>
        </w:rPr>
        <w:t xml:space="preserve">cumulative </w:t>
      </w:r>
      <w:r w:rsidR="009B2D87">
        <w:rPr>
          <w:rFonts w:ascii="Times New Roman" w:hAnsi="Times New Roman" w:cs="Times New Roman"/>
        </w:rPr>
        <w:t>ET</w:t>
      </w:r>
      <w:r w:rsidR="00BB0C7C">
        <w:rPr>
          <w:rFonts w:ascii="Times New Roman" w:hAnsi="Times New Roman" w:cs="Times New Roman"/>
        </w:rPr>
        <w:t>,</w:t>
      </w:r>
      <w:r w:rsidR="009B2D87">
        <w:rPr>
          <w:rFonts w:ascii="Times New Roman" w:hAnsi="Times New Roman" w:cs="Times New Roman"/>
        </w:rPr>
        <w:t xml:space="preserve"> by adding up all the ET values from </w:t>
      </w:r>
      <w:r w:rsidR="009A2753">
        <w:rPr>
          <w:rFonts w:ascii="Times New Roman" w:hAnsi="Times New Roman" w:cs="Times New Roman"/>
        </w:rPr>
        <w:t>the first</w:t>
      </w:r>
      <w:r w:rsidR="009B2D87">
        <w:rPr>
          <w:rFonts w:ascii="Times New Roman" w:hAnsi="Times New Roman" w:cs="Times New Roman"/>
        </w:rPr>
        <w:t xml:space="preserve"> irrigation event till the next irrigation </w:t>
      </w:r>
      <w:r w:rsidR="004343C3">
        <w:rPr>
          <w:rFonts w:ascii="Times New Roman" w:hAnsi="Times New Roman" w:cs="Times New Roman"/>
        </w:rPr>
        <w:t>event and</w:t>
      </w:r>
      <w:r w:rsidR="00B349AF">
        <w:rPr>
          <w:rFonts w:ascii="Times New Roman" w:hAnsi="Times New Roman" w:cs="Times New Roman"/>
        </w:rPr>
        <w:t xml:space="preserve"> used for prediction</w:t>
      </w:r>
      <w:r w:rsidR="009B2D87">
        <w:rPr>
          <w:rFonts w:ascii="Times New Roman" w:hAnsi="Times New Roman" w:cs="Times New Roman"/>
        </w:rPr>
        <w:t>.</w:t>
      </w:r>
      <w:r w:rsidR="00DE31D6">
        <w:rPr>
          <w:rFonts w:ascii="Times New Roman" w:hAnsi="Times New Roman" w:cs="Times New Roman"/>
        </w:rPr>
        <w:t xml:space="preserve"> The </w:t>
      </w:r>
      <w:r w:rsidR="009965B5">
        <w:rPr>
          <w:rFonts w:ascii="Times New Roman" w:hAnsi="Times New Roman" w:cs="Times New Roman"/>
        </w:rPr>
        <w:t>predicted SWP</w:t>
      </w:r>
      <w:r w:rsidR="005D7F1E">
        <w:rPr>
          <w:rFonts w:ascii="Times New Roman" w:hAnsi="Times New Roman" w:cs="Times New Roman"/>
        </w:rPr>
        <w:t xml:space="preserve"> </w:t>
      </w:r>
      <w:r w:rsidR="00834E4B">
        <w:rPr>
          <w:rFonts w:ascii="Times New Roman" w:hAnsi="Times New Roman" w:cs="Times New Roman"/>
        </w:rPr>
        <w:t xml:space="preserve">resulted </w:t>
      </w:r>
      <w:r w:rsidR="006975F2">
        <w:rPr>
          <w:rFonts w:ascii="Times New Roman" w:hAnsi="Times New Roman" w:cs="Times New Roman"/>
        </w:rPr>
        <w:t>in</w:t>
      </w:r>
      <w:r w:rsidR="00834E4B">
        <w:rPr>
          <w:rFonts w:ascii="Times New Roman" w:hAnsi="Times New Roman" w:cs="Times New Roman"/>
        </w:rPr>
        <w:t xml:space="preserve"> </w:t>
      </w:r>
      <w:r w:rsidR="00232C69">
        <w:rPr>
          <w:rFonts w:ascii="Times New Roman" w:hAnsi="Times New Roman" w:cs="Times New Roman"/>
        </w:rPr>
        <w:t>higher values when compared with the observed SWP.</w:t>
      </w:r>
      <w:r w:rsidR="00865864">
        <w:rPr>
          <w:rFonts w:ascii="Times New Roman" w:hAnsi="Times New Roman" w:cs="Times New Roman"/>
        </w:rPr>
        <w:t xml:space="preserve"> </w:t>
      </w:r>
      <w:r w:rsidR="003C75E1">
        <w:rPr>
          <w:rFonts w:ascii="Times New Roman" w:hAnsi="Times New Roman" w:cs="Times New Roman"/>
        </w:rPr>
        <w:t>Hence, t</w:t>
      </w:r>
      <w:r w:rsidR="00C63E8F">
        <w:rPr>
          <w:rFonts w:ascii="Times New Roman" w:hAnsi="Times New Roman" w:cs="Times New Roman"/>
        </w:rPr>
        <w:t>he number of plants</w:t>
      </w:r>
      <w:r w:rsidR="005F4203">
        <w:rPr>
          <w:rFonts w:ascii="Times New Roman" w:hAnsi="Times New Roman" w:cs="Times New Roman"/>
        </w:rPr>
        <w:t xml:space="preserve">, </w:t>
      </w:r>
      <w:r w:rsidR="00C63E8F">
        <w:rPr>
          <w:rFonts w:ascii="Times New Roman" w:hAnsi="Times New Roman" w:cs="Times New Roman"/>
        </w:rPr>
        <w:t>the planting density</w:t>
      </w:r>
      <w:r w:rsidR="007813CA">
        <w:rPr>
          <w:rFonts w:ascii="Times New Roman" w:hAnsi="Times New Roman" w:cs="Times New Roman"/>
        </w:rPr>
        <w:t xml:space="preserve"> </w:t>
      </w:r>
      <w:r w:rsidR="000D2747">
        <w:rPr>
          <w:rFonts w:ascii="Times New Roman" w:hAnsi="Times New Roman" w:cs="Times New Roman"/>
        </w:rPr>
        <w:t xml:space="preserve">of </w:t>
      </w:r>
      <w:r w:rsidR="001E3BE2">
        <w:rPr>
          <w:rFonts w:ascii="Times New Roman" w:hAnsi="Times New Roman" w:cs="Times New Roman"/>
        </w:rPr>
        <w:t>onions</w:t>
      </w:r>
      <w:r w:rsidR="00227401">
        <w:rPr>
          <w:rFonts w:ascii="Times New Roman" w:hAnsi="Times New Roman" w:cs="Times New Roman"/>
        </w:rPr>
        <w:t xml:space="preserve">, </w:t>
      </w:r>
      <w:r w:rsidR="003E11EE">
        <w:rPr>
          <w:rFonts w:ascii="Times New Roman" w:hAnsi="Times New Roman" w:cs="Times New Roman"/>
        </w:rPr>
        <w:t>volumetric water content</w:t>
      </w:r>
      <w:r w:rsidR="003F41C2">
        <w:rPr>
          <w:rFonts w:ascii="Times New Roman" w:hAnsi="Times New Roman" w:cs="Times New Roman"/>
        </w:rPr>
        <w:t xml:space="preserve"> (</w:t>
      </w:r>
      <w:r w:rsidR="00A12383">
        <w:rPr>
          <w:rFonts w:ascii="Times New Roman" w:hAnsi="Times New Roman" w:cs="Times New Roman"/>
        </w:rPr>
        <w:t>c</w:t>
      </w:r>
      <w:r w:rsidR="003F41C2">
        <w:rPr>
          <w:rFonts w:ascii="Times New Roman" w:hAnsi="Times New Roman" w:cs="Times New Roman"/>
        </w:rPr>
        <w:t>m</w:t>
      </w:r>
      <w:r w:rsidR="00E463C9" w:rsidRPr="00E463C9">
        <w:rPr>
          <w:rFonts w:ascii="Times New Roman" w:hAnsi="Times New Roman" w:cs="Times New Roman"/>
          <w:vertAlign w:val="superscript"/>
        </w:rPr>
        <w:t>-</w:t>
      </w:r>
      <w:r w:rsidR="003F41C2" w:rsidRPr="00E463C9">
        <w:rPr>
          <w:rFonts w:ascii="Times New Roman" w:hAnsi="Times New Roman" w:cs="Times New Roman"/>
          <w:vertAlign w:val="superscript"/>
        </w:rPr>
        <w:t>3</w:t>
      </w:r>
      <w:r w:rsidR="00E463C9">
        <w:rPr>
          <w:rFonts w:ascii="Times New Roman" w:hAnsi="Times New Roman" w:cs="Times New Roman"/>
        </w:rPr>
        <w:t xml:space="preserve"> </w:t>
      </w:r>
      <w:r w:rsidR="00A12383" w:rsidRPr="00A526ED">
        <w:rPr>
          <w:rFonts w:ascii="Times New Roman" w:hAnsi="Times New Roman" w:cs="Times New Roman"/>
          <w:color w:val="000000" w:themeColor="text1"/>
        </w:rPr>
        <w:t>c</w:t>
      </w:r>
      <w:r w:rsidR="003F41C2" w:rsidRPr="00A526ED">
        <w:rPr>
          <w:rFonts w:ascii="Times New Roman" w:hAnsi="Times New Roman" w:cs="Times New Roman"/>
          <w:color w:val="000000" w:themeColor="text1"/>
        </w:rPr>
        <w:t>m</w:t>
      </w:r>
      <w:r w:rsidR="00E463C9" w:rsidRPr="00A526ED">
        <w:rPr>
          <w:rFonts w:ascii="Times New Roman" w:hAnsi="Times New Roman" w:cs="Times New Roman"/>
          <w:color w:val="000000" w:themeColor="text1"/>
          <w:vertAlign w:val="superscript"/>
        </w:rPr>
        <w:t>-</w:t>
      </w:r>
      <w:r w:rsidR="003F41C2" w:rsidRPr="00A526ED">
        <w:rPr>
          <w:rFonts w:ascii="Times New Roman" w:hAnsi="Times New Roman" w:cs="Times New Roman"/>
          <w:color w:val="000000" w:themeColor="text1"/>
          <w:vertAlign w:val="superscript"/>
        </w:rPr>
        <w:t>3</w:t>
      </w:r>
      <w:r w:rsidR="003F41C2" w:rsidRPr="00A526ED">
        <w:rPr>
          <w:rFonts w:ascii="Times New Roman" w:hAnsi="Times New Roman" w:cs="Times New Roman"/>
          <w:color w:val="000000" w:themeColor="text1"/>
        </w:rPr>
        <w:t>)</w:t>
      </w:r>
      <w:r w:rsidR="003E11EE" w:rsidRPr="00A526ED">
        <w:rPr>
          <w:rFonts w:ascii="Times New Roman" w:hAnsi="Times New Roman" w:cs="Times New Roman"/>
          <w:color w:val="000000" w:themeColor="text1"/>
        </w:rPr>
        <w:t xml:space="preserve">, </w:t>
      </w:r>
      <w:r w:rsidR="00227401" w:rsidRPr="00A526ED">
        <w:rPr>
          <w:rFonts w:ascii="Times New Roman" w:hAnsi="Times New Roman" w:cs="Times New Roman"/>
          <w:color w:val="000000" w:themeColor="text1"/>
        </w:rPr>
        <w:t>and</w:t>
      </w:r>
      <w:r w:rsidR="00227401" w:rsidRPr="00A526ED">
        <w:rPr>
          <w:rFonts w:ascii="Times New Roman" w:hAnsi="Times New Roman" w:cs="Times New Roman"/>
        </w:rPr>
        <w:t xml:space="preserve"> </w:t>
      </w:r>
      <w:r w:rsidR="00227401">
        <w:rPr>
          <w:rFonts w:ascii="Times New Roman" w:hAnsi="Times New Roman" w:cs="Times New Roman"/>
        </w:rPr>
        <w:t xml:space="preserve">the </w:t>
      </w:r>
      <w:r w:rsidR="00FC3DDA">
        <w:rPr>
          <w:rFonts w:ascii="Times New Roman" w:hAnsi="Times New Roman" w:cs="Times New Roman"/>
        </w:rPr>
        <w:t xml:space="preserve">local </w:t>
      </w:r>
      <w:r w:rsidR="00227401">
        <w:rPr>
          <w:rFonts w:ascii="Times New Roman" w:hAnsi="Times New Roman" w:cs="Times New Roman"/>
        </w:rPr>
        <w:t xml:space="preserve">crop coefficient (Kc) </w:t>
      </w:r>
      <w:r w:rsidR="00721E8C">
        <w:rPr>
          <w:rFonts w:ascii="Times New Roman" w:hAnsi="Times New Roman" w:cs="Times New Roman"/>
        </w:rPr>
        <w:t>were</w:t>
      </w:r>
      <w:r w:rsidR="00C63E8F">
        <w:rPr>
          <w:rFonts w:ascii="Times New Roman" w:hAnsi="Times New Roman" w:cs="Times New Roman"/>
        </w:rPr>
        <w:t xml:space="preserve"> </w:t>
      </w:r>
      <w:r w:rsidR="0099425C">
        <w:rPr>
          <w:rFonts w:ascii="Times New Roman" w:hAnsi="Times New Roman" w:cs="Times New Roman"/>
        </w:rPr>
        <w:t xml:space="preserve">then </w:t>
      </w:r>
      <w:r w:rsidR="000521E9">
        <w:rPr>
          <w:rFonts w:ascii="Times New Roman" w:hAnsi="Times New Roman" w:cs="Times New Roman"/>
        </w:rPr>
        <w:t xml:space="preserve">added </w:t>
      </w:r>
      <w:r w:rsidR="00F14654">
        <w:rPr>
          <w:rFonts w:ascii="Times New Roman" w:hAnsi="Times New Roman" w:cs="Times New Roman"/>
        </w:rPr>
        <w:t xml:space="preserve">for </w:t>
      </w:r>
      <w:r w:rsidR="004540CB">
        <w:rPr>
          <w:rFonts w:ascii="Times New Roman" w:hAnsi="Times New Roman" w:cs="Times New Roman"/>
        </w:rPr>
        <w:lastRenderedPageBreak/>
        <w:t xml:space="preserve">actual evapotranspiration </w:t>
      </w:r>
      <w:r w:rsidR="00244D28">
        <w:rPr>
          <w:rFonts w:ascii="Times New Roman" w:hAnsi="Times New Roman" w:cs="Times New Roman"/>
        </w:rPr>
        <w:t>(</w:t>
      </w:r>
      <w:r w:rsidR="001651C3">
        <w:rPr>
          <w:rFonts w:ascii="Times New Roman" w:hAnsi="Times New Roman" w:cs="Times New Roman"/>
        </w:rPr>
        <w:t>ETa</w:t>
      </w:r>
      <w:r w:rsidR="00244D28">
        <w:rPr>
          <w:rFonts w:ascii="Times New Roman" w:hAnsi="Times New Roman" w:cs="Times New Roman"/>
        </w:rPr>
        <w:t>)</w:t>
      </w:r>
      <w:r w:rsidR="001651C3">
        <w:rPr>
          <w:rFonts w:ascii="Times New Roman" w:hAnsi="Times New Roman" w:cs="Times New Roman"/>
        </w:rPr>
        <w:t xml:space="preserve"> </w:t>
      </w:r>
      <w:r w:rsidR="00803246">
        <w:rPr>
          <w:rFonts w:ascii="Times New Roman" w:hAnsi="Times New Roman" w:cs="Times New Roman"/>
        </w:rPr>
        <w:t xml:space="preserve">for </w:t>
      </w:r>
      <w:r w:rsidR="00963F0D">
        <w:rPr>
          <w:rFonts w:ascii="Times New Roman" w:hAnsi="Times New Roman" w:cs="Times New Roman"/>
        </w:rPr>
        <w:t xml:space="preserve">further </w:t>
      </w:r>
      <w:r w:rsidR="005E4F7C">
        <w:rPr>
          <w:rFonts w:ascii="Times New Roman" w:hAnsi="Times New Roman" w:cs="Times New Roman"/>
        </w:rPr>
        <w:t>accura</w:t>
      </w:r>
      <w:r w:rsidR="00963F0D">
        <w:rPr>
          <w:rFonts w:ascii="Times New Roman" w:hAnsi="Times New Roman" w:cs="Times New Roman"/>
        </w:rPr>
        <w:t>cy of the</w:t>
      </w:r>
      <w:r w:rsidR="005E4F7C">
        <w:rPr>
          <w:rFonts w:ascii="Times New Roman" w:hAnsi="Times New Roman" w:cs="Times New Roman"/>
        </w:rPr>
        <w:t xml:space="preserve"> </w:t>
      </w:r>
      <w:r w:rsidR="00C91730">
        <w:rPr>
          <w:rFonts w:ascii="Times New Roman" w:hAnsi="Times New Roman" w:cs="Times New Roman"/>
        </w:rPr>
        <w:t>predi</w:t>
      </w:r>
      <w:r w:rsidR="00036BF5">
        <w:rPr>
          <w:rFonts w:ascii="Times New Roman" w:hAnsi="Times New Roman" w:cs="Times New Roman"/>
        </w:rPr>
        <w:t>c</w:t>
      </w:r>
      <w:r w:rsidR="00C91730">
        <w:rPr>
          <w:rFonts w:ascii="Times New Roman" w:hAnsi="Times New Roman" w:cs="Times New Roman"/>
        </w:rPr>
        <w:t>tion</w:t>
      </w:r>
      <w:r w:rsidR="0061664C">
        <w:rPr>
          <w:rFonts w:ascii="Times New Roman" w:hAnsi="Times New Roman" w:cs="Times New Roman"/>
        </w:rPr>
        <w:t xml:space="preserve"> (</w:t>
      </w:r>
      <w:r w:rsidR="0061664C" w:rsidRPr="0061664C">
        <w:rPr>
          <w:rFonts w:ascii="Times New Roman" w:hAnsi="Times New Roman" w:cs="Times New Roman"/>
          <w:b/>
          <w:bCs/>
          <w:u w:val="single"/>
        </w:rPr>
        <w:t xml:space="preserve">Figure </w:t>
      </w:r>
      <w:r w:rsidR="00324F61">
        <w:rPr>
          <w:rFonts w:ascii="Times New Roman" w:hAnsi="Times New Roman" w:cs="Times New Roman"/>
          <w:b/>
          <w:bCs/>
          <w:u w:val="single"/>
        </w:rPr>
        <w:t>7</w:t>
      </w:r>
      <w:r w:rsidR="003D2054">
        <w:rPr>
          <w:rFonts w:ascii="Times New Roman" w:hAnsi="Times New Roman" w:cs="Times New Roman"/>
          <w:b/>
          <w:bCs/>
          <w:u w:val="single"/>
        </w:rPr>
        <w:t>A</w:t>
      </w:r>
      <w:r w:rsidR="0061664C">
        <w:rPr>
          <w:rFonts w:ascii="Times New Roman" w:hAnsi="Times New Roman" w:cs="Times New Roman"/>
        </w:rPr>
        <w:t>)</w:t>
      </w:r>
      <w:r w:rsidR="00C91730">
        <w:rPr>
          <w:rFonts w:ascii="Times New Roman" w:hAnsi="Times New Roman" w:cs="Times New Roman"/>
        </w:rPr>
        <w:t xml:space="preserve">. </w:t>
      </w:r>
      <w:r w:rsidR="000E54DC">
        <w:rPr>
          <w:rFonts w:ascii="Times New Roman" w:hAnsi="Times New Roman" w:cs="Times New Roman"/>
        </w:rPr>
        <w:t xml:space="preserve">The SWP in </w:t>
      </w:r>
      <w:r w:rsidR="000E54DC" w:rsidRPr="000E54DC">
        <w:rPr>
          <w:rFonts w:ascii="Times New Roman" w:hAnsi="Times New Roman" w:cs="Times New Roman"/>
          <w:b/>
          <w:bCs/>
          <w:u w:val="single"/>
        </w:rPr>
        <w:t>Figure 7</w:t>
      </w:r>
      <w:r w:rsidR="00CB738B">
        <w:rPr>
          <w:rFonts w:ascii="Times New Roman" w:hAnsi="Times New Roman" w:cs="Times New Roman"/>
          <w:b/>
          <w:bCs/>
          <w:u w:val="single"/>
        </w:rPr>
        <w:t>A</w:t>
      </w:r>
      <w:r w:rsidR="000E54DC">
        <w:rPr>
          <w:rFonts w:ascii="Times New Roman" w:hAnsi="Times New Roman" w:cs="Times New Roman"/>
        </w:rPr>
        <w:t xml:space="preserve"> was </w:t>
      </w:r>
      <w:r w:rsidR="00187730">
        <w:rPr>
          <w:rFonts w:ascii="Times New Roman" w:hAnsi="Times New Roman" w:cs="Times New Roman"/>
        </w:rPr>
        <w:t xml:space="preserve">dependent on </w:t>
      </w:r>
      <w:r w:rsidR="009E59BB">
        <w:rPr>
          <w:rFonts w:ascii="Times New Roman" w:hAnsi="Times New Roman" w:cs="Times New Roman"/>
        </w:rPr>
        <w:t>rainfall and irrigation regimes</w:t>
      </w:r>
      <w:r w:rsidR="00522954">
        <w:rPr>
          <w:rFonts w:ascii="Times New Roman" w:hAnsi="Times New Roman" w:cs="Times New Roman"/>
        </w:rPr>
        <w:t xml:space="preserve"> as shown in </w:t>
      </w:r>
      <w:r w:rsidR="00522954" w:rsidRPr="00522954">
        <w:rPr>
          <w:rFonts w:ascii="Times New Roman" w:hAnsi="Times New Roman" w:cs="Times New Roman"/>
          <w:b/>
          <w:bCs/>
          <w:u w:val="single"/>
        </w:rPr>
        <w:t>Figure 7</w:t>
      </w:r>
      <w:r w:rsidR="009D3ECE">
        <w:rPr>
          <w:rFonts w:ascii="Times New Roman" w:hAnsi="Times New Roman" w:cs="Times New Roman"/>
          <w:b/>
          <w:bCs/>
          <w:u w:val="single"/>
        </w:rPr>
        <w:t>B</w:t>
      </w:r>
      <w:r w:rsidR="0005019B">
        <w:rPr>
          <w:rFonts w:ascii="Times New Roman" w:hAnsi="Times New Roman" w:cs="Times New Roman"/>
        </w:rPr>
        <w:t xml:space="preserve">. </w:t>
      </w:r>
      <w:r w:rsidR="00D2721B">
        <w:rPr>
          <w:rFonts w:ascii="Times New Roman" w:hAnsi="Times New Roman" w:cs="Times New Roman"/>
        </w:rPr>
        <w:t xml:space="preserve">This </w:t>
      </w:r>
      <w:r w:rsidR="00DD57D9">
        <w:rPr>
          <w:rFonts w:ascii="Times New Roman" w:hAnsi="Times New Roman" w:cs="Times New Roman"/>
        </w:rPr>
        <w:t xml:space="preserve">helped support the </w:t>
      </w:r>
      <w:r w:rsidR="009A237A">
        <w:rPr>
          <w:rFonts w:ascii="Times New Roman" w:hAnsi="Times New Roman" w:cs="Times New Roman"/>
        </w:rPr>
        <w:t xml:space="preserve">balance of </w:t>
      </w:r>
      <w:r w:rsidR="00BD5C43">
        <w:rPr>
          <w:rFonts w:ascii="Times New Roman" w:hAnsi="Times New Roman" w:cs="Times New Roman"/>
        </w:rPr>
        <w:t xml:space="preserve">those treatments which provided </w:t>
      </w:r>
      <w:r w:rsidR="002B023C">
        <w:rPr>
          <w:rFonts w:ascii="Times New Roman" w:hAnsi="Times New Roman" w:cs="Times New Roman"/>
        </w:rPr>
        <w:t>non-</w:t>
      </w:r>
      <w:r w:rsidR="0070670F">
        <w:rPr>
          <w:rFonts w:ascii="Times New Roman" w:hAnsi="Times New Roman" w:cs="Times New Roman"/>
        </w:rPr>
        <w:t>accurate</w:t>
      </w:r>
      <w:r w:rsidR="002B023C">
        <w:rPr>
          <w:rFonts w:ascii="Times New Roman" w:hAnsi="Times New Roman" w:cs="Times New Roman"/>
        </w:rPr>
        <w:t xml:space="preserve"> data </w:t>
      </w:r>
      <w:r w:rsidR="00286C1F">
        <w:rPr>
          <w:rFonts w:ascii="Times New Roman" w:hAnsi="Times New Roman" w:cs="Times New Roman"/>
        </w:rPr>
        <w:t xml:space="preserve">due to </w:t>
      </w:r>
      <w:r w:rsidR="006C7801">
        <w:rPr>
          <w:rFonts w:ascii="Times New Roman" w:hAnsi="Times New Roman" w:cs="Times New Roman"/>
        </w:rPr>
        <w:t xml:space="preserve">weather changes. </w:t>
      </w:r>
      <w:r w:rsidR="00546CD9">
        <w:rPr>
          <w:rFonts w:ascii="Times New Roman" w:hAnsi="Times New Roman" w:cs="Times New Roman"/>
        </w:rPr>
        <w:t xml:space="preserve">Such as </w:t>
      </w:r>
      <w:r w:rsidR="00EB5BBB">
        <w:rPr>
          <w:rFonts w:ascii="Times New Roman" w:hAnsi="Times New Roman" w:cs="Times New Roman"/>
        </w:rPr>
        <w:t xml:space="preserve">the values for the treatment </w:t>
      </w:r>
      <w:r w:rsidR="00546CD9">
        <w:rPr>
          <w:rFonts w:ascii="Times New Roman" w:hAnsi="Times New Roman" w:cs="Times New Roman"/>
        </w:rPr>
        <w:t>-75 kPa</w:t>
      </w:r>
      <w:r w:rsidR="00A248BF">
        <w:rPr>
          <w:rFonts w:ascii="Times New Roman" w:hAnsi="Times New Roman" w:cs="Times New Roman"/>
        </w:rPr>
        <w:t xml:space="preserve"> </w:t>
      </w:r>
      <w:r w:rsidR="005764DC">
        <w:rPr>
          <w:rFonts w:ascii="Times New Roman" w:hAnsi="Times New Roman" w:cs="Times New Roman"/>
        </w:rPr>
        <w:t>showed high fluctuations</w:t>
      </w:r>
      <w:r w:rsidR="00783472">
        <w:rPr>
          <w:rFonts w:ascii="Times New Roman" w:hAnsi="Times New Roman" w:cs="Times New Roman"/>
        </w:rPr>
        <w:t xml:space="preserve">, </w:t>
      </w:r>
      <w:r w:rsidR="00153CC5">
        <w:rPr>
          <w:rFonts w:ascii="Times New Roman" w:hAnsi="Times New Roman" w:cs="Times New Roman"/>
        </w:rPr>
        <w:t xml:space="preserve">while </w:t>
      </w:r>
      <w:r w:rsidR="00783472">
        <w:rPr>
          <w:rFonts w:ascii="Times New Roman" w:hAnsi="Times New Roman" w:cs="Times New Roman"/>
        </w:rPr>
        <w:t xml:space="preserve">the </w:t>
      </w:r>
      <w:r w:rsidR="00E74AAF">
        <w:rPr>
          <w:rFonts w:ascii="Times New Roman" w:hAnsi="Times New Roman" w:cs="Times New Roman"/>
        </w:rPr>
        <w:t xml:space="preserve">accurate </w:t>
      </w:r>
      <w:r w:rsidR="00783472">
        <w:rPr>
          <w:rFonts w:ascii="Times New Roman" w:hAnsi="Times New Roman" w:cs="Times New Roman"/>
        </w:rPr>
        <w:t xml:space="preserve">prediction </w:t>
      </w:r>
      <w:r w:rsidR="00D53377">
        <w:rPr>
          <w:rFonts w:ascii="Times New Roman" w:hAnsi="Times New Roman" w:cs="Times New Roman"/>
        </w:rPr>
        <w:t xml:space="preserve">supported </w:t>
      </w:r>
      <w:r w:rsidR="003C0ACA">
        <w:rPr>
          <w:rFonts w:ascii="Times New Roman" w:hAnsi="Times New Roman" w:cs="Times New Roman"/>
        </w:rPr>
        <w:t xml:space="preserve">the values </w:t>
      </w:r>
      <w:r w:rsidR="00947587">
        <w:rPr>
          <w:rFonts w:ascii="Times New Roman" w:hAnsi="Times New Roman" w:cs="Times New Roman"/>
        </w:rPr>
        <w:t xml:space="preserve">of -75 </w:t>
      </w:r>
      <w:r w:rsidR="00933AAE">
        <w:rPr>
          <w:rFonts w:ascii="Times New Roman" w:hAnsi="Times New Roman" w:cs="Times New Roman"/>
        </w:rPr>
        <w:t xml:space="preserve">kPa </w:t>
      </w:r>
      <w:r w:rsidR="00297AAA">
        <w:rPr>
          <w:rFonts w:ascii="Times New Roman" w:hAnsi="Times New Roman" w:cs="Times New Roman"/>
        </w:rPr>
        <w:t>in different days of irrigation</w:t>
      </w:r>
      <w:r w:rsidR="00D30738">
        <w:rPr>
          <w:rFonts w:ascii="Times New Roman" w:hAnsi="Times New Roman" w:cs="Times New Roman"/>
        </w:rPr>
        <w:t>.</w:t>
      </w:r>
      <w:r w:rsidR="00FF2BF8">
        <w:rPr>
          <w:rFonts w:ascii="Times New Roman" w:hAnsi="Times New Roman" w:cs="Times New Roman"/>
        </w:rPr>
        <w:t xml:space="preserve"> </w:t>
      </w:r>
      <w:r w:rsidR="00AB6CB9" w:rsidRPr="00AB6CB9">
        <w:rPr>
          <w:rFonts w:ascii="Times New Roman" w:hAnsi="Times New Roman" w:cs="Times New Roman"/>
        </w:rPr>
        <w:t xml:space="preserve">Bachie et al., (2019) studied the same experiences where the photosynthetic rates and stomatal conductance of several of their onion varieties acted differently, ultimately affecting ETa. </w:t>
      </w:r>
      <w:r w:rsidR="00CE1AC4">
        <w:rPr>
          <w:rFonts w:ascii="Times New Roman" w:hAnsi="Times New Roman" w:cs="Times New Roman"/>
        </w:rPr>
        <w:t>The</w:t>
      </w:r>
      <w:r w:rsidR="003C35B2">
        <w:rPr>
          <w:rFonts w:ascii="Times New Roman" w:hAnsi="Times New Roman" w:cs="Times New Roman"/>
        </w:rPr>
        <w:t xml:space="preserve"> scenario </w:t>
      </w:r>
      <w:r w:rsidR="00604BC5">
        <w:rPr>
          <w:rFonts w:ascii="Times New Roman" w:hAnsi="Times New Roman" w:cs="Times New Roman"/>
        </w:rPr>
        <w:t>in our study</w:t>
      </w:r>
      <w:r w:rsidR="0023485C">
        <w:rPr>
          <w:rFonts w:ascii="Times New Roman" w:hAnsi="Times New Roman" w:cs="Times New Roman"/>
        </w:rPr>
        <w:t xml:space="preserve"> </w:t>
      </w:r>
      <w:r w:rsidR="003C35B2">
        <w:rPr>
          <w:rFonts w:ascii="Times New Roman" w:hAnsi="Times New Roman" w:cs="Times New Roman"/>
        </w:rPr>
        <w:t xml:space="preserve">has been highlighted </w:t>
      </w:r>
      <w:r w:rsidR="00420693">
        <w:rPr>
          <w:rFonts w:ascii="Times New Roman" w:hAnsi="Times New Roman" w:cs="Times New Roman"/>
        </w:rPr>
        <w:t xml:space="preserve">in </w:t>
      </w:r>
      <w:r w:rsidR="006F5567" w:rsidRPr="006F5567">
        <w:rPr>
          <w:rFonts w:ascii="Times New Roman" w:hAnsi="Times New Roman" w:cs="Times New Roman"/>
          <w:b/>
          <w:bCs/>
          <w:u w:val="single"/>
        </w:rPr>
        <w:t>Table</w:t>
      </w:r>
      <w:r w:rsidR="00420693" w:rsidRPr="00DA592B">
        <w:rPr>
          <w:rFonts w:ascii="Times New Roman" w:hAnsi="Times New Roman" w:cs="Times New Roman"/>
          <w:b/>
          <w:bCs/>
          <w:u w:val="single"/>
        </w:rPr>
        <w:t xml:space="preserve"> 2</w:t>
      </w:r>
      <w:r w:rsidR="00420693">
        <w:rPr>
          <w:rFonts w:ascii="Times New Roman" w:hAnsi="Times New Roman" w:cs="Times New Roman"/>
        </w:rPr>
        <w:t xml:space="preserve"> where the </w:t>
      </w:r>
      <w:r w:rsidR="006A667F">
        <w:rPr>
          <w:rFonts w:ascii="Times New Roman" w:hAnsi="Times New Roman" w:cs="Times New Roman"/>
        </w:rPr>
        <w:t xml:space="preserve">corresponding </w:t>
      </w:r>
      <w:r w:rsidR="00420693">
        <w:rPr>
          <w:rFonts w:ascii="Times New Roman" w:hAnsi="Times New Roman" w:cs="Times New Roman"/>
        </w:rPr>
        <w:t xml:space="preserve">SWP </w:t>
      </w:r>
      <w:r w:rsidR="00C949AB">
        <w:rPr>
          <w:rFonts w:ascii="Times New Roman" w:hAnsi="Times New Roman" w:cs="Times New Roman"/>
        </w:rPr>
        <w:t xml:space="preserve">is shown in the </w:t>
      </w:r>
      <w:r w:rsidR="00BE028E">
        <w:rPr>
          <w:rFonts w:ascii="Times New Roman" w:hAnsi="Times New Roman" w:cs="Times New Roman"/>
        </w:rPr>
        <w:t>field capacity for the Uvalde clay soil.</w:t>
      </w:r>
    </w:p>
    <w:p w14:paraId="58505E09" w14:textId="77777777" w:rsidR="006F5CBD" w:rsidRDefault="006F5CBD" w:rsidP="00FF0DD8">
      <w:pPr>
        <w:spacing w:after="0" w:line="240" w:lineRule="auto"/>
        <w:ind w:firstLine="720"/>
        <w:rPr>
          <w:rFonts w:ascii="Times New Roman" w:hAnsi="Times New Roman" w:cs="Times New Roman"/>
        </w:rPr>
      </w:pPr>
    </w:p>
    <w:p w14:paraId="591D5AE9" w14:textId="6E298E2B" w:rsidR="006F5CBD" w:rsidRDefault="00E51196" w:rsidP="00E51196">
      <w:pPr>
        <w:spacing w:after="0" w:line="240" w:lineRule="auto"/>
        <w:rPr>
          <w:rFonts w:ascii="Times New Roman" w:hAnsi="Times New Roman" w:cs="Times New Roman"/>
        </w:rPr>
      </w:pPr>
      <w:r w:rsidRPr="006F346E">
        <w:rPr>
          <w:rFonts w:ascii="Times New Roman" w:hAnsi="Times New Roman" w:cs="Times New Roman"/>
          <w:b/>
          <w:bCs/>
        </w:rPr>
        <w:t xml:space="preserve">Table </w:t>
      </w:r>
      <w:r w:rsidR="00E048EC">
        <w:rPr>
          <w:rFonts w:ascii="Times New Roman" w:hAnsi="Times New Roman" w:cs="Times New Roman"/>
          <w:b/>
          <w:bCs/>
        </w:rPr>
        <w:t>2</w:t>
      </w:r>
      <w:r w:rsidRPr="006F346E">
        <w:rPr>
          <w:rFonts w:ascii="Times New Roman" w:hAnsi="Times New Roman" w:cs="Times New Roman"/>
          <w:b/>
          <w:bCs/>
        </w:rPr>
        <w:t>.</w:t>
      </w:r>
      <w:r>
        <w:rPr>
          <w:rFonts w:ascii="Times New Roman" w:hAnsi="Times New Roman" w:cs="Times New Roman"/>
        </w:rPr>
        <w:t xml:space="preserve"> </w:t>
      </w:r>
      <w:r w:rsidR="008A669D" w:rsidRPr="00625D92">
        <w:rPr>
          <w:rFonts w:ascii="Times New Roman" w:hAnsi="Times New Roman" w:cs="Times New Roman"/>
        </w:rPr>
        <w:t xml:space="preserve">Soil water characteristics </w:t>
      </w:r>
      <w:r w:rsidR="00BB60FF" w:rsidRPr="00625D92">
        <w:rPr>
          <w:rFonts w:ascii="Times New Roman" w:hAnsi="Times New Roman" w:cs="Times New Roman"/>
        </w:rPr>
        <w:t>for Uvalde</w:t>
      </w:r>
      <w:r w:rsidR="00160473" w:rsidRPr="00625D92">
        <w:rPr>
          <w:rFonts w:ascii="Times New Roman" w:hAnsi="Times New Roman" w:cs="Times New Roman"/>
        </w:rPr>
        <w:t>, Texas</w:t>
      </w:r>
      <w:r w:rsidR="00BB60FF" w:rsidRPr="00625D92">
        <w:rPr>
          <w:rFonts w:ascii="Times New Roman" w:hAnsi="Times New Roman" w:cs="Times New Roman"/>
        </w:rPr>
        <w:t xml:space="preserve"> clay soil.</w:t>
      </w:r>
    </w:p>
    <w:tbl>
      <w:tblPr>
        <w:tblStyle w:val="TableGrid"/>
        <w:tblW w:w="0" w:type="auto"/>
        <w:tblLook w:val="04A0" w:firstRow="1" w:lastRow="0" w:firstColumn="1" w:lastColumn="0" w:noHBand="0" w:noVBand="1"/>
      </w:tblPr>
      <w:tblGrid>
        <w:gridCol w:w="2396"/>
        <w:gridCol w:w="3688"/>
        <w:gridCol w:w="3112"/>
      </w:tblGrid>
      <w:tr w:rsidR="00CD6C18" w:rsidRPr="00203F35" w14:paraId="447BC2FE" w14:textId="77777777" w:rsidTr="00203F35">
        <w:tc>
          <w:tcPr>
            <w:tcW w:w="0" w:type="auto"/>
          </w:tcPr>
          <w:p w14:paraId="13CEA056" w14:textId="14F77BA6" w:rsidR="00CD6C18" w:rsidRPr="00203F35" w:rsidRDefault="001A7138" w:rsidP="00E51196">
            <w:pPr>
              <w:rPr>
                <w:rFonts w:ascii="Times New Roman" w:hAnsi="Times New Roman" w:cs="Times New Roman"/>
                <w:b/>
                <w:bCs/>
                <w:sz w:val="20"/>
                <w:szCs w:val="20"/>
              </w:rPr>
            </w:pPr>
            <w:r>
              <w:rPr>
                <w:rFonts w:ascii="Times New Roman" w:hAnsi="Times New Roman" w:cs="Times New Roman"/>
                <w:b/>
                <w:bCs/>
                <w:sz w:val="20"/>
                <w:szCs w:val="20"/>
              </w:rPr>
              <w:t>Soil w</w:t>
            </w:r>
            <w:r w:rsidR="00AE7176" w:rsidRPr="00203F35">
              <w:rPr>
                <w:rFonts w:ascii="Times New Roman" w:hAnsi="Times New Roman" w:cs="Times New Roman"/>
                <w:b/>
                <w:bCs/>
                <w:sz w:val="20"/>
                <w:szCs w:val="20"/>
              </w:rPr>
              <w:t xml:space="preserve">ater </w:t>
            </w:r>
            <w:r>
              <w:rPr>
                <w:rFonts w:ascii="Times New Roman" w:hAnsi="Times New Roman" w:cs="Times New Roman"/>
                <w:b/>
                <w:bCs/>
                <w:sz w:val="20"/>
                <w:szCs w:val="20"/>
              </w:rPr>
              <w:t>p</w:t>
            </w:r>
            <w:r w:rsidR="00AE7176" w:rsidRPr="00203F35">
              <w:rPr>
                <w:rFonts w:ascii="Times New Roman" w:hAnsi="Times New Roman" w:cs="Times New Roman"/>
                <w:b/>
                <w:bCs/>
                <w:sz w:val="20"/>
                <w:szCs w:val="20"/>
              </w:rPr>
              <w:t xml:space="preserve">otential </w:t>
            </w:r>
            <w:r w:rsidR="002D093A" w:rsidRPr="00203F35">
              <w:rPr>
                <w:rFonts w:ascii="Times New Roman" w:hAnsi="Times New Roman" w:cs="Times New Roman"/>
                <w:b/>
                <w:bCs/>
                <w:sz w:val="20"/>
                <w:szCs w:val="20"/>
              </w:rPr>
              <w:t>(kPa)</w:t>
            </w:r>
          </w:p>
        </w:tc>
        <w:tc>
          <w:tcPr>
            <w:tcW w:w="0" w:type="auto"/>
          </w:tcPr>
          <w:p w14:paraId="78E9B2E5" w14:textId="6341EC03" w:rsidR="00CD6C18" w:rsidRPr="00203F35" w:rsidRDefault="002D093A" w:rsidP="00E51196">
            <w:pPr>
              <w:rPr>
                <w:rFonts w:ascii="Times New Roman" w:hAnsi="Times New Roman" w:cs="Times New Roman"/>
                <w:b/>
                <w:bCs/>
                <w:sz w:val="20"/>
                <w:szCs w:val="20"/>
              </w:rPr>
            </w:pPr>
            <w:r w:rsidRPr="00203F35">
              <w:rPr>
                <w:rFonts w:ascii="Times New Roman" w:hAnsi="Times New Roman" w:cs="Times New Roman"/>
                <w:b/>
                <w:bCs/>
                <w:sz w:val="20"/>
                <w:szCs w:val="20"/>
              </w:rPr>
              <w:t xml:space="preserve">Volumetric </w:t>
            </w:r>
            <w:r w:rsidR="00240981">
              <w:rPr>
                <w:rFonts w:ascii="Times New Roman" w:hAnsi="Times New Roman" w:cs="Times New Roman"/>
                <w:b/>
                <w:bCs/>
                <w:sz w:val="20"/>
                <w:szCs w:val="20"/>
              </w:rPr>
              <w:t>w</w:t>
            </w:r>
            <w:r w:rsidRPr="00203F35">
              <w:rPr>
                <w:rFonts w:ascii="Times New Roman" w:hAnsi="Times New Roman" w:cs="Times New Roman"/>
                <w:b/>
                <w:bCs/>
                <w:sz w:val="20"/>
                <w:szCs w:val="20"/>
              </w:rPr>
              <w:t xml:space="preserve">ater </w:t>
            </w:r>
            <w:r w:rsidR="00240981">
              <w:rPr>
                <w:rFonts w:ascii="Times New Roman" w:hAnsi="Times New Roman" w:cs="Times New Roman"/>
                <w:b/>
                <w:bCs/>
                <w:sz w:val="20"/>
                <w:szCs w:val="20"/>
              </w:rPr>
              <w:t>c</w:t>
            </w:r>
            <w:r w:rsidRPr="00203F35">
              <w:rPr>
                <w:rFonts w:ascii="Times New Roman" w:hAnsi="Times New Roman" w:cs="Times New Roman"/>
                <w:b/>
                <w:bCs/>
                <w:sz w:val="20"/>
                <w:szCs w:val="20"/>
              </w:rPr>
              <w:t>ontent (</w:t>
            </w:r>
            <w:r w:rsidR="006A146A">
              <w:rPr>
                <w:rFonts w:ascii="Times New Roman" w:hAnsi="Times New Roman" w:cs="Times New Roman"/>
                <w:b/>
                <w:bCs/>
                <w:sz w:val="20"/>
                <w:szCs w:val="20"/>
              </w:rPr>
              <w:t xml:space="preserve">v/v, </w:t>
            </w:r>
            <w:r w:rsidR="00A12383" w:rsidRPr="00203F35">
              <w:rPr>
                <w:rFonts w:ascii="Times New Roman" w:hAnsi="Times New Roman" w:cs="Times New Roman"/>
                <w:b/>
                <w:bCs/>
                <w:sz w:val="20"/>
                <w:szCs w:val="20"/>
              </w:rPr>
              <w:t>cm</w:t>
            </w:r>
            <w:r w:rsidR="00465716" w:rsidRPr="00465716">
              <w:rPr>
                <w:rFonts w:ascii="Times New Roman" w:hAnsi="Times New Roman" w:cs="Times New Roman"/>
                <w:b/>
                <w:bCs/>
                <w:sz w:val="20"/>
                <w:szCs w:val="20"/>
                <w:vertAlign w:val="superscript"/>
              </w:rPr>
              <w:t>-</w:t>
            </w:r>
            <w:r w:rsidR="00A12383" w:rsidRPr="00465716">
              <w:rPr>
                <w:rFonts w:ascii="Times New Roman" w:hAnsi="Times New Roman" w:cs="Times New Roman"/>
                <w:b/>
                <w:bCs/>
                <w:sz w:val="20"/>
                <w:szCs w:val="20"/>
                <w:vertAlign w:val="superscript"/>
              </w:rPr>
              <w:t>3</w:t>
            </w:r>
            <w:r w:rsidR="00465716">
              <w:rPr>
                <w:rFonts w:ascii="Times New Roman" w:hAnsi="Times New Roman" w:cs="Times New Roman"/>
                <w:b/>
                <w:bCs/>
                <w:sz w:val="20"/>
                <w:szCs w:val="20"/>
              </w:rPr>
              <w:t xml:space="preserve"> </w:t>
            </w:r>
            <w:r w:rsidR="00A12383" w:rsidRPr="00203F35">
              <w:rPr>
                <w:rFonts w:ascii="Times New Roman" w:hAnsi="Times New Roman" w:cs="Times New Roman"/>
                <w:b/>
                <w:bCs/>
                <w:sz w:val="20"/>
                <w:szCs w:val="20"/>
              </w:rPr>
              <w:t>cm</w:t>
            </w:r>
            <w:r w:rsidR="00465716" w:rsidRPr="00465716">
              <w:rPr>
                <w:rFonts w:ascii="Times New Roman" w:hAnsi="Times New Roman" w:cs="Times New Roman"/>
                <w:b/>
                <w:bCs/>
                <w:sz w:val="20"/>
                <w:szCs w:val="20"/>
                <w:vertAlign w:val="superscript"/>
              </w:rPr>
              <w:t>-</w:t>
            </w:r>
            <w:r w:rsidR="00A12383" w:rsidRPr="00465716">
              <w:rPr>
                <w:rFonts w:ascii="Times New Roman" w:hAnsi="Times New Roman" w:cs="Times New Roman"/>
                <w:b/>
                <w:bCs/>
                <w:sz w:val="20"/>
                <w:szCs w:val="20"/>
                <w:vertAlign w:val="superscript"/>
              </w:rPr>
              <w:t>3</w:t>
            </w:r>
            <w:r w:rsidRPr="00203F35">
              <w:rPr>
                <w:rFonts w:ascii="Times New Roman" w:hAnsi="Times New Roman" w:cs="Times New Roman"/>
                <w:b/>
                <w:bCs/>
                <w:sz w:val="20"/>
                <w:szCs w:val="20"/>
              </w:rPr>
              <w:t>)</w:t>
            </w:r>
          </w:p>
        </w:tc>
        <w:tc>
          <w:tcPr>
            <w:tcW w:w="0" w:type="auto"/>
          </w:tcPr>
          <w:p w14:paraId="3880E91D" w14:textId="05EDA0F0" w:rsidR="00CD6C18" w:rsidRPr="00203F35" w:rsidRDefault="004B25AE" w:rsidP="00E51196">
            <w:pPr>
              <w:rPr>
                <w:rFonts w:ascii="Times New Roman" w:hAnsi="Times New Roman" w:cs="Times New Roman"/>
                <w:b/>
                <w:bCs/>
                <w:sz w:val="20"/>
                <w:szCs w:val="20"/>
              </w:rPr>
            </w:pPr>
            <w:r w:rsidRPr="00203F35">
              <w:rPr>
                <w:rFonts w:ascii="Times New Roman" w:hAnsi="Times New Roman" w:cs="Times New Roman"/>
                <w:b/>
                <w:bCs/>
                <w:sz w:val="20"/>
                <w:szCs w:val="20"/>
              </w:rPr>
              <w:t>Comments</w:t>
            </w:r>
          </w:p>
        </w:tc>
      </w:tr>
      <w:tr w:rsidR="00CD6C18" w:rsidRPr="00203F35" w14:paraId="6E31EFB4" w14:textId="77777777" w:rsidTr="00203F35">
        <w:tc>
          <w:tcPr>
            <w:tcW w:w="0" w:type="auto"/>
          </w:tcPr>
          <w:p w14:paraId="5AF472B9" w14:textId="38943888" w:rsidR="00CD6C18" w:rsidRPr="00203F35" w:rsidRDefault="006535FC" w:rsidP="00E51196">
            <w:pPr>
              <w:rPr>
                <w:rFonts w:ascii="Times New Roman" w:hAnsi="Times New Roman" w:cs="Times New Roman"/>
                <w:sz w:val="20"/>
                <w:szCs w:val="20"/>
              </w:rPr>
            </w:pPr>
            <w:r>
              <w:rPr>
                <w:rFonts w:ascii="Times New Roman" w:hAnsi="Times New Roman" w:cs="Times New Roman"/>
                <w:sz w:val="20"/>
                <w:szCs w:val="20"/>
              </w:rPr>
              <w:t>-</w:t>
            </w:r>
            <w:r w:rsidR="00EB28D1" w:rsidRPr="00203F35">
              <w:rPr>
                <w:rFonts w:ascii="Times New Roman" w:hAnsi="Times New Roman" w:cs="Times New Roman"/>
                <w:sz w:val="20"/>
                <w:szCs w:val="20"/>
              </w:rPr>
              <w:t>1</w:t>
            </w:r>
          </w:p>
        </w:tc>
        <w:tc>
          <w:tcPr>
            <w:tcW w:w="0" w:type="auto"/>
          </w:tcPr>
          <w:p w14:paraId="6EE204FC" w14:textId="5BCF0F97" w:rsidR="00CD6C18" w:rsidRPr="00203F35" w:rsidRDefault="00990697" w:rsidP="00E51196">
            <w:pPr>
              <w:rPr>
                <w:rFonts w:ascii="Times New Roman" w:hAnsi="Times New Roman" w:cs="Times New Roman"/>
                <w:sz w:val="20"/>
                <w:szCs w:val="20"/>
              </w:rPr>
            </w:pPr>
            <w:r w:rsidRPr="00203F35">
              <w:rPr>
                <w:rFonts w:ascii="Times New Roman" w:hAnsi="Times New Roman" w:cs="Times New Roman"/>
                <w:sz w:val="20"/>
                <w:szCs w:val="20"/>
              </w:rPr>
              <w:t>0.47</w:t>
            </w:r>
          </w:p>
        </w:tc>
        <w:tc>
          <w:tcPr>
            <w:tcW w:w="0" w:type="auto"/>
          </w:tcPr>
          <w:p w14:paraId="6FE63952" w14:textId="77777777" w:rsidR="00CD6C18" w:rsidRPr="00203F35" w:rsidRDefault="00CD6C18" w:rsidP="00E51196">
            <w:pPr>
              <w:rPr>
                <w:rFonts w:ascii="Times New Roman" w:hAnsi="Times New Roman" w:cs="Times New Roman"/>
                <w:sz w:val="20"/>
                <w:szCs w:val="20"/>
              </w:rPr>
            </w:pPr>
          </w:p>
        </w:tc>
      </w:tr>
      <w:tr w:rsidR="00CD6C18" w:rsidRPr="00203F35" w14:paraId="0CE4C8E3" w14:textId="77777777" w:rsidTr="00203F35">
        <w:tc>
          <w:tcPr>
            <w:tcW w:w="0" w:type="auto"/>
          </w:tcPr>
          <w:p w14:paraId="0CC5C268" w14:textId="29499DE3" w:rsidR="00CD6C18" w:rsidRPr="00203F35" w:rsidRDefault="006535FC" w:rsidP="00E51196">
            <w:pPr>
              <w:rPr>
                <w:rFonts w:ascii="Times New Roman" w:hAnsi="Times New Roman" w:cs="Times New Roman"/>
                <w:sz w:val="20"/>
                <w:szCs w:val="20"/>
              </w:rPr>
            </w:pPr>
            <w:r>
              <w:rPr>
                <w:rFonts w:ascii="Times New Roman" w:hAnsi="Times New Roman" w:cs="Times New Roman"/>
                <w:sz w:val="20"/>
                <w:szCs w:val="20"/>
              </w:rPr>
              <w:t>-</w:t>
            </w:r>
            <w:r w:rsidR="00EB28D1" w:rsidRPr="00203F35">
              <w:rPr>
                <w:rFonts w:ascii="Times New Roman" w:hAnsi="Times New Roman" w:cs="Times New Roman"/>
                <w:sz w:val="20"/>
                <w:szCs w:val="20"/>
              </w:rPr>
              <w:t>2</w:t>
            </w:r>
          </w:p>
        </w:tc>
        <w:tc>
          <w:tcPr>
            <w:tcW w:w="0" w:type="auto"/>
          </w:tcPr>
          <w:p w14:paraId="19BFC68E" w14:textId="1ECF4604" w:rsidR="00CD6C18" w:rsidRPr="00203F35" w:rsidRDefault="00990697" w:rsidP="00E51196">
            <w:pPr>
              <w:rPr>
                <w:rFonts w:ascii="Times New Roman" w:hAnsi="Times New Roman" w:cs="Times New Roman"/>
                <w:sz w:val="20"/>
                <w:szCs w:val="20"/>
              </w:rPr>
            </w:pPr>
            <w:r w:rsidRPr="00203F35">
              <w:rPr>
                <w:rFonts w:ascii="Times New Roman" w:hAnsi="Times New Roman" w:cs="Times New Roman"/>
                <w:sz w:val="20"/>
                <w:szCs w:val="20"/>
              </w:rPr>
              <w:t>0.46</w:t>
            </w:r>
          </w:p>
        </w:tc>
        <w:tc>
          <w:tcPr>
            <w:tcW w:w="0" w:type="auto"/>
          </w:tcPr>
          <w:p w14:paraId="6D3106F5" w14:textId="77777777" w:rsidR="00CD6C18" w:rsidRPr="00203F35" w:rsidRDefault="00CD6C18" w:rsidP="00E51196">
            <w:pPr>
              <w:rPr>
                <w:rFonts w:ascii="Times New Roman" w:hAnsi="Times New Roman" w:cs="Times New Roman"/>
                <w:sz w:val="20"/>
                <w:szCs w:val="20"/>
              </w:rPr>
            </w:pPr>
          </w:p>
        </w:tc>
      </w:tr>
      <w:tr w:rsidR="00CD6C18" w:rsidRPr="00203F35" w14:paraId="325A10B1" w14:textId="77777777" w:rsidTr="00203F35">
        <w:tc>
          <w:tcPr>
            <w:tcW w:w="0" w:type="auto"/>
          </w:tcPr>
          <w:p w14:paraId="3FFB64E3" w14:textId="083AD733" w:rsidR="00CD6C18" w:rsidRPr="00203F35" w:rsidRDefault="006535FC" w:rsidP="00E51196">
            <w:pPr>
              <w:rPr>
                <w:rFonts w:ascii="Times New Roman" w:hAnsi="Times New Roman" w:cs="Times New Roman"/>
                <w:sz w:val="20"/>
                <w:szCs w:val="20"/>
              </w:rPr>
            </w:pPr>
            <w:r>
              <w:rPr>
                <w:rFonts w:ascii="Times New Roman" w:hAnsi="Times New Roman" w:cs="Times New Roman"/>
                <w:sz w:val="20"/>
                <w:szCs w:val="20"/>
              </w:rPr>
              <w:t>-</w:t>
            </w:r>
            <w:r w:rsidR="00EB28D1" w:rsidRPr="00203F35">
              <w:rPr>
                <w:rFonts w:ascii="Times New Roman" w:hAnsi="Times New Roman" w:cs="Times New Roman"/>
                <w:sz w:val="20"/>
                <w:szCs w:val="20"/>
              </w:rPr>
              <w:t>3</w:t>
            </w:r>
          </w:p>
        </w:tc>
        <w:tc>
          <w:tcPr>
            <w:tcW w:w="0" w:type="auto"/>
          </w:tcPr>
          <w:p w14:paraId="2A5A29B0" w14:textId="08E0488E" w:rsidR="00CD6C18" w:rsidRPr="00203F35" w:rsidRDefault="00990697" w:rsidP="00E51196">
            <w:pPr>
              <w:rPr>
                <w:rFonts w:ascii="Times New Roman" w:hAnsi="Times New Roman" w:cs="Times New Roman"/>
                <w:sz w:val="20"/>
                <w:szCs w:val="20"/>
              </w:rPr>
            </w:pPr>
            <w:r w:rsidRPr="00203F35">
              <w:rPr>
                <w:rFonts w:ascii="Times New Roman" w:hAnsi="Times New Roman" w:cs="Times New Roman"/>
                <w:sz w:val="20"/>
                <w:szCs w:val="20"/>
              </w:rPr>
              <w:t>0.45</w:t>
            </w:r>
          </w:p>
        </w:tc>
        <w:tc>
          <w:tcPr>
            <w:tcW w:w="0" w:type="auto"/>
          </w:tcPr>
          <w:p w14:paraId="5FFE1AE1" w14:textId="77777777" w:rsidR="00CD6C18" w:rsidRPr="00203F35" w:rsidRDefault="00CD6C18" w:rsidP="00E51196">
            <w:pPr>
              <w:rPr>
                <w:rFonts w:ascii="Times New Roman" w:hAnsi="Times New Roman" w:cs="Times New Roman"/>
                <w:sz w:val="20"/>
                <w:szCs w:val="20"/>
              </w:rPr>
            </w:pPr>
          </w:p>
        </w:tc>
      </w:tr>
      <w:tr w:rsidR="00990697" w:rsidRPr="00203F35" w14:paraId="5DA0FB1F" w14:textId="77777777" w:rsidTr="00203F35">
        <w:tc>
          <w:tcPr>
            <w:tcW w:w="0" w:type="auto"/>
          </w:tcPr>
          <w:p w14:paraId="15D1B1A6" w14:textId="545E68D0"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5</w:t>
            </w:r>
          </w:p>
        </w:tc>
        <w:tc>
          <w:tcPr>
            <w:tcW w:w="0" w:type="auto"/>
          </w:tcPr>
          <w:p w14:paraId="2898FCBB" w14:textId="22CB9468"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0.43</w:t>
            </w:r>
          </w:p>
        </w:tc>
        <w:tc>
          <w:tcPr>
            <w:tcW w:w="0" w:type="auto"/>
          </w:tcPr>
          <w:p w14:paraId="10245A18" w14:textId="77777777" w:rsidR="00990697" w:rsidRPr="00203F35" w:rsidRDefault="00990697" w:rsidP="00990697">
            <w:pPr>
              <w:rPr>
                <w:rFonts w:ascii="Times New Roman" w:hAnsi="Times New Roman" w:cs="Times New Roman"/>
                <w:sz w:val="20"/>
                <w:szCs w:val="20"/>
              </w:rPr>
            </w:pPr>
          </w:p>
        </w:tc>
      </w:tr>
      <w:tr w:rsidR="00990697" w:rsidRPr="00203F35" w14:paraId="5282D3E0" w14:textId="77777777" w:rsidTr="00203F35">
        <w:tc>
          <w:tcPr>
            <w:tcW w:w="0" w:type="auto"/>
          </w:tcPr>
          <w:p w14:paraId="39534562" w14:textId="44E7D0A0"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10</w:t>
            </w:r>
          </w:p>
        </w:tc>
        <w:tc>
          <w:tcPr>
            <w:tcW w:w="0" w:type="auto"/>
          </w:tcPr>
          <w:p w14:paraId="4A999831" w14:textId="7709303F"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0.39</w:t>
            </w:r>
          </w:p>
        </w:tc>
        <w:tc>
          <w:tcPr>
            <w:tcW w:w="0" w:type="auto"/>
          </w:tcPr>
          <w:p w14:paraId="0170769B" w14:textId="77777777" w:rsidR="00990697" w:rsidRPr="00203F35" w:rsidRDefault="00990697" w:rsidP="00990697">
            <w:pPr>
              <w:rPr>
                <w:rFonts w:ascii="Times New Roman" w:hAnsi="Times New Roman" w:cs="Times New Roman"/>
                <w:sz w:val="20"/>
                <w:szCs w:val="20"/>
              </w:rPr>
            </w:pPr>
          </w:p>
        </w:tc>
      </w:tr>
      <w:tr w:rsidR="00990697" w:rsidRPr="00203F35" w14:paraId="46499409" w14:textId="77777777" w:rsidTr="00203F35">
        <w:tc>
          <w:tcPr>
            <w:tcW w:w="0" w:type="auto"/>
          </w:tcPr>
          <w:p w14:paraId="51EEBA8C" w14:textId="0C3B5488" w:rsidR="00990697" w:rsidRPr="00085B74" w:rsidRDefault="006535FC" w:rsidP="00990697">
            <w:pPr>
              <w:rPr>
                <w:rFonts w:ascii="Times New Roman" w:hAnsi="Times New Roman" w:cs="Times New Roman"/>
                <w:b/>
                <w:bCs/>
                <w:sz w:val="20"/>
                <w:szCs w:val="20"/>
              </w:rPr>
            </w:pPr>
            <w:r>
              <w:rPr>
                <w:rFonts w:ascii="Times New Roman" w:hAnsi="Times New Roman" w:cs="Times New Roman"/>
                <w:b/>
                <w:bCs/>
                <w:sz w:val="20"/>
                <w:szCs w:val="20"/>
              </w:rPr>
              <w:t>-</w:t>
            </w:r>
            <w:r w:rsidR="00990697" w:rsidRPr="00085B74">
              <w:rPr>
                <w:rFonts w:ascii="Times New Roman" w:hAnsi="Times New Roman" w:cs="Times New Roman"/>
                <w:b/>
                <w:bCs/>
                <w:sz w:val="20"/>
                <w:szCs w:val="20"/>
              </w:rPr>
              <w:t>20</w:t>
            </w:r>
          </w:p>
        </w:tc>
        <w:tc>
          <w:tcPr>
            <w:tcW w:w="0" w:type="auto"/>
          </w:tcPr>
          <w:p w14:paraId="4E777768" w14:textId="368CD241" w:rsidR="00990697" w:rsidRPr="00085B74" w:rsidRDefault="00990697" w:rsidP="00990697">
            <w:pPr>
              <w:rPr>
                <w:rFonts w:ascii="Times New Roman" w:hAnsi="Times New Roman" w:cs="Times New Roman"/>
                <w:b/>
                <w:bCs/>
                <w:sz w:val="20"/>
                <w:szCs w:val="20"/>
              </w:rPr>
            </w:pPr>
            <w:r w:rsidRPr="00085B74">
              <w:rPr>
                <w:rFonts w:ascii="Times New Roman" w:hAnsi="Times New Roman" w:cs="Times New Roman"/>
                <w:b/>
                <w:bCs/>
                <w:sz w:val="20"/>
                <w:szCs w:val="20"/>
              </w:rPr>
              <w:t>0.35</w:t>
            </w:r>
          </w:p>
        </w:tc>
        <w:tc>
          <w:tcPr>
            <w:tcW w:w="0" w:type="auto"/>
          </w:tcPr>
          <w:p w14:paraId="582CB5DC" w14:textId="28EF39FC" w:rsidR="00990697" w:rsidRPr="00085B74" w:rsidRDefault="00990697" w:rsidP="00990697">
            <w:pPr>
              <w:rPr>
                <w:rFonts w:ascii="Times New Roman" w:hAnsi="Times New Roman" w:cs="Times New Roman"/>
                <w:b/>
                <w:bCs/>
                <w:sz w:val="20"/>
                <w:szCs w:val="20"/>
              </w:rPr>
            </w:pPr>
            <w:r w:rsidRPr="00085B74">
              <w:rPr>
                <w:rFonts w:ascii="Times New Roman" w:hAnsi="Times New Roman" w:cs="Times New Roman"/>
                <w:b/>
                <w:bCs/>
                <w:sz w:val="20"/>
                <w:szCs w:val="20"/>
              </w:rPr>
              <w:t>Field capacity (repacked clay soil)</w:t>
            </w:r>
          </w:p>
        </w:tc>
      </w:tr>
      <w:tr w:rsidR="00990697" w:rsidRPr="00203F35" w14:paraId="3F2BD9CF" w14:textId="77777777" w:rsidTr="00203F35">
        <w:tc>
          <w:tcPr>
            <w:tcW w:w="0" w:type="auto"/>
          </w:tcPr>
          <w:p w14:paraId="7092F787" w14:textId="5B26A70B"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30</w:t>
            </w:r>
          </w:p>
        </w:tc>
        <w:tc>
          <w:tcPr>
            <w:tcW w:w="0" w:type="auto"/>
          </w:tcPr>
          <w:p w14:paraId="512EFCB0" w14:textId="536ADAB5"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0.33</w:t>
            </w:r>
          </w:p>
        </w:tc>
        <w:tc>
          <w:tcPr>
            <w:tcW w:w="0" w:type="auto"/>
          </w:tcPr>
          <w:p w14:paraId="12A0D584" w14:textId="77777777" w:rsidR="00990697" w:rsidRPr="00203F35" w:rsidRDefault="00990697" w:rsidP="00990697">
            <w:pPr>
              <w:rPr>
                <w:rFonts w:ascii="Times New Roman" w:hAnsi="Times New Roman" w:cs="Times New Roman"/>
                <w:sz w:val="20"/>
                <w:szCs w:val="20"/>
              </w:rPr>
            </w:pPr>
          </w:p>
        </w:tc>
      </w:tr>
      <w:tr w:rsidR="00990697" w:rsidRPr="00203F35" w14:paraId="3B4DB914" w14:textId="77777777" w:rsidTr="00203F35">
        <w:tc>
          <w:tcPr>
            <w:tcW w:w="0" w:type="auto"/>
          </w:tcPr>
          <w:p w14:paraId="0A981B4C" w14:textId="74E32F54"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40</w:t>
            </w:r>
          </w:p>
        </w:tc>
        <w:tc>
          <w:tcPr>
            <w:tcW w:w="0" w:type="auto"/>
          </w:tcPr>
          <w:p w14:paraId="085BF5E6" w14:textId="45553C74"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0.31</w:t>
            </w:r>
          </w:p>
        </w:tc>
        <w:tc>
          <w:tcPr>
            <w:tcW w:w="0" w:type="auto"/>
          </w:tcPr>
          <w:p w14:paraId="4AF53060" w14:textId="77777777" w:rsidR="00990697" w:rsidRPr="00203F35" w:rsidRDefault="00990697" w:rsidP="00990697">
            <w:pPr>
              <w:rPr>
                <w:rFonts w:ascii="Times New Roman" w:hAnsi="Times New Roman" w:cs="Times New Roman"/>
                <w:sz w:val="20"/>
                <w:szCs w:val="20"/>
              </w:rPr>
            </w:pPr>
          </w:p>
        </w:tc>
      </w:tr>
      <w:tr w:rsidR="00990697" w:rsidRPr="00203F35" w14:paraId="3A8DADC1" w14:textId="77777777" w:rsidTr="00203F35">
        <w:tc>
          <w:tcPr>
            <w:tcW w:w="0" w:type="auto"/>
          </w:tcPr>
          <w:p w14:paraId="5A13E85A" w14:textId="4A9B9DA7"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50</w:t>
            </w:r>
          </w:p>
        </w:tc>
        <w:tc>
          <w:tcPr>
            <w:tcW w:w="0" w:type="auto"/>
          </w:tcPr>
          <w:p w14:paraId="48C5A26E" w14:textId="71FCFACA"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0.30</w:t>
            </w:r>
          </w:p>
        </w:tc>
        <w:tc>
          <w:tcPr>
            <w:tcW w:w="0" w:type="auto"/>
          </w:tcPr>
          <w:p w14:paraId="60F538B7" w14:textId="77777777" w:rsidR="00990697" w:rsidRPr="00203F35" w:rsidRDefault="00990697" w:rsidP="00990697">
            <w:pPr>
              <w:rPr>
                <w:rFonts w:ascii="Times New Roman" w:hAnsi="Times New Roman" w:cs="Times New Roman"/>
                <w:sz w:val="20"/>
                <w:szCs w:val="20"/>
              </w:rPr>
            </w:pPr>
          </w:p>
        </w:tc>
      </w:tr>
      <w:tr w:rsidR="00990697" w:rsidRPr="00203F35" w14:paraId="7799EB75" w14:textId="77777777" w:rsidTr="00203F35">
        <w:tc>
          <w:tcPr>
            <w:tcW w:w="0" w:type="auto"/>
          </w:tcPr>
          <w:p w14:paraId="1A1C9A91" w14:textId="4EFBFE7C"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60</w:t>
            </w:r>
          </w:p>
        </w:tc>
        <w:tc>
          <w:tcPr>
            <w:tcW w:w="0" w:type="auto"/>
          </w:tcPr>
          <w:p w14:paraId="56625A02" w14:textId="112E109F"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0.29</w:t>
            </w:r>
          </w:p>
        </w:tc>
        <w:tc>
          <w:tcPr>
            <w:tcW w:w="0" w:type="auto"/>
          </w:tcPr>
          <w:p w14:paraId="1623D473" w14:textId="77777777" w:rsidR="00990697" w:rsidRPr="00203F35" w:rsidRDefault="00990697" w:rsidP="00990697">
            <w:pPr>
              <w:rPr>
                <w:rFonts w:ascii="Times New Roman" w:hAnsi="Times New Roman" w:cs="Times New Roman"/>
                <w:sz w:val="20"/>
                <w:szCs w:val="20"/>
              </w:rPr>
            </w:pPr>
          </w:p>
        </w:tc>
      </w:tr>
      <w:tr w:rsidR="00990697" w:rsidRPr="00203F35" w14:paraId="47908D8D" w14:textId="77777777" w:rsidTr="00203F35">
        <w:tc>
          <w:tcPr>
            <w:tcW w:w="0" w:type="auto"/>
          </w:tcPr>
          <w:p w14:paraId="01B8632D" w14:textId="345ECDB0"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70</w:t>
            </w:r>
          </w:p>
        </w:tc>
        <w:tc>
          <w:tcPr>
            <w:tcW w:w="0" w:type="auto"/>
          </w:tcPr>
          <w:p w14:paraId="19C15652" w14:textId="2F405358"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0.28</w:t>
            </w:r>
          </w:p>
        </w:tc>
        <w:tc>
          <w:tcPr>
            <w:tcW w:w="0" w:type="auto"/>
          </w:tcPr>
          <w:p w14:paraId="29193846" w14:textId="77777777" w:rsidR="00990697" w:rsidRPr="00203F35" w:rsidRDefault="00990697" w:rsidP="00990697">
            <w:pPr>
              <w:rPr>
                <w:rFonts w:ascii="Times New Roman" w:hAnsi="Times New Roman" w:cs="Times New Roman"/>
                <w:sz w:val="20"/>
                <w:szCs w:val="20"/>
              </w:rPr>
            </w:pPr>
          </w:p>
        </w:tc>
      </w:tr>
      <w:tr w:rsidR="00990697" w:rsidRPr="00203F35" w14:paraId="0D069E4C" w14:textId="77777777" w:rsidTr="00203F35">
        <w:tc>
          <w:tcPr>
            <w:tcW w:w="0" w:type="auto"/>
          </w:tcPr>
          <w:p w14:paraId="6152DBA8" w14:textId="3405AF55"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80</w:t>
            </w:r>
          </w:p>
        </w:tc>
        <w:tc>
          <w:tcPr>
            <w:tcW w:w="0" w:type="auto"/>
          </w:tcPr>
          <w:p w14:paraId="42C195A5" w14:textId="51CA178E"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0.28</w:t>
            </w:r>
          </w:p>
        </w:tc>
        <w:tc>
          <w:tcPr>
            <w:tcW w:w="0" w:type="auto"/>
          </w:tcPr>
          <w:p w14:paraId="1796BE13" w14:textId="77777777" w:rsidR="00990697" w:rsidRPr="00203F35" w:rsidRDefault="00990697" w:rsidP="00990697">
            <w:pPr>
              <w:rPr>
                <w:rFonts w:ascii="Times New Roman" w:hAnsi="Times New Roman" w:cs="Times New Roman"/>
                <w:sz w:val="20"/>
                <w:szCs w:val="20"/>
              </w:rPr>
            </w:pPr>
          </w:p>
        </w:tc>
      </w:tr>
      <w:tr w:rsidR="00990697" w:rsidRPr="00203F35" w14:paraId="3B3645BB" w14:textId="77777777" w:rsidTr="00203F35">
        <w:tc>
          <w:tcPr>
            <w:tcW w:w="0" w:type="auto"/>
          </w:tcPr>
          <w:p w14:paraId="2B46C0FC" w14:textId="592413EA"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90</w:t>
            </w:r>
          </w:p>
        </w:tc>
        <w:tc>
          <w:tcPr>
            <w:tcW w:w="0" w:type="auto"/>
          </w:tcPr>
          <w:p w14:paraId="54665DFC" w14:textId="50F69274"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0.27</w:t>
            </w:r>
          </w:p>
        </w:tc>
        <w:tc>
          <w:tcPr>
            <w:tcW w:w="0" w:type="auto"/>
          </w:tcPr>
          <w:p w14:paraId="76306F99" w14:textId="77777777" w:rsidR="00990697" w:rsidRPr="00203F35" w:rsidRDefault="00990697" w:rsidP="00990697">
            <w:pPr>
              <w:rPr>
                <w:rFonts w:ascii="Times New Roman" w:hAnsi="Times New Roman" w:cs="Times New Roman"/>
                <w:sz w:val="20"/>
                <w:szCs w:val="20"/>
              </w:rPr>
            </w:pPr>
          </w:p>
        </w:tc>
      </w:tr>
      <w:tr w:rsidR="00990697" w:rsidRPr="00203F35" w14:paraId="236A901F" w14:textId="77777777" w:rsidTr="00203F35">
        <w:tc>
          <w:tcPr>
            <w:tcW w:w="0" w:type="auto"/>
          </w:tcPr>
          <w:p w14:paraId="05961497" w14:textId="581CCF26" w:rsidR="00990697" w:rsidRPr="00085B74" w:rsidRDefault="006535FC" w:rsidP="00990697">
            <w:pPr>
              <w:rPr>
                <w:rFonts w:ascii="Times New Roman" w:hAnsi="Times New Roman" w:cs="Times New Roman"/>
                <w:b/>
                <w:bCs/>
                <w:sz w:val="20"/>
                <w:szCs w:val="20"/>
              </w:rPr>
            </w:pPr>
            <w:r>
              <w:rPr>
                <w:rFonts w:ascii="Times New Roman" w:hAnsi="Times New Roman" w:cs="Times New Roman"/>
                <w:b/>
                <w:bCs/>
                <w:sz w:val="20"/>
                <w:szCs w:val="20"/>
              </w:rPr>
              <w:t>-</w:t>
            </w:r>
            <w:r w:rsidR="00990697" w:rsidRPr="00085B74">
              <w:rPr>
                <w:rFonts w:ascii="Times New Roman" w:hAnsi="Times New Roman" w:cs="Times New Roman"/>
                <w:b/>
                <w:bCs/>
                <w:sz w:val="20"/>
                <w:szCs w:val="20"/>
              </w:rPr>
              <w:t>100</w:t>
            </w:r>
          </w:p>
        </w:tc>
        <w:tc>
          <w:tcPr>
            <w:tcW w:w="0" w:type="auto"/>
          </w:tcPr>
          <w:p w14:paraId="69A0A91D" w14:textId="1E5D4D40" w:rsidR="00990697" w:rsidRPr="00085B74" w:rsidRDefault="00990697" w:rsidP="00990697">
            <w:pPr>
              <w:rPr>
                <w:rFonts w:ascii="Times New Roman" w:hAnsi="Times New Roman" w:cs="Times New Roman"/>
                <w:b/>
                <w:bCs/>
                <w:sz w:val="20"/>
                <w:szCs w:val="20"/>
              </w:rPr>
            </w:pPr>
            <w:r w:rsidRPr="00085B74">
              <w:rPr>
                <w:rFonts w:ascii="Times New Roman" w:hAnsi="Times New Roman" w:cs="Times New Roman"/>
                <w:b/>
                <w:bCs/>
                <w:sz w:val="20"/>
                <w:szCs w:val="20"/>
              </w:rPr>
              <w:t>0.27</w:t>
            </w:r>
          </w:p>
        </w:tc>
        <w:tc>
          <w:tcPr>
            <w:tcW w:w="0" w:type="auto"/>
          </w:tcPr>
          <w:p w14:paraId="5384A995" w14:textId="5E0DF23F" w:rsidR="00990697" w:rsidRPr="00085B74" w:rsidRDefault="00034A69" w:rsidP="00990697">
            <w:pPr>
              <w:rPr>
                <w:rFonts w:ascii="Times New Roman" w:hAnsi="Times New Roman" w:cs="Times New Roman"/>
                <w:b/>
                <w:bCs/>
                <w:sz w:val="20"/>
                <w:szCs w:val="20"/>
              </w:rPr>
            </w:pPr>
            <w:r w:rsidRPr="00085B74">
              <w:rPr>
                <w:rFonts w:ascii="Times New Roman" w:hAnsi="Times New Roman" w:cs="Times New Roman"/>
                <w:b/>
                <w:bCs/>
                <w:sz w:val="20"/>
                <w:szCs w:val="20"/>
              </w:rPr>
              <w:t>Refill point</w:t>
            </w:r>
          </w:p>
        </w:tc>
      </w:tr>
      <w:tr w:rsidR="00990697" w:rsidRPr="00203F35" w14:paraId="7C3A87E9" w14:textId="77777777" w:rsidTr="00203F35">
        <w:tc>
          <w:tcPr>
            <w:tcW w:w="0" w:type="auto"/>
          </w:tcPr>
          <w:p w14:paraId="0AD3E222" w14:textId="6443C828"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200</w:t>
            </w:r>
          </w:p>
        </w:tc>
        <w:tc>
          <w:tcPr>
            <w:tcW w:w="0" w:type="auto"/>
          </w:tcPr>
          <w:p w14:paraId="7D96DF4E" w14:textId="7C69534F"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0.24</w:t>
            </w:r>
          </w:p>
        </w:tc>
        <w:tc>
          <w:tcPr>
            <w:tcW w:w="0" w:type="auto"/>
          </w:tcPr>
          <w:p w14:paraId="2001B2F1" w14:textId="77777777" w:rsidR="00990697" w:rsidRPr="00203F35" w:rsidRDefault="00990697" w:rsidP="00990697">
            <w:pPr>
              <w:rPr>
                <w:rFonts w:ascii="Times New Roman" w:hAnsi="Times New Roman" w:cs="Times New Roman"/>
                <w:sz w:val="20"/>
                <w:szCs w:val="20"/>
              </w:rPr>
            </w:pPr>
          </w:p>
        </w:tc>
      </w:tr>
      <w:tr w:rsidR="00990697" w:rsidRPr="00203F35" w14:paraId="718CA897" w14:textId="77777777" w:rsidTr="00203F35">
        <w:tc>
          <w:tcPr>
            <w:tcW w:w="0" w:type="auto"/>
          </w:tcPr>
          <w:p w14:paraId="0EFFE240" w14:textId="1762A131"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500</w:t>
            </w:r>
          </w:p>
        </w:tc>
        <w:tc>
          <w:tcPr>
            <w:tcW w:w="0" w:type="auto"/>
          </w:tcPr>
          <w:p w14:paraId="099758D1" w14:textId="6FADED57"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0.21</w:t>
            </w:r>
          </w:p>
        </w:tc>
        <w:tc>
          <w:tcPr>
            <w:tcW w:w="0" w:type="auto"/>
          </w:tcPr>
          <w:p w14:paraId="0E3710D0" w14:textId="77777777" w:rsidR="00990697" w:rsidRPr="00203F35" w:rsidRDefault="00990697" w:rsidP="00990697">
            <w:pPr>
              <w:rPr>
                <w:rFonts w:ascii="Times New Roman" w:hAnsi="Times New Roman" w:cs="Times New Roman"/>
                <w:sz w:val="20"/>
                <w:szCs w:val="20"/>
              </w:rPr>
            </w:pPr>
          </w:p>
        </w:tc>
      </w:tr>
      <w:tr w:rsidR="00990697" w:rsidRPr="00203F35" w14:paraId="6407F23B" w14:textId="77777777" w:rsidTr="00203F35">
        <w:tc>
          <w:tcPr>
            <w:tcW w:w="0" w:type="auto"/>
          </w:tcPr>
          <w:p w14:paraId="3585F55B" w14:textId="3DCE958A" w:rsidR="00990697" w:rsidRPr="00203F35" w:rsidRDefault="006535FC" w:rsidP="00990697">
            <w:pPr>
              <w:rPr>
                <w:rFonts w:ascii="Times New Roman" w:hAnsi="Times New Roman" w:cs="Times New Roman"/>
                <w:sz w:val="20"/>
                <w:szCs w:val="20"/>
              </w:rPr>
            </w:pPr>
            <w:r>
              <w:rPr>
                <w:rFonts w:ascii="Times New Roman" w:hAnsi="Times New Roman" w:cs="Times New Roman"/>
                <w:sz w:val="20"/>
                <w:szCs w:val="20"/>
              </w:rPr>
              <w:t>-</w:t>
            </w:r>
            <w:r w:rsidR="00990697" w:rsidRPr="00203F35">
              <w:rPr>
                <w:rFonts w:ascii="Times New Roman" w:hAnsi="Times New Roman" w:cs="Times New Roman"/>
                <w:sz w:val="20"/>
                <w:szCs w:val="20"/>
              </w:rPr>
              <w:t>1000</w:t>
            </w:r>
          </w:p>
        </w:tc>
        <w:tc>
          <w:tcPr>
            <w:tcW w:w="0" w:type="auto"/>
          </w:tcPr>
          <w:p w14:paraId="6F2275E1" w14:textId="7E771551" w:rsidR="00990697" w:rsidRPr="00203F35" w:rsidRDefault="00990697" w:rsidP="00990697">
            <w:pPr>
              <w:rPr>
                <w:rFonts w:ascii="Times New Roman" w:hAnsi="Times New Roman" w:cs="Times New Roman"/>
                <w:sz w:val="20"/>
                <w:szCs w:val="20"/>
              </w:rPr>
            </w:pPr>
            <w:r w:rsidRPr="00203F35">
              <w:rPr>
                <w:rFonts w:ascii="Times New Roman" w:hAnsi="Times New Roman" w:cs="Times New Roman"/>
                <w:sz w:val="20"/>
                <w:szCs w:val="20"/>
              </w:rPr>
              <w:t>0.19</w:t>
            </w:r>
          </w:p>
        </w:tc>
        <w:tc>
          <w:tcPr>
            <w:tcW w:w="0" w:type="auto"/>
          </w:tcPr>
          <w:p w14:paraId="18112011" w14:textId="77777777" w:rsidR="00990697" w:rsidRPr="00203F35" w:rsidRDefault="00990697" w:rsidP="00990697">
            <w:pPr>
              <w:rPr>
                <w:rFonts w:ascii="Times New Roman" w:hAnsi="Times New Roman" w:cs="Times New Roman"/>
                <w:sz w:val="20"/>
                <w:szCs w:val="20"/>
              </w:rPr>
            </w:pPr>
          </w:p>
        </w:tc>
      </w:tr>
      <w:tr w:rsidR="00990697" w:rsidRPr="00203F35" w14:paraId="5909E12D" w14:textId="77777777" w:rsidTr="00203F35">
        <w:tc>
          <w:tcPr>
            <w:tcW w:w="0" w:type="auto"/>
          </w:tcPr>
          <w:p w14:paraId="06AABF8F" w14:textId="394BA693" w:rsidR="00990697" w:rsidRPr="00085B74" w:rsidRDefault="006535FC" w:rsidP="00990697">
            <w:pPr>
              <w:rPr>
                <w:rFonts w:ascii="Times New Roman" w:hAnsi="Times New Roman" w:cs="Times New Roman"/>
                <w:b/>
                <w:bCs/>
                <w:sz w:val="20"/>
                <w:szCs w:val="20"/>
              </w:rPr>
            </w:pPr>
            <w:r>
              <w:rPr>
                <w:rFonts w:ascii="Times New Roman" w:hAnsi="Times New Roman" w:cs="Times New Roman"/>
                <w:b/>
                <w:bCs/>
                <w:sz w:val="20"/>
                <w:szCs w:val="20"/>
              </w:rPr>
              <w:t>-</w:t>
            </w:r>
            <w:r w:rsidR="00990697" w:rsidRPr="00085B74">
              <w:rPr>
                <w:rFonts w:ascii="Times New Roman" w:hAnsi="Times New Roman" w:cs="Times New Roman"/>
                <w:b/>
                <w:bCs/>
                <w:sz w:val="20"/>
                <w:szCs w:val="20"/>
              </w:rPr>
              <w:t>1500</w:t>
            </w:r>
          </w:p>
        </w:tc>
        <w:tc>
          <w:tcPr>
            <w:tcW w:w="0" w:type="auto"/>
          </w:tcPr>
          <w:p w14:paraId="5F838B77" w14:textId="3979C83A" w:rsidR="00990697" w:rsidRPr="00085B74" w:rsidRDefault="00990697" w:rsidP="00990697">
            <w:pPr>
              <w:rPr>
                <w:rFonts w:ascii="Times New Roman" w:hAnsi="Times New Roman" w:cs="Times New Roman"/>
                <w:b/>
                <w:bCs/>
                <w:sz w:val="20"/>
                <w:szCs w:val="20"/>
              </w:rPr>
            </w:pPr>
            <w:r w:rsidRPr="00085B74">
              <w:rPr>
                <w:rFonts w:ascii="Times New Roman" w:hAnsi="Times New Roman" w:cs="Times New Roman"/>
                <w:b/>
                <w:bCs/>
                <w:sz w:val="20"/>
                <w:szCs w:val="20"/>
              </w:rPr>
              <w:t>0.18</w:t>
            </w:r>
          </w:p>
        </w:tc>
        <w:tc>
          <w:tcPr>
            <w:tcW w:w="0" w:type="auto"/>
          </w:tcPr>
          <w:p w14:paraId="548A4F1D" w14:textId="46B372C6" w:rsidR="00990697" w:rsidRPr="00085B74" w:rsidRDefault="00294A20" w:rsidP="00990697">
            <w:pPr>
              <w:rPr>
                <w:rFonts w:ascii="Times New Roman" w:hAnsi="Times New Roman" w:cs="Times New Roman"/>
                <w:b/>
                <w:bCs/>
                <w:sz w:val="20"/>
                <w:szCs w:val="20"/>
              </w:rPr>
            </w:pPr>
            <w:r w:rsidRPr="00085B74">
              <w:rPr>
                <w:rFonts w:ascii="Times New Roman" w:hAnsi="Times New Roman" w:cs="Times New Roman"/>
                <w:b/>
                <w:bCs/>
                <w:sz w:val="20"/>
                <w:szCs w:val="20"/>
              </w:rPr>
              <w:t xml:space="preserve">Permanent </w:t>
            </w:r>
            <w:r w:rsidR="00085B74" w:rsidRPr="00085B74">
              <w:rPr>
                <w:rFonts w:ascii="Times New Roman" w:hAnsi="Times New Roman" w:cs="Times New Roman"/>
                <w:b/>
                <w:bCs/>
                <w:sz w:val="20"/>
                <w:szCs w:val="20"/>
              </w:rPr>
              <w:t>wilting</w:t>
            </w:r>
            <w:r w:rsidRPr="00085B74">
              <w:rPr>
                <w:rFonts w:ascii="Times New Roman" w:hAnsi="Times New Roman" w:cs="Times New Roman"/>
                <w:b/>
                <w:bCs/>
                <w:sz w:val="20"/>
                <w:szCs w:val="20"/>
              </w:rPr>
              <w:t xml:space="preserve"> point</w:t>
            </w:r>
          </w:p>
        </w:tc>
      </w:tr>
    </w:tbl>
    <w:p w14:paraId="570E17C1" w14:textId="77777777" w:rsidR="00280B85" w:rsidRDefault="00280B85" w:rsidP="00E51196">
      <w:pPr>
        <w:spacing w:after="0" w:line="240" w:lineRule="auto"/>
        <w:rPr>
          <w:rFonts w:ascii="Times New Roman" w:hAnsi="Times New Roman" w:cs="Times New Roman"/>
        </w:rPr>
      </w:pPr>
    </w:p>
    <w:p w14:paraId="4240D939" w14:textId="0FBA4514" w:rsidR="00142A1B" w:rsidRDefault="00F6528D" w:rsidP="00E51196">
      <w:pPr>
        <w:spacing w:after="0" w:line="240" w:lineRule="auto"/>
        <w:rPr>
          <w:rFonts w:ascii="Times New Roman" w:hAnsi="Times New Roman" w:cs="Times New Roman"/>
        </w:rPr>
      </w:pPr>
      <w:r>
        <w:rPr>
          <w:noProof/>
        </w:rPr>
        <w:lastRenderedPageBreak/>
        <w:drawing>
          <wp:inline distT="0" distB="0" distL="0" distR="0" wp14:anchorId="77F8BC78" wp14:editId="5B8C86CC">
            <wp:extent cx="5905500" cy="3267075"/>
            <wp:effectExtent l="0" t="0" r="0" b="9525"/>
            <wp:docPr id="990547462" name="Chart 1">
              <a:extLst xmlns:a="http://schemas.openxmlformats.org/drawingml/2006/main">
                <a:ext uri="{FF2B5EF4-FFF2-40B4-BE49-F238E27FC236}">
                  <a16:creationId xmlns:a16="http://schemas.microsoft.com/office/drawing/2014/main" id="{1D1D30A1-EBDE-1AC8-95E2-B58807170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77E989E" w14:textId="155A3F73" w:rsidR="00280B85" w:rsidRDefault="001F641D" w:rsidP="00E51196">
      <w:pPr>
        <w:spacing w:after="0" w:line="240" w:lineRule="auto"/>
        <w:rPr>
          <w:rFonts w:ascii="Times New Roman" w:hAnsi="Times New Roman" w:cs="Times New Roman"/>
        </w:rPr>
      </w:pPr>
      <w:r>
        <w:rPr>
          <w:noProof/>
        </w:rPr>
        <w:drawing>
          <wp:inline distT="0" distB="0" distL="0" distR="0" wp14:anchorId="30957955" wp14:editId="60A981A1">
            <wp:extent cx="5943600" cy="3123565"/>
            <wp:effectExtent l="0" t="0" r="0" b="635"/>
            <wp:docPr id="2134089167" name="Picture 7"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89167" name="Picture 7" descr="A graph showing different colored lines&#10;&#10;AI-generated content may be incorre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250D9CC8" w14:textId="13D67BFC" w:rsidR="00B64B31" w:rsidRDefault="00B64B31" w:rsidP="00E51196">
      <w:pPr>
        <w:spacing w:after="0" w:line="240" w:lineRule="auto"/>
        <w:rPr>
          <w:rFonts w:ascii="Times New Roman" w:hAnsi="Times New Roman" w:cs="Times New Roman"/>
        </w:rPr>
      </w:pPr>
      <w:r w:rsidRPr="00DF4F27">
        <w:rPr>
          <w:rFonts w:ascii="Times New Roman" w:hAnsi="Times New Roman" w:cs="Times New Roman"/>
          <w:b/>
          <w:bCs/>
        </w:rPr>
        <w:t xml:space="preserve">Figure </w:t>
      </w:r>
      <w:r w:rsidR="0011031B" w:rsidRPr="00DF4F27">
        <w:rPr>
          <w:rFonts w:ascii="Times New Roman" w:hAnsi="Times New Roman" w:cs="Times New Roman"/>
          <w:b/>
          <w:bCs/>
        </w:rPr>
        <w:t>7</w:t>
      </w:r>
      <w:r w:rsidR="00904DBF">
        <w:rPr>
          <w:rFonts w:ascii="Times New Roman" w:hAnsi="Times New Roman" w:cs="Times New Roman"/>
        </w:rPr>
        <w:t xml:space="preserve">. </w:t>
      </w:r>
      <w:r w:rsidR="005364B8">
        <w:rPr>
          <w:rFonts w:ascii="Times New Roman" w:hAnsi="Times New Roman" w:cs="Times New Roman"/>
        </w:rPr>
        <w:t>(</w:t>
      </w:r>
      <w:r w:rsidR="005364B8" w:rsidRPr="00DB3E3B">
        <w:rPr>
          <w:rFonts w:ascii="Times New Roman" w:hAnsi="Times New Roman" w:cs="Times New Roman"/>
          <w:b/>
          <w:bCs/>
          <w:u w:val="single"/>
        </w:rPr>
        <w:t>A</w:t>
      </w:r>
      <w:r w:rsidR="005364B8">
        <w:rPr>
          <w:rFonts w:ascii="Times New Roman" w:hAnsi="Times New Roman" w:cs="Times New Roman"/>
        </w:rPr>
        <w:t xml:space="preserve">) </w:t>
      </w:r>
      <w:r w:rsidR="00DF4F27">
        <w:rPr>
          <w:rFonts w:ascii="Times New Roman" w:hAnsi="Times New Roman" w:cs="Times New Roman"/>
        </w:rPr>
        <w:t xml:space="preserve">Treatment -75 kPa </w:t>
      </w:r>
      <w:r w:rsidR="00F12313">
        <w:rPr>
          <w:rFonts w:ascii="Times New Roman" w:hAnsi="Times New Roman" w:cs="Times New Roman"/>
        </w:rPr>
        <w:t xml:space="preserve">is </w:t>
      </w:r>
      <w:r w:rsidR="00FA4DF6">
        <w:rPr>
          <w:rFonts w:ascii="Times New Roman" w:hAnsi="Times New Roman" w:cs="Times New Roman"/>
        </w:rPr>
        <w:t xml:space="preserve">compared </w:t>
      </w:r>
      <w:r w:rsidR="00912387">
        <w:rPr>
          <w:rFonts w:ascii="Times New Roman" w:hAnsi="Times New Roman" w:cs="Times New Roman"/>
        </w:rPr>
        <w:t xml:space="preserve">among tested onion varieties </w:t>
      </w:r>
      <w:r w:rsidR="00FA4DF6">
        <w:rPr>
          <w:rFonts w:ascii="Times New Roman" w:hAnsi="Times New Roman" w:cs="Times New Roman"/>
        </w:rPr>
        <w:t>while the yield (adjusted, kg ha</w:t>
      </w:r>
      <w:r w:rsidR="00FA4DF6" w:rsidRPr="00FA4DF6">
        <w:rPr>
          <w:rFonts w:ascii="Times New Roman" w:hAnsi="Times New Roman" w:cs="Times New Roman"/>
          <w:vertAlign w:val="superscript"/>
        </w:rPr>
        <w:t>-1</w:t>
      </w:r>
      <w:r w:rsidR="00FA4DF6">
        <w:rPr>
          <w:rFonts w:ascii="Times New Roman" w:hAnsi="Times New Roman" w:cs="Times New Roman"/>
        </w:rPr>
        <w:t xml:space="preserve">) </w:t>
      </w:r>
      <w:r w:rsidR="00F87E81">
        <w:rPr>
          <w:rFonts w:ascii="Times New Roman" w:hAnsi="Times New Roman" w:cs="Times New Roman"/>
        </w:rPr>
        <w:t xml:space="preserve">of each </w:t>
      </w:r>
      <w:r w:rsidR="00895F94">
        <w:rPr>
          <w:rFonts w:ascii="Times New Roman" w:hAnsi="Times New Roman" w:cs="Times New Roman"/>
        </w:rPr>
        <w:t>variety</w:t>
      </w:r>
      <w:r w:rsidR="00F87E81">
        <w:rPr>
          <w:rFonts w:ascii="Times New Roman" w:hAnsi="Times New Roman" w:cs="Times New Roman"/>
        </w:rPr>
        <w:t xml:space="preserve"> </w:t>
      </w:r>
      <w:r w:rsidR="00540A02">
        <w:rPr>
          <w:rFonts w:ascii="Times New Roman" w:hAnsi="Times New Roman" w:cs="Times New Roman"/>
        </w:rPr>
        <w:t xml:space="preserve">is </w:t>
      </w:r>
      <w:r w:rsidR="00CB25F0">
        <w:rPr>
          <w:rFonts w:ascii="Times New Roman" w:hAnsi="Times New Roman" w:cs="Times New Roman"/>
        </w:rPr>
        <w:t>shown in red square</w:t>
      </w:r>
      <w:r w:rsidR="00510245">
        <w:rPr>
          <w:rFonts w:ascii="Times New Roman" w:hAnsi="Times New Roman" w:cs="Times New Roman"/>
        </w:rPr>
        <w:t xml:space="preserve"> (</w:t>
      </w:r>
      <w:r w:rsidR="001D054E">
        <w:rPr>
          <w:rFonts w:ascii="Times New Roman" w:hAnsi="Times New Roman" w:cs="Times New Roman"/>
        </w:rPr>
        <w:t>Hornet</w:t>
      </w:r>
      <w:r w:rsidR="00510245">
        <w:rPr>
          <w:rFonts w:ascii="Times New Roman" w:hAnsi="Times New Roman" w:cs="Times New Roman"/>
        </w:rPr>
        <w:t>)</w:t>
      </w:r>
      <w:r w:rsidR="00CB25F0">
        <w:rPr>
          <w:rFonts w:ascii="Times New Roman" w:hAnsi="Times New Roman" w:cs="Times New Roman"/>
        </w:rPr>
        <w:t xml:space="preserve">, green circle </w:t>
      </w:r>
      <w:r w:rsidR="00510245">
        <w:rPr>
          <w:rFonts w:ascii="Times New Roman" w:hAnsi="Times New Roman" w:cs="Times New Roman"/>
        </w:rPr>
        <w:t xml:space="preserve">(MataHari) </w:t>
      </w:r>
      <w:r w:rsidR="00CB25F0">
        <w:rPr>
          <w:rFonts w:ascii="Times New Roman" w:hAnsi="Times New Roman" w:cs="Times New Roman"/>
        </w:rPr>
        <w:t xml:space="preserve">and </w:t>
      </w:r>
      <w:r w:rsidR="008A209C">
        <w:rPr>
          <w:rFonts w:ascii="Times New Roman" w:hAnsi="Times New Roman" w:cs="Times New Roman"/>
        </w:rPr>
        <w:t>blue triangle (</w:t>
      </w:r>
      <w:r w:rsidR="00510245">
        <w:rPr>
          <w:rFonts w:ascii="Times New Roman" w:hAnsi="Times New Roman" w:cs="Times New Roman"/>
        </w:rPr>
        <w:t>Amadea</w:t>
      </w:r>
      <w:r w:rsidR="008A209C">
        <w:rPr>
          <w:rFonts w:ascii="Times New Roman" w:hAnsi="Times New Roman" w:cs="Times New Roman"/>
        </w:rPr>
        <w:t>)</w:t>
      </w:r>
      <w:r w:rsidR="00056A19">
        <w:rPr>
          <w:rFonts w:ascii="Times New Roman" w:hAnsi="Times New Roman" w:cs="Times New Roman"/>
        </w:rPr>
        <w:t>; (</w:t>
      </w:r>
      <w:r w:rsidR="00114F3F" w:rsidRPr="00114F3F">
        <w:rPr>
          <w:rFonts w:ascii="Times New Roman" w:hAnsi="Times New Roman" w:cs="Times New Roman"/>
          <w:b/>
          <w:bCs/>
          <w:u w:val="single"/>
        </w:rPr>
        <w:t>B</w:t>
      </w:r>
      <w:r w:rsidR="00114F3F" w:rsidRPr="00114F3F">
        <w:rPr>
          <w:rFonts w:ascii="Times New Roman" w:hAnsi="Times New Roman" w:cs="Times New Roman"/>
        </w:rPr>
        <w:t>) irrigation and rainfall regimes shown for each variety (Amadea, Hornet and MataHari) while up-arrow shows the availability of the ET and circles show the non-availability of the ET.</w:t>
      </w:r>
    </w:p>
    <w:p w14:paraId="4C4820C0" w14:textId="77777777" w:rsidR="00280B85" w:rsidRDefault="00280B85" w:rsidP="00E51196">
      <w:pPr>
        <w:spacing w:after="0" w:line="240" w:lineRule="auto"/>
        <w:rPr>
          <w:rFonts w:ascii="Times New Roman" w:hAnsi="Times New Roman" w:cs="Times New Roman"/>
        </w:rPr>
      </w:pPr>
    </w:p>
    <w:p w14:paraId="28BCFBF4" w14:textId="02575F7E" w:rsidR="003046D1" w:rsidRPr="003046D1" w:rsidRDefault="003046D1" w:rsidP="00E51196">
      <w:pPr>
        <w:spacing w:after="0" w:line="240" w:lineRule="auto"/>
        <w:rPr>
          <w:rFonts w:ascii="Times New Roman" w:hAnsi="Times New Roman" w:cs="Times New Roman"/>
          <w:b/>
          <w:bCs/>
        </w:rPr>
      </w:pPr>
      <w:r w:rsidRPr="003046D1">
        <w:rPr>
          <w:rFonts w:ascii="Times New Roman" w:hAnsi="Times New Roman" w:cs="Times New Roman"/>
          <w:b/>
          <w:bCs/>
        </w:rPr>
        <w:t>Varietal Effects</w:t>
      </w:r>
    </w:p>
    <w:p w14:paraId="09F8757E" w14:textId="3585386D" w:rsidR="00377A0A" w:rsidRDefault="00332A89" w:rsidP="000E4986">
      <w:pPr>
        <w:spacing w:after="0" w:line="240" w:lineRule="auto"/>
        <w:ind w:firstLine="720"/>
        <w:rPr>
          <w:rFonts w:ascii="Times New Roman" w:hAnsi="Times New Roman" w:cs="Times New Roman"/>
        </w:rPr>
      </w:pPr>
      <w:r w:rsidRPr="009A33F4">
        <w:rPr>
          <w:rFonts w:ascii="Times New Roman" w:hAnsi="Times New Roman" w:cs="Times New Roman"/>
          <w:b/>
          <w:bCs/>
          <w:u w:val="single"/>
        </w:rPr>
        <w:t>Table 3</w:t>
      </w:r>
      <w:r>
        <w:rPr>
          <w:rFonts w:ascii="Times New Roman" w:hAnsi="Times New Roman" w:cs="Times New Roman"/>
        </w:rPr>
        <w:t xml:space="preserve"> </w:t>
      </w:r>
      <w:r w:rsidR="00715995">
        <w:rPr>
          <w:rFonts w:ascii="Times New Roman" w:hAnsi="Times New Roman" w:cs="Times New Roman"/>
        </w:rPr>
        <w:t>illustrates</w:t>
      </w:r>
      <w:r>
        <w:rPr>
          <w:rFonts w:ascii="Times New Roman" w:hAnsi="Times New Roman" w:cs="Times New Roman"/>
        </w:rPr>
        <w:t xml:space="preserve"> </w:t>
      </w:r>
      <w:r w:rsidR="002F6C93">
        <w:rPr>
          <w:rFonts w:ascii="Times New Roman" w:hAnsi="Times New Roman" w:cs="Times New Roman"/>
        </w:rPr>
        <w:t>the</w:t>
      </w:r>
      <w:r w:rsidR="00636BBE">
        <w:rPr>
          <w:rFonts w:ascii="Times New Roman" w:hAnsi="Times New Roman" w:cs="Times New Roman"/>
        </w:rPr>
        <w:t xml:space="preserve"> </w:t>
      </w:r>
      <w:r w:rsidR="00B51A13">
        <w:rPr>
          <w:rFonts w:ascii="Times New Roman" w:hAnsi="Times New Roman" w:cs="Times New Roman"/>
        </w:rPr>
        <w:t xml:space="preserve">seasonal </w:t>
      </w:r>
      <w:r w:rsidR="0079229C">
        <w:rPr>
          <w:rFonts w:ascii="Times New Roman" w:hAnsi="Times New Roman" w:cs="Times New Roman"/>
        </w:rPr>
        <w:t>irrigation</w:t>
      </w:r>
      <w:r w:rsidR="00C8214D">
        <w:rPr>
          <w:rFonts w:ascii="Times New Roman" w:hAnsi="Times New Roman" w:cs="Times New Roman"/>
        </w:rPr>
        <w:t xml:space="preserve"> </w:t>
      </w:r>
      <w:r w:rsidR="00070E47">
        <w:rPr>
          <w:rFonts w:ascii="Times New Roman" w:hAnsi="Times New Roman" w:cs="Times New Roman"/>
        </w:rPr>
        <w:t xml:space="preserve">schedule </w:t>
      </w:r>
      <w:r w:rsidR="00C8214D">
        <w:rPr>
          <w:rFonts w:ascii="Times New Roman" w:hAnsi="Times New Roman" w:cs="Times New Roman"/>
        </w:rPr>
        <w:t>for three tested onion varieties</w:t>
      </w:r>
      <w:r w:rsidR="00A1390E">
        <w:rPr>
          <w:rFonts w:ascii="Times New Roman" w:hAnsi="Times New Roman" w:cs="Times New Roman"/>
        </w:rPr>
        <w:t xml:space="preserve">, while </w:t>
      </w:r>
      <w:r w:rsidR="00A1390E" w:rsidRPr="00F75170">
        <w:rPr>
          <w:rFonts w:ascii="Times New Roman" w:hAnsi="Times New Roman" w:cs="Times New Roman"/>
          <w:b/>
          <w:bCs/>
          <w:u w:val="single"/>
        </w:rPr>
        <w:t>Table 4</w:t>
      </w:r>
      <w:r w:rsidR="00A1390E">
        <w:rPr>
          <w:rFonts w:ascii="Times New Roman" w:hAnsi="Times New Roman" w:cs="Times New Roman"/>
        </w:rPr>
        <w:t xml:space="preserve"> presents the </w:t>
      </w:r>
      <w:r w:rsidR="009F0875">
        <w:rPr>
          <w:rFonts w:ascii="Times New Roman" w:hAnsi="Times New Roman" w:cs="Times New Roman"/>
        </w:rPr>
        <w:t>cumulative ET</w:t>
      </w:r>
      <w:r w:rsidR="00DD6CD2">
        <w:rPr>
          <w:rFonts w:ascii="Times New Roman" w:hAnsi="Times New Roman" w:cs="Times New Roman"/>
        </w:rPr>
        <w:t xml:space="preserve"> that transform</w:t>
      </w:r>
      <w:r w:rsidR="007555D2">
        <w:rPr>
          <w:rFonts w:ascii="Times New Roman" w:hAnsi="Times New Roman" w:cs="Times New Roman"/>
        </w:rPr>
        <w:t>s</w:t>
      </w:r>
      <w:r w:rsidR="00DD6CD2">
        <w:rPr>
          <w:rFonts w:ascii="Times New Roman" w:hAnsi="Times New Roman" w:cs="Times New Roman"/>
        </w:rPr>
        <w:t xml:space="preserve"> into PET</w:t>
      </w:r>
      <w:r w:rsidR="000E0BCE">
        <w:rPr>
          <w:rFonts w:ascii="Times New Roman" w:hAnsi="Times New Roman" w:cs="Times New Roman"/>
        </w:rPr>
        <w:t xml:space="preserve"> over time during the </w:t>
      </w:r>
      <w:r w:rsidR="00644636">
        <w:rPr>
          <w:rFonts w:ascii="Times New Roman" w:hAnsi="Times New Roman" w:cs="Times New Roman"/>
        </w:rPr>
        <w:t xml:space="preserve">onion growing </w:t>
      </w:r>
      <w:r w:rsidR="000E0BCE">
        <w:rPr>
          <w:rFonts w:ascii="Times New Roman" w:hAnsi="Times New Roman" w:cs="Times New Roman"/>
        </w:rPr>
        <w:t>season</w:t>
      </w:r>
      <w:r w:rsidR="003C4B19">
        <w:rPr>
          <w:rFonts w:ascii="Times New Roman" w:hAnsi="Times New Roman" w:cs="Times New Roman"/>
        </w:rPr>
        <w:t>.</w:t>
      </w:r>
      <w:r w:rsidR="00C8214D">
        <w:rPr>
          <w:rFonts w:ascii="Times New Roman" w:hAnsi="Times New Roman" w:cs="Times New Roman"/>
        </w:rPr>
        <w:t xml:space="preserve"> </w:t>
      </w:r>
      <w:r w:rsidR="000D6731">
        <w:rPr>
          <w:rFonts w:ascii="Times New Roman" w:hAnsi="Times New Roman" w:cs="Times New Roman"/>
        </w:rPr>
        <w:t xml:space="preserve">As shown, the </w:t>
      </w:r>
      <w:r w:rsidR="005E3AF0">
        <w:rPr>
          <w:rFonts w:ascii="Times New Roman" w:hAnsi="Times New Roman" w:cs="Times New Roman"/>
        </w:rPr>
        <w:t>Hornet variety</w:t>
      </w:r>
      <w:r w:rsidR="002B4965">
        <w:rPr>
          <w:rFonts w:ascii="Times New Roman" w:hAnsi="Times New Roman" w:cs="Times New Roman"/>
        </w:rPr>
        <w:t xml:space="preserve"> </w:t>
      </w:r>
      <w:r w:rsidR="00F448A9">
        <w:rPr>
          <w:rFonts w:ascii="Times New Roman" w:hAnsi="Times New Roman" w:cs="Times New Roman"/>
        </w:rPr>
        <w:t xml:space="preserve">needed </w:t>
      </w:r>
      <w:r w:rsidR="009E4B2A">
        <w:rPr>
          <w:rFonts w:ascii="Times New Roman" w:hAnsi="Times New Roman" w:cs="Times New Roman"/>
        </w:rPr>
        <w:t xml:space="preserve">irrigation </w:t>
      </w:r>
      <w:r w:rsidR="0032474E">
        <w:rPr>
          <w:rFonts w:ascii="Times New Roman" w:hAnsi="Times New Roman" w:cs="Times New Roman"/>
        </w:rPr>
        <w:t>in a short period of time</w:t>
      </w:r>
      <w:r w:rsidR="005213C6">
        <w:rPr>
          <w:rFonts w:ascii="Times New Roman" w:hAnsi="Times New Roman" w:cs="Times New Roman"/>
        </w:rPr>
        <w:t>,</w:t>
      </w:r>
      <w:r w:rsidR="0032474E">
        <w:rPr>
          <w:rFonts w:ascii="Times New Roman" w:hAnsi="Times New Roman" w:cs="Times New Roman"/>
        </w:rPr>
        <w:t xml:space="preserve"> </w:t>
      </w:r>
      <w:r w:rsidR="0045717D">
        <w:rPr>
          <w:rFonts w:ascii="Times New Roman" w:hAnsi="Times New Roman" w:cs="Times New Roman"/>
        </w:rPr>
        <w:t xml:space="preserve">since </w:t>
      </w:r>
      <w:r w:rsidR="00DA4841">
        <w:rPr>
          <w:rFonts w:ascii="Times New Roman" w:hAnsi="Times New Roman" w:cs="Times New Roman"/>
        </w:rPr>
        <w:t>a high</w:t>
      </w:r>
      <w:r w:rsidR="0045717D">
        <w:rPr>
          <w:rFonts w:ascii="Times New Roman" w:hAnsi="Times New Roman" w:cs="Times New Roman"/>
        </w:rPr>
        <w:t xml:space="preserve"> </w:t>
      </w:r>
      <w:r w:rsidR="0045717D">
        <w:rPr>
          <w:rFonts w:ascii="Times New Roman" w:hAnsi="Times New Roman" w:cs="Times New Roman"/>
        </w:rPr>
        <w:lastRenderedPageBreak/>
        <w:t>SWP</w:t>
      </w:r>
      <w:r w:rsidR="0040000F">
        <w:rPr>
          <w:rFonts w:ascii="Times New Roman" w:hAnsi="Times New Roman" w:cs="Times New Roman"/>
        </w:rPr>
        <w:t xml:space="preserve"> </w:t>
      </w:r>
      <w:r w:rsidR="007B095F">
        <w:rPr>
          <w:rFonts w:ascii="Times New Roman" w:hAnsi="Times New Roman" w:cs="Times New Roman"/>
        </w:rPr>
        <w:t xml:space="preserve">(kPa) </w:t>
      </w:r>
      <w:r w:rsidR="00F45D76">
        <w:rPr>
          <w:rFonts w:ascii="Times New Roman" w:hAnsi="Times New Roman" w:cs="Times New Roman"/>
        </w:rPr>
        <w:t xml:space="preserve">was found </w:t>
      </w:r>
      <w:r w:rsidR="0040000F">
        <w:rPr>
          <w:rFonts w:ascii="Times New Roman" w:hAnsi="Times New Roman" w:cs="Times New Roman"/>
        </w:rPr>
        <w:t xml:space="preserve">in the Hornet. </w:t>
      </w:r>
      <w:r w:rsidR="00611AAF">
        <w:rPr>
          <w:rFonts w:ascii="Times New Roman" w:hAnsi="Times New Roman" w:cs="Times New Roman"/>
        </w:rPr>
        <w:t xml:space="preserve">While MataHari and </w:t>
      </w:r>
      <w:r w:rsidR="000414D5">
        <w:rPr>
          <w:rFonts w:ascii="Times New Roman" w:hAnsi="Times New Roman" w:cs="Times New Roman"/>
        </w:rPr>
        <w:t xml:space="preserve">Amadea </w:t>
      </w:r>
      <w:r w:rsidR="00FD5F75">
        <w:rPr>
          <w:rFonts w:ascii="Times New Roman" w:hAnsi="Times New Roman" w:cs="Times New Roman"/>
        </w:rPr>
        <w:t xml:space="preserve">showed </w:t>
      </w:r>
      <w:r w:rsidR="00340590">
        <w:rPr>
          <w:rFonts w:ascii="Times New Roman" w:hAnsi="Times New Roman" w:cs="Times New Roman"/>
        </w:rPr>
        <w:t xml:space="preserve">the need for irrigation at </w:t>
      </w:r>
      <w:r w:rsidR="000414D5">
        <w:rPr>
          <w:rFonts w:ascii="Times New Roman" w:hAnsi="Times New Roman" w:cs="Times New Roman"/>
        </w:rPr>
        <w:t>almost similar</w:t>
      </w:r>
      <w:r w:rsidR="00941EC9">
        <w:rPr>
          <w:rFonts w:ascii="Times New Roman" w:hAnsi="Times New Roman" w:cs="Times New Roman"/>
        </w:rPr>
        <w:t xml:space="preserve"> </w:t>
      </w:r>
      <w:r w:rsidR="00C96E00">
        <w:rPr>
          <w:rFonts w:ascii="Times New Roman" w:hAnsi="Times New Roman" w:cs="Times New Roman"/>
        </w:rPr>
        <w:t xml:space="preserve">and later </w:t>
      </w:r>
      <w:r w:rsidR="00243CC6">
        <w:rPr>
          <w:rFonts w:ascii="Times New Roman" w:hAnsi="Times New Roman" w:cs="Times New Roman"/>
        </w:rPr>
        <w:t>days</w:t>
      </w:r>
      <w:r w:rsidR="0022608B">
        <w:rPr>
          <w:rFonts w:ascii="Times New Roman" w:hAnsi="Times New Roman" w:cs="Times New Roman"/>
        </w:rPr>
        <w:t xml:space="preserve"> than Hornet</w:t>
      </w:r>
      <w:r w:rsidR="00243CC6">
        <w:rPr>
          <w:rFonts w:ascii="Times New Roman" w:hAnsi="Times New Roman" w:cs="Times New Roman"/>
        </w:rPr>
        <w:t>.</w:t>
      </w:r>
      <w:r w:rsidR="000A00A1">
        <w:rPr>
          <w:rFonts w:ascii="Times New Roman" w:hAnsi="Times New Roman" w:cs="Times New Roman"/>
        </w:rPr>
        <w:t xml:space="preserve"> </w:t>
      </w:r>
      <w:r w:rsidR="00177830">
        <w:rPr>
          <w:rFonts w:ascii="Times New Roman" w:hAnsi="Times New Roman" w:cs="Times New Roman"/>
        </w:rPr>
        <w:t xml:space="preserve">This affected </w:t>
      </w:r>
      <w:r w:rsidR="00210D36">
        <w:rPr>
          <w:rFonts w:ascii="Times New Roman" w:hAnsi="Times New Roman" w:cs="Times New Roman"/>
        </w:rPr>
        <w:t xml:space="preserve">the growth </w:t>
      </w:r>
      <w:r w:rsidR="00527C12">
        <w:rPr>
          <w:rFonts w:ascii="Times New Roman" w:hAnsi="Times New Roman" w:cs="Times New Roman"/>
        </w:rPr>
        <w:t>of Mata</w:t>
      </w:r>
      <w:r w:rsidR="00E208C9">
        <w:rPr>
          <w:rFonts w:ascii="Times New Roman" w:hAnsi="Times New Roman" w:cs="Times New Roman"/>
        </w:rPr>
        <w:t>H</w:t>
      </w:r>
      <w:r w:rsidR="00527C12">
        <w:rPr>
          <w:rFonts w:ascii="Times New Roman" w:hAnsi="Times New Roman" w:cs="Times New Roman"/>
        </w:rPr>
        <w:t xml:space="preserve">ari </w:t>
      </w:r>
      <w:r w:rsidR="009811D6">
        <w:rPr>
          <w:rFonts w:ascii="Times New Roman" w:hAnsi="Times New Roman" w:cs="Times New Roman"/>
        </w:rPr>
        <w:t xml:space="preserve">in a significant way </w:t>
      </w:r>
      <w:r w:rsidR="00576D46">
        <w:rPr>
          <w:rFonts w:ascii="Times New Roman" w:hAnsi="Times New Roman" w:cs="Times New Roman"/>
        </w:rPr>
        <w:t xml:space="preserve">which further </w:t>
      </w:r>
      <w:r w:rsidR="00CB521A">
        <w:rPr>
          <w:rFonts w:ascii="Times New Roman" w:hAnsi="Times New Roman" w:cs="Times New Roman"/>
        </w:rPr>
        <w:t xml:space="preserve">designated </w:t>
      </w:r>
      <w:r w:rsidR="00E56013">
        <w:rPr>
          <w:rFonts w:ascii="Times New Roman" w:hAnsi="Times New Roman" w:cs="Times New Roman"/>
        </w:rPr>
        <w:t>the varieties into early, mid-early and late</w:t>
      </w:r>
      <w:r w:rsidR="00AE5ABA">
        <w:rPr>
          <w:rFonts w:ascii="Times New Roman" w:hAnsi="Times New Roman" w:cs="Times New Roman"/>
        </w:rPr>
        <w:t xml:space="preserve"> (</w:t>
      </w:r>
      <w:r w:rsidR="00AE5ABA" w:rsidRPr="00AE5ABA">
        <w:rPr>
          <w:rFonts w:ascii="Times New Roman" w:hAnsi="Times New Roman" w:cs="Times New Roman"/>
          <w:b/>
          <w:bCs/>
          <w:u w:val="single"/>
        </w:rPr>
        <w:t>Table 5</w:t>
      </w:r>
      <w:r w:rsidR="00AE5ABA">
        <w:rPr>
          <w:rFonts w:ascii="Times New Roman" w:hAnsi="Times New Roman" w:cs="Times New Roman"/>
        </w:rPr>
        <w:t>)</w:t>
      </w:r>
      <w:r w:rsidR="009811D6">
        <w:rPr>
          <w:rFonts w:ascii="Times New Roman" w:hAnsi="Times New Roman" w:cs="Times New Roman"/>
        </w:rPr>
        <w:t xml:space="preserve">. </w:t>
      </w:r>
      <w:r w:rsidR="00104601" w:rsidRPr="00104601">
        <w:rPr>
          <w:rFonts w:ascii="Times New Roman" w:hAnsi="Times New Roman" w:cs="Times New Roman"/>
        </w:rPr>
        <w:t xml:space="preserve">Enciso et al., (2009) obtained higher yields when they kept the SWP </w:t>
      </w:r>
      <w:r w:rsidR="00B41901" w:rsidRPr="00104601">
        <w:rPr>
          <w:rFonts w:ascii="Times New Roman" w:hAnsi="Times New Roman" w:cs="Times New Roman"/>
        </w:rPr>
        <w:t>above</w:t>
      </w:r>
      <w:r w:rsidR="00104601" w:rsidRPr="00104601">
        <w:rPr>
          <w:rFonts w:ascii="Times New Roman" w:hAnsi="Times New Roman" w:cs="Times New Roman"/>
        </w:rPr>
        <w:t xml:space="preserve"> -30 kPa. However, their yield was significantly </w:t>
      </w:r>
      <w:r w:rsidR="00B41901" w:rsidRPr="00104601">
        <w:rPr>
          <w:rFonts w:ascii="Times New Roman" w:hAnsi="Times New Roman" w:cs="Times New Roman"/>
        </w:rPr>
        <w:t>affected when</w:t>
      </w:r>
      <w:r w:rsidR="00104601" w:rsidRPr="00104601">
        <w:rPr>
          <w:rFonts w:ascii="Times New Roman" w:hAnsi="Times New Roman" w:cs="Times New Roman"/>
        </w:rPr>
        <w:t xml:space="preserve"> the SWP increased from -50 kPa.</w:t>
      </w:r>
    </w:p>
    <w:p w14:paraId="30A9EB05" w14:textId="77777777" w:rsidR="00377A0A" w:rsidRDefault="00377A0A" w:rsidP="00E51196">
      <w:pPr>
        <w:spacing w:after="0" w:line="240" w:lineRule="auto"/>
        <w:rPr>
          <w:rFonts w:ascii="Times New Roman" w:hAnsi="Times New Roman" w:cs="Times New Roman"/>
        </w:rPr>
      </w:pPr>
    </w:p>
    <w:p w14:paraId="54FC283A" w14:textId="2C9FDD6E" w:rsidR="00D97089" w:rsidRDefault="00D97089" w:rsidP="00E51196">
      <w:pPr>
        <w:spacing w:after="0" w:line="240" w:lineRule="auto"/>
        <w:rPr>
          <w:rFonts w:ascii="Times New Roman" w:hAnsi="Times New Roman" w:cs="Times New Roman"/>
          <w:b/>
          <w:bCs/>
        </w:rPr>
      </w:pPr>
      <w:r w:rsidRPr="00A10817">
        <w:rPr>
          <w:rFonts w:ascii="Times New Roman" w:hAnsi="Times New Roman" w:cs="Times New Roman"/>
          <w:b/>
          <w:bCs/>
        </w:rPr>
        <w:t xml:space="preserve">Table </w:t>
      </w:r>
      <w:r w:rsidR="00C75102">
        <w:rPr>
          <w:rFonts w:ascii="Times New Roman" w:hAnsi="Times New Roman" w:cs="Times New Roman"/>
          <w:b/>
          <w:bCs/>
        </w:rPr>
        <w:t>3</w:t>
      </w:r>
      <w:r w:rsidRPr="00A10817">
        <w:rPr>
          <w:rFonts w:ascii="Times New Roman" w:hAnsi="Times New Roman" w:cs="Times New Roman"/>
          <w:b/>
          <w:bCs/>
        </w:rPr>
        <w:t xml:space="preserve">. </w:t>
      </w:r>
      <w:r w:rsidR="00AC000E" w:rsidRPr="00950BF0">
        <w:rPr>
          <w:rFonts w:ascii="Times New Roman" w:hAnsi="Times New Roman" w:cs="Times New Roman"/>
        </w:rPr>
        <w:t>Irrigation needs for three onion genotypes at different growth periods</w:t>
      </w:r>
      <w:r w:rsidR="000F34C1" w:rsidRPr="00950BF0">
        <w:rPr>
          <w:rFonts w:ascii="Times New Roman" w:hAnsi="Times New Roman" w:cs="Times New Roman"/>
        </w:rPr>
        <w:t>.</w:t>
      </w:r>
    </w:p>
    <w:tbl>
      <w:tblPr>
        <w:tblStyle w:val="TableGrid"/>
        <w:tblW w:w="0" w:type="auto"/>
        <w:tblLook w:val="04A0" w:firstRow="1" w:lastRow="0" w:firstColumn="1" w:lastColumn="0" w:noHBand="0" w:noVBand="1"/>
      </w:tblPr>
      <w:tblGrid>
        <w:gridCol w:w="1519"/>
        <w:gridCol w:w="7831"/>
      </w:tblGrid>
      <w:tr w:rsidR="000C3108" w14:paraId="6EAC4460" w14:textId="2E001BB9" w:rsidTr="00663EF0">
        <w:tc>
          <w:tcPr>
            <w:tcW w:w="1519" w:type="dxa"/>
          </w:tcPr>
          <w:p w14:paraId="22579C89" w14:textId="1B76190E" w:rsidR="000C3108" w:rsidRPr="001803E5" w:rsidRDefault="000C3108" w:rsidP="000C3108">
            <w:pPr>
              <w:rPr>
                <w:rFonts w:ascii="Times New Roman" w:hAnsi="Times New Roman" w:cs="Times New Roman"/>
                <w:b/>
                <w:bCs/>
              </w:rPr>
            </w:pPr>
            <w:r w:rsidRPr="001803E5">
              <w:rPr>
                <w:rFonts w:ascii="Times New Roman" w:hAnsi="Times New Roman" w:cs="Times New Roman"/>
                <w:b/>
                <w:bCs/>
              </w:rPr>
              <w:t>Genotypes</w:t>
            </w:r>
          </w:p>
        </w:tc>
        <w:tc>
          <w:tcPr>
            <w:tcW w:w="7831" w:type="dxa"/>
          </w:tcPr>
          <w:p w14:paraId="553447BF" w14:textId="4D55A13B" w:rsidR="000C3108" w:rsidRPr="001803E5" w:rsidRDefault="000C3108" w:rsidP="000C3108">
            <w:pPr>
              <w:rPr>
                <w:rFonts w:ascii="Times New Roman" w:hAnsi="Times New Roman" w:cs="Times New Roman"/>
                <w:b/>
                <w:bCs/>
              </w:rPr>
            </w:pPr>
            <w:r w:rsidRPr="001803E5">
              <w:rPr>
                <w:rFonts w:ascii="Times New Roman" w:hAnsi="Times New Roman" w:cs="Times New Roman"/>
                <w:b/>
                <w:bCs/>
              </w:rPr>
              <w:t>Irrigation events</w:t>
            </w:r>
          </w:p>
        </w:tc>
      </w:tr>
      <w:tr w:rsidR="003065A1" w14:paraId="14F32D55" w14:textId="51B1456D" w:rsidTr="00A427C5">
        <w:tc>
          <w:tcPr>
            <w:tcW w:w="1519" w:type="dxa"/>
          </w:tcPr>
          <w:p w14:paraId="61C7FE93" w14:textId="3565B0B3" w:rsidR="003065A1" w:rsidRDefault="003065A1" w:rsidP="000C3108">
            <w:pPr>
              <w:rPr>
                <w:rFonts w:ascii="Times New Roman" w:hAnsi="Times New Roman" w:cs="Times New Roman"/>
              </w:rPr>
            </w:pPr>
            <w:r>
              <w:rPr>
                <w:rFonts w:ascii="Times New Roman" w:hAnsi="Times New Roman" w:cs="Times New Roman"/>
              </w:rPr>
              <w:t>Hornet</w:t>
            </w:r>
          </w:p>
        </w:tc>
        <w:tc>
          <w:tcPr>
            <w:tcW w:w="7831" w:type="dxa"/>
          </w:tcPr>
          <w:p w14:paraId="374985C4" w14:textId="319DC34A" w:rsidR="003065A1" w:rsidRDefault="001F3D3C" w:rsidP="000C31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5E8B818" wp14:editId="611EF0AE">
                      <wp:simplePos x="0" y="0"/>
                      <wp:positionH relativeFrom="column">
                        <wp:posOffset>4640580</wp:posOffset>
                      </wp:positionH>
                      <wp:positionV relativeFrom="paragraph">
                        <wp:posOffset>176369</wp:posOffset>
                      </wp:positionV>
                      <wp:extent cx="54610" cy="74295"/>
                      <wp:effectExtent l="0" t="0" r="21590" b="20955"/>
                      <wp:wrapNone/>
                      <wp:docPr id="652695135" name="Straight Connector 2"/>
                      <wp:cNvGraphicFramePr/>
                      <a:graphic xmlns:a="http://schemas.openxmlformats.org/drawingml/2006/main">
                        <a:graphicData uri="http://schemas.microsoft.com/office/word/2010/wordprocessingShape">
                          <wps:wsp>
                            <wps:cNvCnPr/>
                            <wps:spPr>
                              <a:xfrm flipV="1">
                                <a:off x="0" y="0"/>
                                <a:ext cx="5461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5FC17"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65.4pt,13.9pt" to="369.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" strokecolor="#156082 [3204]" strokeweight=".5pt">
                      <v:stroke joinstyle="miter"/>
                    </v:line>
                  </w:pict>
                </mc:Fallback>
              </mc:AlternateContent>
            </w:r>
            <w:r w:rsidRPr="00AB025B">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87E8650" wp14:editId="6CE96BA6">
                      <wp:simplePos x="0" y="0"/>
                      <wp:positionH relativeFrom="column">
                        <wp:posOffset>4511495</wp:posOffset>
                      </wp:positionH>
                      <wp:positionV relativeFrom="paragraph">
                        <wp:posOffset>122290</wp:posOffset>
                      </wp:positionV>
                      <wp:extent cx="129654" cy="136477"/>
                      <wp:effectExtent l="0" t="0" r="22860" b="35560"/>
                      <wp:wrapNone/>
                      <wp:docPr id="467481875" name="Straight Connector 1"/>
                      <wp:cNvGraphicFramePr/>
                      <a:graphic xmlns:a="http://schemas.openxmlformats.org/drawingml/2006/main">
                        <a:graphicData uri="http://schemas.microsoft.com/office/word/2010/wordprocessingShape">
                          <wps:wsp>
                            <wps:cNvCnPr/>
                            <wps:spPr>
                              <a:xfrm>
                                <a:off x="0" y="0"/>
                                <a:ext cx="129654" cy="136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9988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5.25pt,9.65pt" to="365.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" strokecolor="#156082 [3204]" strokeweight=".5pt">
                      <v:stroke joinstyle="miter"/>
                    </v:line>
                  </w:pict>
                </mc:Fallback>
              </mc:AlternateContent>
            </w:r>
            <w:r w:rsidR="003065A1">
              <w:rPr>
                <w:rFonts w:ascii="Times New Roman" w:hAnsi="Times New Roman" w:cs="Times New Roman"/>
              </w:rPr>
              <w:t>*</w:t>
            </w:r>
            <w:r>
              <w:rPr>
                <w:rFonts w:ascii="Times New Roman" w:hAnsi="Times New Roman" w:cs="Times New Roman"/>
              </w:rPr>
              <w:t>---------------------------</w:t>
            </w:r>
            <w:r w:rsidR="00C3729A">
              <w:rPr>
                <w:rFonts w:ascii="Times New Roman" w:hAnsi="Times New Roman" w:cs="Times New Roman"/>
              </w:rPr>
              <w:t>*</w:t>
            </w:r>
            <w:r>
              <w:rPr>
                <w:rFonts w:ascii="Times New Roman" w:hAnsi="Times New Roman" w:cs="Times New Roman"/>
              </w:rPr>
              <w:t>-----------------------------------------------------------</w:t>
            </w:r>
          </w:p>
          <w:p w14:paraId="18C134AD" w14:textId="5BE9C0FE" w:rsidR="001F3D3C" w:rsidRDefault="001F3D3C" w:rsidP="000C3108">
            <w:pPr>
              <w:rPr>
                <w:rFonts w:ascii="Times New Roman" w:hAnsi="Times New Roman" w:cs="Times New Roman"/>
              </w:rPr>
            </w:pPr>
          </w:p>
        </w:tc>
      </w:tr>
      <w:tr w:rsidR="003065A1" w14:paraId="1D848C1E" w14:textId="470E8EAA" w:rsidTr="00AB401B">
        <w:tc>
          <w:tcPr>
            <w:tcW w:w="1519" w:type="dxa"/>
          </w:tcPr>
          <w:p w14:paraId="501EDCAF" w14:textId="2021318A" w:rsidR="003065A1" w:rsidRDefault="003065A1" w:rsidP="000C3108">
            <w:pPr>
              <w:rPr>
                <w:rFonts w:ascii="Times New Roman" w:hAnsi="Times New Roman" w:cs="Times New Roman"/>
              </w:rPr>
            </w:pPr>
            <w:r>
              <w:rPr>
                <w:rFonts w:ascii="Times New Roman" w:hAnsi="Times New Roman" w:cs="Times New Roman"/>
              </w:rPr>
              <w:t>Mata Hari</w:t>
            </w:r>
          </w:p>
        </w:tc>
        <w:tc>
          <w:tcPr>
            <w:tcW w:w="7831" w:type="dxa"/>
          </w:tcPr>
          <w:p w14:paraId="04D00960" w14:textId="6F809698" w:rsidR="003065A1" w:rsidRDefault="001F3D3C" w:rsidP="000C31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CEC8BFC" wp14:editId="7489469A">
                      <wp:simplePos x="0" y="0"/>
                      <wp:positionH relativeFrom="column">
                        <wp:posOffset>4511040</wp:posOffset>
                      </wp:positionH>
                      <wp:positionV relativeFrom="paragraph">
                        <wp:posOffset>119541</wp:posOffset>
                      </wp:positionV>
                      <wp:extent cx="184264" cy="225188"/>
                      <wp:effectExtent l="0" t="0" r="25400" b="22860"/>
                      <wp:wrapNone/>
                      <wp:docPr id="1224227298" name="Straight Connector 1"/>
                      <wp:cNvGraphicFramePr/>
                      <a:graphic xmlns:a="http://schemas.openxmlformats.org/drawingml/2006/main">
                        <a:graphicData uri="http://schemas.microsoft.com/office/word/2010/wordprocessingShape">
                          <wps:wsp>
                            <wps:cNvCnPr/>
                            <wps:spPr>
                              <a:xfrm>
                                <a:off x="0" y="0"/>
                                <a:ext cx="184264" cy="225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A325A"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9.4pt" to="369.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" strokecolor="#156082 [3204]" strokeweight=".5pt">
                      <v:stroke joinstyle="miter"/>
                    </v:line>
                  </w:pict>
                </mc:Fallback>
              </mc:AlternateContent>
            </w:r>
            <w:r w:rsidR="00C3729A">
              <w:rPr>
                <w:rFonts w:ascii="Times New Roman" w:hAnsi="Times New Roman" w:cs="Times New Roman"/>
              </w:rPr>
              <w:t>*</w:t>
            </w:r>
            <w:r>
              <w:rPr>
                <w:rFonts w:ascii="Times New Roman" w:hAnsi="Times New Roman" w:cs="Times New Roman"/>
              </w:rPr>
              <w:t>------------------------------------------------</w:t>
            </w:r>
            <w:r w:rsidR="00C3729A">
              <w:rPr>
                <w:rFonts w:ascii="Times New Roman" w:hAnsi="Times New Roman" w:cs="Times New Roman"/>
              </w:rPr>
              <w:t>*</w:t>
            </w:r>
            <w:r>
              <w:rPr>
                <w:rFonts w:ascii="Times New Roman" w:hAnsi="Times New Roman" w:cs="Times New Roman"/>
              </w:rPr>
              <w:t>--------------------------------------</w:t>
            </w:r>
          </w:p>
          <w:p w14:paraId="1483E3FB" w14:textId="331E25A7" w:rsidR="001F3D3C" w:rsidRDefault="001F3D3C" w:rsidP="000C31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81FED71" wp14:editId="037DC410">
                      <wp:simplePos x="0" y="0"/>
                      <wp:positionH relativeFrom="column">
                        <wp:posOffset>4699796</wp:posOffset>
                      </wp:positionH>
                      <wp:positionV relativeFrom="paragraph">
                        <wp:posOffset>91440</wp:posOffset>
                      </wp:positionV>
                      <wp:extent cx="54610" cy="74295"/>
                      <wp:effectExtent l="0" t="0" r="21590" b="20955"/>
                      <wp:wrapNone/>
                      <wp:docPr id="789859995" name="Straight Connector 2"/>
                      <wp:cNvGraphicFramePr/>
                      <a:graphic xmlns:a="http://schemas.openxmlformats.org/drawingml/2006/main">
                        <a:graphicData uri="http://schemas.microsoft.com/office/word/2010/wordprocessingShape">
                          <wps:wsp>
                            <wps:cNvCnPr/>
                            <wps:spPr>
                              <a:xfrm flipV="1">
                                <a:off x="0" y="0"/>
                                <a:ext cx="5461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954C5"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05pt,7.2pt" to="374.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" strokecolor="#156082 [3204]" strokeweight=".5pt">
                      <v:stroke joinstyle="miter"/>
                    </v:line>
                  </w:pict>
                </mc:Fallback>
              </mc:AlternateContent>
            </w:r>
          </w:p>
        </w:tc>
      </w:tr>
      <w:tr w:rsidR="003065A1" w14:paraId="13A4A01E" w14:textId="22CDCDF5" w:rsidTr="00DC4B28">
        <w:tc>
          <w:tcPr>
            <w:tcW w:w="1519" w:type="dxa"/>
          </w:tcPr>
          <w:p w14:paraId="010016B2" w14:textId="616E9FCD" w:rsidR="003065A1" w:rsidRDefault="003065A1" w:rsidP="000C3108">
            <w:pPr>
              <w:rPr>
                <w:rFonts w:ascii="Times New Roman" w:hAnsi="Times New Roman" w:cs="Times New Roman"/>
              </w:rPr>
            </w:pPr>
            <w:r>
              <w:rPr>
                <w:rFonts w:ascii="Times New Roman" w:hAnsi="Times New Roman" w:cs="Times New Roman"/>
              </w:rPr>
              <w:t>Amadea</w:t>
            </w:r>
          </w:p>
        </w:tc>
        <w:tc>
          <w:tcPr>
            <w:tcW w:w="7831" w:type="dxa"/>
          </w:tcPr>
          <w:p w14:paraId="71272575" w14:textId="572C33FB" w:rsidR="001F3D3C" w:rsidRDefault="001F3D3C" w:rsidP="001F3D3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5D4DBF7" wp14:editId="1A1A6159">
                      <wp:simplePos x="0" y="0"/>
                      <wp:positionH relativeFrom="column">
                        <wp:posOffset>4511040</wp:posOffset>
                      </wp:positionH>
                      <wp:positionV relativeFrom="paragraph">
                        <wp:posOffset>119541</wp:posOffset>
                      </wp:positionV>
                      <wp:extent cx="184264" cy="225188"/>
                      <wp:effectExtent l="0" t="0" r="25400" b="22860"/>
                      <wp:wrapNone/>
                      <wp:docPr id="1225857625" name="Straight Connector 1"/>
                      <wp:cNvGraphicFramePr/>
                      <a:graphic xmlns:a="http://schemas.openxmlformats.org/drawingml/2006/main">
                        <a:graphicData uri="http://schemas.microsoft.com/office/word/2010/wordprocessingShape">
                          <wps:wsp>
                            <wps:cNvCnPr/>
                            <wps:spPr>
                              <a:xfrm>
                                <a:off x="0" y="0"/>
                                <a:ext cx="184264" cy="225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9951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9.4pt" to="369.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" strokecolor="#156082 [3204]" strokeweight=".5pt">
                      <v:stroke joinstyle="miter"/>
                    </v:line>
                  </w:pict>
                </mc:Fallback>
              </mc:AlternateContent>
            </w:r>
            <w:r>
              <w:rPr>
                <w:rFonts w:ascii="Times New Roman" w:hAnsi="Times New Roman" w:cs="Times New Roman"/>
              </w:rPr>
              <w:t>*------------------------------------------------*--------------------------------------</w:t>
            </w:r>
          </w:p>
          <w:p w14:paraId="4C62E534" w14:textId="55D2FC00" w:rsidR="003065A1" w:rsidRDefault="001F3D3C" w:rsidP="000C31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B495ABB" wp14:editId="0BC99012">
                      <wp:simplePos x="0" y="0"/>
                      <wp:positionH relativeFrom="column">
                        <wp:posOffset>4699796</wp:posOffset>
                      </wp:positionH>
                      <wp:positionV relativeFrom="paragraph">
                        <wp:posOffset>95250</wp:posOffset>
                      </wp:positionV>
                      <wp:extent cx="54610" cy="74295"/>
                      <wp:effectExtent l="0" t="0" r="21590" b="20955"/>
                      <wp:wrapNone/>
                      <wp:docPr id="475471410" name="Straight Connector 2"/>
                      <wp:cNvGraphicFramePr/>
                      <a:graphic xmlns:a="http://schemas.openxmlformats.org/drawingml/2006/main">
                        <a:graphicData uri="http://schemas.microsoft.com/office/word/2010/wordprocessingShape">
                          <wps:wsp>
                            <wps:cNvCnPr/>
                            <wps:spPr>
                              <a:xfrm flipV="1">
                                <a:off x="0" y="0"/>
                                <a:ext cx="5461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FA85A"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05pt,7.5pt" to="374.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" strokecolor="#156082 [3204]" strokeweight=".5pt">
                      <v:stroke joinstyle="miter"/>
                    </v:line>
                  </w:pict>
                </mc:Fallback>
              </mc:AlternateContent>
            </w:r>
          </w:p>
        </w:tc>
      </w:tr>
    </w:tbl>
    <w:p w14:paraId="68E31E09" w14:textId="77777777" w:rsidR="009864CE" w:rsidRDefault="009864CE" w:rsidP="00E51196">
      <w:pPr>
        <w:spacing w:after="0" w:line="240" w:lineRule="auto"/>
        <w:rPr>
          <w:rFonts w:ascii="Times New Roman" w:hAnsi="Times New Roman" w:cs="Times New Roman"/>
        </w:rPr>
      </w:pPr>
    </w:p>
    <w:p w14:paraId="02F450CC" w14:textId="5A868BD7" w:rsidR="0056368B" w:rsidRPr="00A819A6" w:rsidRDefault="00683CA1" w:rsidP="00E51196">
      <w:pPr>
        <w:spacing w:after="0" w:line="240" w:lineRule="auto"/>
        <w:rPr>
          <w:rFonts w:ascii="Times New Roman" w:hAnsi="Times New Roman" w:cs="Times New Roman"/>
          <w:b/>
          <w:bCs/>
        </w:rPr>
      </w:pPr>
      <w:r w:rsidRPr="00A819A6">
        <w:rPr>
          <w:rFonts w:ascii="Times New Roman" w:hAnsi="Times New Roman" w:cs="Times New Roman"/>
          <w:b/>
          <w:bCs/>
        </w:rPr>
        <w:t xml:space="preserve">Table </w:t>
      </w:r>
      <w:r w:rsidR="00E549EC">
        <w:rPr>
          <w:rFonts w:ascii="Times New Roman" w:hAnsi="Times New Roman" w:cs="Times New Roman"/>
          <w:b/>
          <w:bCs/>
        </w:rPr>
        <w:t>4</w:t>
      </w:r>
      <w:r w:rsidRPr="00A819A6">
        <w:rPr>
          <w:rFonts w:ascii="Times New Roman" w:hAnsi="Times New Roman" w:cs="Times New Roman"/>
          <w:b/>
          <w:bCs/>
        </w:rPr>
        <w:t xml:space="preserve">. </w:t>
      </w:r>
      <w:r w:rsidR="002D2560" w:rsidRPr="008E4206">
        <w:rPr>
          <w:rFonts w:ascii="Times New Roman" w:hAnsi="Times New Roman" w:cs="Times New Roman"/>
        </w:rPr>
        <w:t>Cumulative</w:t>
      </w:r>
      <w:r w:rsidR="0008039E" w:rsidRPr="008E4206">
        <w:rPr>
          <w:rFonts w:ascii="Times New Roman" w:hAnsi="Times New Roman" w:cs="Times New Roman"/>
        </w:rPr>
        <w:t xml:space="preserve"> </w:t>
      </w:r>
      <w:r w:rsidR="00F663AA" w:rsidRPr="008E4206">
        <w:rPr>
          <w:rFonts w:ascii="Times New Roman" w:hAnsi="Times New Roman" w:cs="Times New Roman"/>
        </w:rPr>
        <w:t>(</w:t>
      </w:r>
      <w:r w:rsidR="006730E0" w:rsidRPr="008E4206">
        <w:rPr>
          <w:rFonts w:ascii="Times New Roman" w:hAnsi="Times New Roman" w:cs="Times New Roman"/>
        </w:rPr>
        <w:t>ETa</w:t>
      </w:r>
      <w:r w:rsidR="00F663AA" w:rsidRPr="008E4206">
        <w:rPr>
          <w:rFonts w:ascii="Times New Roman" w:hAnsi="Times New Roman" w:cs="Times New Roman"/>
        </w:rPr>
        <w:t>)</w:t>
      </w:r>
      <w:r w:rsidR="0008039E" w:rsidRPr="008E4206">
        <w:rPr>
          <w:rFonts w:ascii="Times New Roman" w:hAnsi="Times New Roman" w:cs="Times New Roman"/>
        </w:rPr>
        <w:t xml:space="preserve"> </w:t>
      </w:r>
      <w:r w:rsidR="005259B7" w:rsidRPr="008E4206">
        <w:rPr>
          <w:rFonts w:ascii="Times New Roman" w:hAnsi="Times New Roman" w:cs="Times New Roman"/>
        </w:rPr>
        <w:t xml:space="preserve">using the </w:t>
      </w:r>
      <w:r w:rsidR="00293A50" w:rsidRPr="008E4206">
        <w:rPr>
          <w:rFonts w:ascii="Times New Roman" w:hAnsi="Times New Roman" w:cs="Times New Roman"/>
        </w:rPr>
        <w:t>potential evapotranspiration (PET)</w:t>
      </w:r>
      <w:r w:rsidR="00465EE1" w:rsidRPr="008E4206">
        <w:rPr>
          <w:rFonts w:ascii="Times New Roman" w:hAnsi="Times New Roman" w:cs="Times New Roman"/>
        </w:rPr>
        <w:t>.</w:t>
      </w:r>
    </w:p>
    <w:tbl>
      <w:tblPr>
        <w:tblStyle w:val="TableGrid"/>
        <w:tblW w:w="5000" w:type="pct"/>
        <w:tblLook w:val="04A0" w:firstRow="1" w:lastRow="0" w:firstColumn="1" w:lastColumn="0" w:noHBand="0" w:noVBand="1"/>
      </w:tblPr>
      <w:tblGrid>
        <w:gridCol w:w="1053"/>
        <w:gridCol w:w="3125"/>
        <w:gridCol w:w="5172"/>
      </w:tblGrid>
      <w:tr w:rsidR="00906E00" w14:paraId="7E7045BF" w14:textId="6663FD35" w:rsidTr="00FA0374">
        <w:tc>
          <w:tcPr>
            <w:tcW w:w="563" w:type="pct"/>
          </w:tcPr>
          <w:p w14:paraId="25C941AF" w14:textId="2A1B6BAC" w:rsidR="00906E00" w:rsidRPr="00D25989" w:rsidRDefault="00FD13EF" w:rsidP="00E51196">
            <w:pPr>
              <w:rPr>
                <w:rFonts w:ascii="Times New Roman" w:hAnsi="Times New Roman" w:cs="Times New Roman"/>
                <w:b/>
                <w:bCs/>
                <w:sz w:val="20"/>
                <w:szCs w:val="20"/>
              </w:rPr>
            </w:pPr>
            <w:r w:rsidRPr="00D25989">
              <w:rPr>
                <w:rFonts w:ascii="Times New Roman" w:hAnsi="Times New Roman" w:cs="Times New Roman"/>
                <w:b/>
                <w:bCs/>
                <w:sz w:val="20"/>
                <w:szCs w:val="20"/>
              </w:rPr>
              <w:t>Days</w:t>
            </w:r>
          </w:p>
        </w:tc>
        <w:tc>
          <w:tcPr>
            <w:tcW w:w="1671" w:type="pct"/>
          </w:tcPr>
          <w:p w14:paraId="34E98A6D" w14:textId="3413A421" w:rsidR="00906E00" w:rsidRPr="00D25989" w:rsidRDefault="007F1477" w:rsidP="00E51196">
            <w:pPr>
              <w:rPr>
                <w:rFonts w:ascii="Times New Roman" w:hAnsi="Times New Roman" w:cs="Times New Roman"/>
                <w:b/>
                <w:bCs/>
                <w:sz w:val="20"/>
                <w:szCs w:val="20"/>
              </w:rPr>
            </w:pPr>
            <w:r w:rsidRPr="00D25989">
              <w:rPr>
                <w:rFonts w:ascii="Times New Roman" w:hAnsi="Times New Roman" w:cs="Times New Roman"/>
                <w:b/>
                <w:bCs/>
                <w:sz w:val="20"/>
                <w:szCs w:val="20"/>
              </w:rPr>
              <w:t>Evapotranspiration</w:t>
            </w:r>
          </w:p>
        </w:tc>
        <w:tc>
          <w:tcPr>
            <w:tcW w:w="2765" w:type="pct"/>
          </w:tcPr>
          <w:p w14:paraId="24F5B5AB" w14:textId="3AED795D" w:rsidR="00906E00" w:rsidRPr="00D25989" w:rsidRDefault="00500F2E" w:rsidP="00E51196">
            <w:pPr>
              <w:rPr>
                <w:rFonts w:ascii="Times New Roman" w:hAnsi="Times New Roman" w:cs="Times New Roman"/>
                <w:b/>
                <w:bCs/>
                <w:sz w:val="20"/>
                <w:szCs w:val="20"/>
              </w:rPr>
            </w:pPr>
            <w:r w:rsidRPr="00D25989">
              <w:rPr>
                <w:rFonts w:ascii="Times New Roman" w:hAnsi="Times New Roman" w:cs="Times New Roman"/>
                <w:b/>
                <w:bCs/>
                <w:sz w:val="20"/>
                <w:szCs w:val="20"/>
              </w:rPr>
              <w:t>∑ET</w:t>
            </w:r>
          </w:p>
        </w:tc>
      </w:tr>
      <w:tr w:rsidR="00906E00" w14:paraId="6AD332E5" w14:textId="01472BAE" w:rsidTr="00FA0374">
        <w:tc>
          <w:tcPr>
            <w:tcW w:w="563" w:type="pct"/>
          </w:tcPr>
          <w:p w14:paraId="34309B89" w14:textId="68A069F0"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1</w:t>
            </w:r>
          </w:p>
        </w:tc>
        <w:tc>
          <w:tcPr>
            <w:tcW w:w="1671" w:type="pct"/>
          </w:tcPr>
          <w:p w14:paraId="47CBA705" w14:textId="708C6452"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ET</w:t>
            </w:r>
            <w:r w:rsidR="007F1477" w:rsidRPr="00D25989">
              <w:rPr>
                <w:rFonts w:ascii="Times New Roman" w:hAnsi="Times New Roman" w:cs="Times New Roman"/>
                <w:sz w:val="20"/>
                <w:szCs w:val="20"/>
                <w:vertAlign w:val="subscript"/>
              </w:rPr>
              <w:t>1</w:t>
            </w:r>
          </w:p>
        </w:tc>
        <w:tc>
          <w:tcPr>
            <w:tcW w:w="2765" w:type="pct"/>
          </w:tcPr>
          <w:p w14:paraId="22635B6C" w14:textId="6B4C38A7" w:rsidR="00906E00"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p>
        </w:tc>
      </w:tr>
      <w:tr w:rsidR="00906E00" w14:paraId="62C572B2" w14:textId="58B71454" w:rsidTr="00FA0374">
        <w:tc>
          <w:tcPr>
            <w:tcW w:w="563" w:type="pct"/>
          </w:tcPr>
          <w:p w14:paraId="4354715A" w14:textId="276F2363"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2</w:t>
            </w:r>
          </w:p>
        </w:tc>
        <w:tc>
          <w:tcPr>
            <w:tcW w:w="1671" w:type="pct"/>
          </w:tcPr>
          <w:p w14:paraId="198D74C5" w14:textId="1A58AB11" w:rsidR="00906E00" w:rsidRPr="00D25989" w:rsidRDefault="007F1477"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2</w:t>
            </w:r>
          </w:p>
        </w:tc>
        <w:tc>
          <w:tcPr>
            <w:tcW w:w="2765" w:type="pct"/>
          </w:tcPr>
          <w:p w14:paraId="0293B48C" w14:textId="192307C2" w:rsidR="00906E00"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2</w:t>
            </w:r>
          </w:p>
        </w:tc>
      </w:tr>
      <w:tr w:rsidR="00906E00" w14:paraId="61F02F6A" w14:textId="7782085E" w:rsidTr="00FA0374">
        <w:tc>
          <w:tcPr>
            <w:tcW w:w="563" w:type="pct"/>
          </w:tcPr>
          <w:p w14:paraId="4BCDFB4B" w14:textId="51935C6F"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3</w:t>
            </w:r>
          </w:p>
        </w:tc>
        <w:tc>
          <w:tcPr>
            <w:tcW w:w="1671" w:type="pct"/>
          </w:tcPr>
          <w:p w14:paraId="382E43EA" w14:textId="17D25CA1" w:rsidR="00906E00" w:rsidRPr="00D25989" w:rsidRDefault="007F1477"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3</w:t>
            </w:r>
          </w:p>
        </w:tc>
        <w:tc>
          <w:tcPr>
            <w:tcW w:w="2765" w:type="pct"/>
          </w:tcPr>
          <w:p w14:paraId="5287F01E" w14:textId="5EF00D4B" w:rsidR="00906E00"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 xml:space="preserve">2 </w:t>
            </w:r>
            <w:r w:rsidRPr="00D25989">
              <w:rPr>
                <w:rFonts w:ascii="Times New Roman" w:hAnsi="Times New Roman" w:cs="Times New Roman"/>
                <w:sz w:val="20"/>
                <w:szCs w:val="20"/>
              </w:rPr>
              <w:t>+ ET</w:t>
            </w:r>
            <w:r w:rsidRPr="00D25989">
              <w:rPr>
                <w:rFonts w:ascii="Times New Roman" w:hAnsi="Times New Roman" w:cs="Times New Roman"/>
                <w:sz w:val="20"/>
                <w:szCs w:val="20"/>
                <w:vertAlign w:val="subscript"/>
              </w:rPr>
              <w:t>3</w:t>
            </w:r>
          </w:p>
        </w:tc>
      </w:tr>
      <w:tr w:rsidR="00906E00" w14:paraId="39D5FAF5" w14:textId="441383F1" w:rsidTr="00FA0374">
        <w:tc>
          <w:tcPr>
            <w:tcW w:w="563" w:type="pct"/>
          </w:tcPr>
          <w:p w14:paraId="5657D351" w14:textId="51D8D908"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4</w:t>
            </w:r>
          </w:p>
        </w:tc>
        <w:tc>
          <w:tcPr>
            <w:tcW w:w="1671" w:type="pct"/>
          </w:tcPr>
          <w:p w14:paraId="0252B427" w14:textId="26CD0065" w:rsidR="00906E00" w:rsidRPr="00D25989" w:rsidRDefault="007F1477"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4</w:t>
            </w:r>
          </w:p>
        </w:tc>
        <w:tc>
          <w:tcPr>
            <w:tcW w:w="2765" w:type="pct"/>
          </w:tcPr>
          <w:p w14:paraId="3BB9949C" w14:textId="54BB1FDE" w:rsidR="00906E00"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 xml:space="preserve">2 </w:t>
            </w:r>
            <w:r w:rsidRPr="00D25989">
              <w:rPr>
                <w:rFonts w:ascii="Times New Roman" w:hAnsi="Times New Roman" w:cs="Times New Roman"/>
                <w:sz w:val="20"/>
                <w:szCs w:val="20"/>
              </w:rPr>
              <w:t>+ ET</w:t>
            </w:r>
            <w:r w:rsidRPr="00D25989">
              <w:rPr>
                <w:rFonts w:ascii="Times New Roman" w:hAnsi="Times New Roman" w:cs="Times New Roman"/>
                <w:sz w:val="20"/>
                <w:szCs w:val="20"/>
                <w:vertAlign w:val="subscript"/>
              </w:rPr>
              <w:t>3</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4</w:t>
            </w:r>
          </w:p>
        </w:tc>
      </w:tr>
      <w:tr w:rsidR="00906E00" w14:paraId="510898BD" w14:textId="5986F944" w:rsidTr="00FA0374">
        <w:tc>
          <w:tcPr>
            <w:tcW w:w="563" w:type="pct"/>
          </w:tcPr>
          <w:p w14:paraId="61096B16" w14:textId="481E6713" w:rsidR="00906E00"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5</w:t>
            </w:r>
          </w:p>
        </w:tc>
        <w:tc>
          <w:tcPr>
            <w:tcW w:w="1671" w:type="pct"/>
          </w:tcPr>
          <w:p w14:paraId="415E12EB" w14:textId="28B96B71" w:rsidR="00906E00" w:rsidRPr="00D25989" w:rsidRDefault="007F1477"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5</w:t>
            </w:r>
          </w:p>
        </w:tc>
        <w:tc>
          <w:tcPr>
            <w:tcW w:w="2765" w:type="pct"/>
          </w:tcPr>
          <w:p w14:paraId="2A158251" w14:textId="44354D17" w:rsidR="00906E00"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2</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3</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 xml:space="preserve">4 </w:t>
            </w:r>
            <w:r w:rsidRPr="00D25989">
              <w:rPr>
                <w:rFonts w:ascii="Times New Roman" w:hAnsi="Times New Roman" w:cs="Times New Roman"/>
                <w:sz w:val="20"/>
                <w:szCs w:val="20"/>
              </w:rPr>
              <w:t>+ ET</w:t>
            </w:r>
            <w:r w:rsidRPr="00D25989">
              <w:rPr>
                <w:rFonts w:ascii="Times New Roman" w:hAnsi="Times New Roman" w:cs="Times New Roman"/>
                <w:sz w:val="20"/>
                <w:szCs w:val="20"/>
                <w:vertAlign w:val="subscript"/>
              </w:rPr>
              <w:t>5</w:t>
            </w:r>
          </w:p>
        </w:tc>
      </w:tr>
      <w:tr w:rsidR="00FD13EF" w:rsidRPr="00A41F71" w14:paraId="4A5B5EA1" w14:textId="77777777" w:rsidTr="00FA0374">
        <w:tc>
          <w:tcPr>
            <w:tcW w:w="563" w:type="pct"/>
          </w:tcPr>
          <w:p w14:paraId="149B53C8" w14:textId="6B9EF581" w:rsidR="00FD13EF" w:rsidRPr="00D25989" w:rsidRDefault="00FD13EF" w:rsidP="00E51196">
            <w:pPr>
              <w:rPr>
                <w:rFonts w:ascii="Times New Roman" w:hAnsi="Times New Roman" w:cs="Times New Roman"/>
                <w:sz w:val="20"/>
                <w:szCs w:val="20"/>
              </w:rPr>
            </w:pPr>
            <w:r w:rsidRPr="00D25989">
              <w:rPr>
                <w:rFonts w:ascii="Times New Roman" w:hAnsi="Times New Roman" w:cs="Times New Roman"/>
                <w:sz w:val="20"/>
                <w:szCs w:val="20"/>
              </w:rPr>
              <w:t>D</w:t>
            </w:r>
            <w:r w:rsidRPr="00D25989">
              <w:rPr>
                <w:rFonts w:ascii="Times New Roman" w:hAnsi="Times New Roman" w:cs="Times New Roman"/>
                <w:sz w:val="20"/>
                <w:szCs w:val="20"/>
                <w:vertAlign w:val="subscript"/>
              </w:rPr>
              <w:t>n</w:t>
            </w:r>
          </w:p>
        </w:tc>
        <w:tc>
          <w:tcPr>
            <w:tcW w:w="1671" w:type="pct"/>
          </w:tcPr>
          <w:p w14:paraId="25E9CC3E" w14:textId="26BEDCF9" w:rsidR="00FD13EF" w:rsidRPr="00D25989" w:rsidRDefault="007F1477"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n</w:t>
            </w:r>
          </w:p>
        </w:tc>
        <w:tc>
          <w:tcPr>
            <w:tcW w:w="2765" w:type="pct"/>
          </w:tcPr>
          <w:p w14:paraId="154D1CED" w14:textId="5AB92E00" w:rsidR="00FD13EF" w:rsidRPr="00D25989" w:rsidRDefault="00A41F71" w:rsidP="00E51196">
            <w:pPr>
              <w:rPr>
                <w:rFonts w:ascii="Times New Roman" w:hAnsi="Times New Roman" w:cs="Times New Roman"/>
                <w:sz w:val="20"/>
                <w:szCs w:val="20"/>
              </w:rPr>
            </w:pPr>
            <w:r w:rsidRPr="00D25989">
              <w:rPr>
                <w:rFonts w:ascii="Times New Roman" w:hAnsi="Times New Roman" w:cs="Times New Roman"/>
                <w:sz w:val="20"/>
                <w:szCs w:val="20"/>
              </w:rPr>
              <w:t>ET</w:t>
            </w:r>
            <w:r w:rsidRPr="00D25989">
              <w:rPr>
                <w:rFonts w:ascii="Times New Roman" w:hAnsi="Times New Roman" w:cs="Times New Roman"/>
                <w:sz w:val="20"/>
                <w:szCs w:val="20"/>
                <w:vertAlign w:val="subscript"/>
              </w:rPr>
              <w:t>1</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2</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3</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4</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5</w:t>
            </w:r>
            <w:r w:rsidRPr="00D25989">
              <w:rPr>
                <w:rFonts w:ascii="Times New Roman" w:hAnsi="Times New Roman" w:cs="Times New Roman"/>
                <w:sz w:val="20"/>
                <w:szCs w:val="20"/>
              </w:rPr>
              <w:t xml:space="preserve"> + ET</w:t>
            </w:r>
            <w:r w:rsidRPr="00D25989">
              <w:rPr>
                <w:rFonts w:ascii="Times New Roman" w:hAnsi="Times New Roman" w:cs="Times New Roman"/>
                <w:sz w:val="20"/>
                <w:szCs w:val="20"/>
                <w:vertAlign w:val="subscript"/>
              </w:rPr>
              <w:t>n</w:t>
            </w:r>
          </w:p>
        </w:tc>
      </w:tr>
    </w:tbl>
    <w:p w14:paraId="469A7190" w14:textId="77777777" w:rsidR="0056368B" w:rsidRDefault="0056368B" w:rsidP="00E51196">
      <w:pPr>
        <w:spacing w:after="0" w:line="240" w:lineRule="auto"/>
        <w:rPr>
          <w:rFonts w:ascii="Times New Roman" w:hAnsi="Times New Roman" w:cs="Times New Roman"/>
        </w:rPr>
      </w:pPr>
    </w:p>
    <w:p w14:paraId="0949A19C" w14:textId="09444D78" w:rsidR="00316D38" w:rsidRDefault="00316D38" w:rsidP="00E51196">
      <w:pPr>
        <w:spacing w:after="0" w:line="240" w:lineRule="auto"/>
        <w:rPr>
          <w:rFonts w:ascii="Times New Roman" w:hAnsi="Times New Roman" w:cs="Times New Roman"/>
        </w:rPr>
      </w:pPr>
      <w:r w:rsidRPr="00203BFA">
        <w:rPr>
          <w:rFonts w:ascii="Times New Roman" w:hAnsi="Times New Roman" w:cs="Times New Roman"/>
          <w:b/>
          <w:bCs/>
        </w:rPr>
        <w:t>Table 5</w:t>
      </w:r>
      <w:r>
        <w:rPr>
          <w:rFonts w:ascii="Times New Roman" w:hAnsi="Times New Roman" w:cs="Times New Roman"/>
        </w:rPr>
        <w:t xml:space="preserve">. </w:t>
      </w:r>
      <w:r w:rsidR="001E3843" w:rsidRPr="001E3843">
        <w:rPr>
          <w:rFonts w:ascii="Times New Roman" w:hAnsi="Times New Roman" w:cs="Times New Roman"/>
        </w:rPr>
        <w:t xml:space="preserve">Summary of Soil-Plant-Water Interactions and Physiological Responses </w:t>
      </w:r>
      <w:r w:rsidR="00236141">
        <w:rPr>
          <w:rFonts w:ascii="Times New Roman" w:hAnsi="Times New Roman" w:cs="Times New Roman"/>
        </w:rPr>
        <w:t>a</w:t>
      </w:r>
      <w:r w:rsidR="001E3843" w:rsidRPr="001E3843">
        <w:rPr>
          <w:rFonts w:ascii="Times New Roman" w:hAnsi="Times New Roman" w:cs="Times New Roman"/>
        </w:rPr>
        <w:t xml:space="preserve">cross </w:t>
      </w:r>
      <w:r w:rsidR="00236141">
        <w:rPr>
          <w:rFonts w:ascii="Times New Roman" w:hAnsi="Times New Roman" w:cs="Times New Roman"/>
        </w:rPr>
        <w:t>o</w:t>
      </w:r>
      <w:r w:rsidR="001E3843" w:rsidRPr="001E3843">
        <w:rPr>
          <w:rFonts w:ascii="Times New Roman" w:hAnsi="Times New Roman" w:cs="Times New Roman"/>
        </w:rPr>
        <w:t xml:space="preserve">nion </w:t>
      </w:r>
      <w:r w:rsidR="00236141">
        <w:rPr>
          <w:rFonts w:ascii="Times New Roman" w:hAnsi="Times New Roman" w:cs="Times New Roman"/>
        </w:rPr>
        <w:t>v</w:t>
      </w:r>
      <w:r w:rsidR="001E3843" w:rsidRPr="001E3843">
        <w:rPr>
          <w:rFonts w:ascii="Times New Roman" w:hAnsi="Times New Roman" w:cs="Times New Roman"/>
        </w:rPr>
        <w:t xml:space="preserve">arieties and </w:t>
      </w:r>
      <w:r w:rsidR="00D42A95">
        <w:rPr>
          <w:rFonts w:ascii="Times New Roman" w:hAnsi="Times New Roman" w:cs="Times New Roman"/>
        </w:rPr>
        <w:t>t</w:t>
      </w:r>
      <w:r w:rsidR="001E3843" w:rsidRPr="001E3843">
        <w:rPr>
          <w:rFonts w:ascii="Times New Roman" w:hAnsi="Times New Roman" w:cs="Times New Roman"/>
        </w:rPr>
        <w:t>reatments</w:t>
      </w:r>
      <w:r w:rsidR="003C1D0C">
        <w:rPr>
          <w:rFonts w:ascii="Times New Roman" w:hAnsi="Times New Roman" w:cs="Times New Roman"/>
        </w:rPr>
        <w:t>.</w:t>
      </w:r>
    </w:p>
    <w:tbl>
      <w:tblPr>
        <w:tblStyle w:val="TableGrid"/>
        <w:tblW w:w="0" w:type="auto"/>
        <w:tblLook w:val="04A0" w:firstRow="1" w:lastRow="0" w:firstColumn="1" w:lastColumn="0" w:noHBand="0" w:noVBand="1"/>
      </w:tblPr>
      <w:tblGrid>
        <w:gridCol w:w="990"/>
        <w:gridCol w:w="1092"/>
        <w:gridCol w:w="1955"/>
        <w:gridCol w:w="2067"/>
        <w:gridCol w:w="1874"/>
        <w:gridCol w:w="1372"/>
      </w:tblGrid>
      <w:tr w:rsidR="00654440" w14:paraId="3391EA70" w14:textId="77777777" w:rsidTr="004C572D">
        <w:tc>
          <w:tcPr>
            <w:tcW w:w="0" w:type="auto"/>
          </w:tcPr>
          <w:p w14:paraId="5D35B79B" w14:textId="0AF7DD2D"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Varieties</w:t>
            </w:r>
          </w:p>
        </w:tc>
        <w:tc>
          <w:tcPr>
            <w:tcW w:w="0" w:type="auto"/>
          </w:tcPr>
          <w:p w14:paraId="70D19584" w14:textId="28D2100F"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SWP (kPa)</w:t>
            </w:r>
          </w:p>
        </w:tc>
        <w:tc>
          <w:tcPr>
            <w:tcW w:w="0" w:type="auto"/>
          </w:tcPr>
          <w:p w14:paraId="3361CB7C" w14:textId="67F1A010"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Photosynthesis (mmol m</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 xml:space="preserve"> s</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w:t>
            </w:r>
          </w:p>
        </w:tc>
        <w:tc>
          <w:tcPr>
            <w:tcW w:w="0" w:type="auto"/>
          </w:tcPr>
          <w:p w14:paraId="49C8287E" w14:textId="42DC27FE"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Stomatal conductance (mmol m</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 xml:space="preserve"> s</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w:t>
            </w:r>
          </w:p>
        </w:tc>
        <w:tc>
          <w:tcPr>
            <w:tcW w:w="0" w:type="auto"/>
          </w:tcPr>
          <w:p w14:paraId="1EC63873" w14:textId="47FF93D0"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Transpiration (mmol m</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 xml:space="preserve"> s</w:t>
            </w:r>
            <w:r w:rsidRPr="004C572D">
              <w:rPr>
                <w:rFonts w:ascii="Times New Roman" w:hAnsi="Times New Roman" w:cs="Times New Roman"/>
                <w:b/>
                <w:bCs/>
                <w:sz w:val="20"/>
                <w:szCs w:val="20"/>
                <w:vertAlign w:val="superscript"/>
              </w:rPr>
              <w:t>-1</w:t>
            </w:r>
            <w:r w:rsidRPr="004C572D">
              <w:rPr>
                <w:rFonts w:ascii="Times New Roman" w:hAnsi="Times New Roman" w:cs="Times New Roman"/>
                <w:b/>
                <w:bCs/>
                <w:sz w:val="20"/>
                <w:szCs w:val="20"/>
              </w:rPr>
              <w:t>)</w:t>
            </w:r>
          </w:p>
        </w:tc>
        <w:tc>
          <w:tcPr>
            <w:tcW w:w="0" w:type="auto"/>
          </w:tcPr>
          <w:p w14:paraId="357062FA" w14:textId="6D244CF1" w:rsidR="00654440" w:rsidRPr="004C572D" w:rsidRDefault="00654440" w:rsidP="00E51196">
            <w:pPr>
              <w:rPr>
                <w:rFonts w:ascii="Times New Roman" w:hAnsi="Times New Roman" w:cs="Times New Roman"/>
                <w:b/>
                <w:bCs/>
                <w:sz w:val="20"/>
                <w:szCs w:val="20"/>
              </w:rPr>
            </w:pPr>
            <w:r w:rsidRPr="004C572D">
              <w:rPr>
                <w:rFonts w:ascii="Times New Roman" w:hAnsi="Times New Roman" w:cs="Times New Roman"/>
                <w:b/>
                <w:bCs/>
                <w:sz w:val="20"/>
                <w:szCs w:val="20"/>
              </w:rPr>
              <w:t>Classification</w:t>
            </w:r>
          </w:p>
        </w:tc>
      </w:tr>
      <w:tr w:rsidR="00654440" w14:paraId="2DE53C3D" w14:textId="77777777" w:rsidTr="004C572D">
        <w:tc>
          <w:tcPr>
            <w:tcW w:w="0" w:type="auto"/>
          </w:tcPr>
          <w:p w14:paraId="7FDB8773" w14:textId="3D718A3A" w:rsidR="00654440" w:rsidRPr="004C572D" w:rsidRDefault="006B664D" w:rsidP="00E51196">
            <w:pPr>
              <w:rPr>
                <w:rFonts w:ascii="Times New Roman" w:hAnsi="Times New Roman" w:cs="Times New Roman"/>
                <w:sz w:val="20"/>
                <w:szCs w:val="20"/>
              </w:rPr>
            </w:pPr>
            <w:r w:rsidRPr="004C572D">
              <w:rPr>
                <w:rFonts w:ascii="Times New Roman" w:hAnsi="Times New Roman" w:cs="Times New Roman"/>
                <w:sz w:val="20"/>
                <w:szCs w:val="20"/>
              </w:rPr>
              <w:t>Mata Hari</w:t>
            </w:r>
          </w:p>
        </w:tc>
        <w:tc>
          <w:tcPr>
            <w:tcW w:w="0" w:type="auto"/>
          </w:tcPr>
          <w:p w14:paraId="23E852E5" w14:textId="721CFA7F"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−19.48 to −47.36</w:t>
            </w:r>
          </w:p>
        </w:tc>
        <w:tc>
          <w:tcPr>
            <w:tcW w:w="0" w:type="auto"/>
          </w:tcPr>
          <w:p w14:paraId="22C0E872" w14:textId="1FB5C937"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22–26.45 (highest, stable)</w:t>
            </w:r>
          </w:p>
        </w:tc>
        <w:tc>
          <w:tcPr>
            <w:tcW w:w="0" w:type="auto"/>
          </w:tcPr>
          <w:p w14:paraId="5DA21B4E" w14:textId="32BBEE10"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0.21–1.37 (high, early)</w:t>
            </w:r>
          </w:p>
        </w:tc>
        <w:tc>
          <w:tcPr>
            <w:tcW w:w="0" w:type="auto"/>
          </w:tcPr>
          <w:p w14:paraId="2EFE5A86" w14:textId="10CCDE10"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4.08–10.59</w:t>
            </w:r>
          </w:p>
        </w:tc>
        <w:tc>
          <w:tcPr>
            <w:tcW w:w="0" w:type="auto"/>
          </w:tcPr>
          <w:p w14:paraId="6EE3A2B0" w14:textId="2D2C56C4"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Early</w:t>
            </w:r>
          </w:p>
        </w:tc>
      </w:tr>
      <w:tr w:rsidR="00654440" w14:paraId="617AB85C" w14:textId="77777777" w:rsidTr="004C572D">
        <w:tc>
          <w:tcPr>
            <w:tcW w:w="0" w:type="auto"/>
          </w:tcPr>
          <w:p w14:paraId="4E44C534" w14:textId="138CF6F5" w:rsidR="00654440" w:rsidRPr="004C572D" w:rsidRDefault="006B664D" w:rsidP="00E51196">
            <w:pPr>
              <w:rPr>
                <w:rFonts w:ascii="Times New Roman" w:hAnsi="Times New Roman" w:cs="Times New Roman"/>
                <w:sz w:val="20"/>
                <w:szCs w:val="20"/>
              </w:rPr>
            </w:pPr>
            <w:r w:rsidRPr="004C572D">
              <w:rPr>
                <w:rFonts w:ascii="Times New Roman" w:hAnsi="Times New Roman" w:cs="Times New Roman"/>
                <w:sz w:val="20"/>
                <w:szCs w:val="20"/>
              </w:rPr>
              <w:t>Amadea</w:t>
            </w:r>
          </w:p>
        </w:tc>
        <w:tc>
          <w:tcPr>
            <w:tcW w:w="0" w:type="auto"/>
          </w:tcPr>
          <w:p w14:paraId="3F4E3BF3" w14:textId="59418F9A"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−18.34 to −45.07</w:t>
            </w:r>
          </w:p>
        </w:tc>
        <w:tc>
          <w:tcPr>
            <w:tcW w:w="0" w:type="auto"/>
          </w:tcPr>
          <w:p w14:paraId="375EADDF" w14:textId="202770C3"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9.84–25 (moderate, unstable)</w:t>
            </w:r>
          </w:p>
        </w:tc>
        <w:tc>
          <w:tcPr>
            <w:tcW w:w="0" w:type="auto"/>
          </w:tcPr>
          <w:p w14:paraId="4641209F" w14:textId="396A37DF"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0.13–0.93 (moderate, stable)</w:t>
            </w:r>
          </w:p>
        </w:tc>
        <w:tc>
          <w:tcPr>
            <w:tcW w:w="0" w:type="auto"/>
          </w:tcPr>
          <w:p w14:paraId="4B8D6115" w14:textId="11EF5824"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2.76–9.22</w:t>
            </w:r>
          </w:p>
        </w:tc>
        <w:tc>
          <w:tcPr>
            <w:tcW w:w="0" w:type="auto"/>
          </w:tcPr>
          <w:p w14:paraId="09D23CFF" w14:textId="39F6DF3E"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Mid-Early</w:t>
            </w:r>
          </w:p>
        </w:tc>
      </w:tr>
      <w:tr w:rsidR="00654440" w14:paraId="24D0BE5F" w14:textId="77777777" w:rsidTr="004C572D">
        <w:tc>
          <w:tcPr>
            <w:tcW w:w="0" w:type="auto"/>
          </w:tcPr>
          <w:p w14:paraId="3BFF8454" w14:textId="5FC51660" w:rsidR="00654440" w:rsidRPr="004C572D" w:rsidRDefault="006B664D" w:rsidP="00E51196">
            <w:pPr>
              <w:rPr>
                <w:rFonts w:ascii="Times New Roman" w:hAnsi="Times New Roman" w:cs="Times New Roman"/>
                <w:sz w:val="20"/>
                <w:szCs w:val="20"/>
              </w:rPr>
            </w:pPr>
            <w:r w:rsidRPr="004C572D">
              <w:rPr>
                <w:rFonts w:ascii="Times New Roman" w:hAnsi="Times New Roman" w:cs="Times New Roman"/>
                <w:sz w:val="20"/>
                <w:szCs w:val="20"/>
              </w:rPr>
              <w:t>Hornet</w:t>
            </w:r>
          </w:p>
        </w:tc>
        <w:tc>
          <w:tcPr>
            <w:tcW w:w="0" w:type="auto"/>
          </w:tcPr>
          <w:p w14:paraId="54845B5D" w14:textId="1AC52D1E"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−18.96 to −42.03</w:t>
            </w:r>
          </w:p>
        </w:tc>
        <w:tc>
          <w:tcPr>
            <w:tcW w:w="0" w:type="auto"/>
          </w:tcPr>
          <w:p w14:paraId="74B1D83F" w14:textId="51ECAB12"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11.57–20.91 (low, stable)</w:t>
            </w:r>
          </w:p>
        </w:tc>
        <w:tc>
          <w:tcPr>
            <w:tcW w:w="0" w:type="auto"/>
          </w:tcPr>
          <w:p w14:paraId="65C1E471" w14:textId="0E8A1E85"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0.17–0.84 (low, stable)</w:t>
            </w:r>
          </w:p>
        </w:tc>
        <w:tc>
          <w:tcPr>
            <w:tcW w:w="0" w:type="auto"/>
          </w:tcPr>
          <w:p w14:paraId="5A65B11F" w14:textId="0B97CBB3"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3.27–9.13</w:t>
            </w:r>
          </w:p>
        </w:tc>
        <w:tc>
          <w:tcPr>
            <w:tcW w:w="0" w:type="auto"/>
          </w:tcPr>
          <w:p w14:paraId="0A48C596" w14:textId="3711D83C" w:rsidR="00654440" w:rsidRPr="004C572D" w:rsidRDefault="008A09E9" w:rsidP="00E51196">
            <w:pPr>
              <w:rPr>
                <w:rFonts w:ascii="Times New Roman" w:hAnsi="Times New Roman" w:cs="Times New Roman"/>
                <w:sz w:val="20"/>
                <w:szCs w:val="20"/>
              </w:rPr>
            </w:pPr>
            <w:r w:rsidRPr="004C572D">
              <w:rPr>
                <w:rFonts w:ascii="Times New Roman" w:hAnsi="Times New Roman" w:cs="Times New Roman"/>
                <w:sz w:val="20"/>
                <w:szCs w:val="20"/>
              </w:rPr>
              <w:t>Late</w:t>
            </w:r>
          </w:p>
        </w:tc>
      </w:tr>
    </w:tbl>
    <w:p w14:paraId="07D1BB10" w14:textId="77777777" w:rsidR="003D0B58" w:rsidRDefault="003D0B58" w:rsidP="00E51196">
      <w:pPr>
        <w:spacing w:after="0" w:line="240" w:lineRule="auto"/>
        <w:rPr>
          <w:rFonts w:ascii="Times New Roman" w:hAnsi="Times New Roman" w:cs="Times New Roman"/>
        </w:rPr>
      </w:pPr>
    </w:p>
    <w:p w14:paraId="165F612A" w14:textId="77777777" w:rsidR="00316D38" w:rsidRDefault="00316D38" w:rsidP="00E51196">
      <w:pPr>
        <w:spacing w:after="0" w:line="240" w:lineRule="auto"/>
        <w:rPr>
          <w:rFonts w:ascii="Times New Roman" w:hAnsi="Times New Roman" w:cs="Times New Roman"/>
        </w:rPr>
      </w:pPr>
    </w:p>
    <w:p w14:paraId="65232A7E" w14:textId="0992D37E" w:rsidR="00D535C5" w:rsidRDefault="00CA14B4" w:rsidP="00E51196">
      <w:pPr>
        <w:spacing w:after="0" w:line="240" w:lineRule="auto"/>
        <w:rPr>
          <w:rFonts w:ascii="Times New Roman" w:hAnsi="Times New Roman" w:cs="Times New Roman"/>
        </w:rPr>
      </w:pPr>
      <w:r>
        <w:rPr>
          <w:rFonts w:ascii="Times New Roman" w:hAnsi="Times New Roman" w:cs="Times New Roman"/>
          <w:b/>
          <w:bCs/>
        </w:rPr>
        <w:t>CONCLUSION</w:t>
      </w:r>
    </w:p>
    <w:p w14:paraId="103267D9" w14:textId="6EC9DB86" w:rsidR="00C55AE8" w:rsidRDefault="00082C3D" w:rsidP="00C22B22">
      <w:pPr>
        <w:spacing w:after="0" w:line="240" w:lineRule="auto"/>
        <w:ind w:firstLine="720"/>
        <w:rPr>
          <w:rFonts w:ascii="Times New Roman" w:hAnsi="Times New Roman" w:cs="Times New Roman"/>
        </w:rPr>
      </w:pPr>
      <w:r>
        <w:rPr>
          <w:rFonts w:ascii="Times New Roman" w:hAnsi="Times New Roman" w:cs="Times New Roman"/>
        </w:rPr>
        <w:t xml:space="preserve">Our study showed </w:t>
      </w:r>
      <w:r w:rsidR="00353D76">
        <w:rPr>
          <w:rFonts w:ascii="Times New Roman" w:hAnsi="Times New Roman" w:cs="Times New Roman"/>
        </w:rPr>
        <w:t xml:space="preserve">significant differences </w:t>
      </w:r>
      <w:commentRangeStart w:id="38"/>
      <w:r w:rsidR="00353D76">
        <w:rPr>
          <w:rFonts w:ascii="Times New Roman" w:hAnsi="Times New Roman" w:cs="Times New Roman"/>
        </w:rPr>
        <w:t xml:space="preserve">in </w:t>
      </w:r>
      <w:r w:rsidR="00F745E3">
        <w:rPr>
          <w:rFonts w:ascii="Times New Roman" w:hAnsi="Times New Roman" w:cs="Times New Roman"/>
        </w:rPr>
        <w:t xml:space="preserve">early, </w:t>
      </w:r>
      <w:r w:rsidR="002F2977">
        <w:rPr>
          <w:rFonts w:ascii="Times New Roman" w:hAnsi="Times New Roman" w:cs="Times New Roman"/>
        </w:rPr>
        <w:t xml:space="preserve">mid-early and </w:t>
      </w:r>
      <w:r w:rsidR="00F745E3">
        <w:rPr>
          <w:rFonts w:ascii="Times New Roman" w:hAnsi="Times New Roman" w:cs="Times New Roman"/>
        </w:rPr>
        <w:t xml:space="preserve">late </w:t>
      </w:r>
      <w:r w:rsidR="00AD551E">
        <w:rPr>
          <w:rFonts w:ascii="Times New Roman" w:hAnsi="Times New Roman" w:cs="Times New Roman"/>
        </w:rPr>
        <w:t>onion varieties</w:t>
      </w:r>
      <w:commentRangeEnd w:id="38"/>
      <w:r w:rsidR="003E7CFD">
        <w:rPr>
          <w:rStyle w:val="CommentReference"/>
        </w:rPr>
        <w:commentReference w:id="38"/>
      </w:r>
      <w:r w:rsidR="00AD551E">
        <w:rPr>
          <w:rFonts w:ascii="Times New Roman" w:hAnsi="Times New Roman" w:cs="Times New Roman"/>
        </w:rPr>
        <w:t xml:space="preserve">. </w:t>
      </w:r>
      <w:r w:rsidR="006674AE">
        <w:rPr>
          <w:rFonts w:ascii="Times New Roman" w:hAnsi="Times New Roman" w:cs="Times New Roman"/>
        </w:rPr>
        <w:t>Mata Hari</w:t>
      </w:r>
      <w:r w:rsidR="00E21A26">
        <w:rPr>
          <w:rFonts w:ascii="Times New Roman" w:hAnsi="Times New Roman" w:cs="Times New Roman"/>
        </w:rPr>
        <w:t>,</w:t>
      </w:r>
      <w:r w:rsidR="006674AE">
        <w:rPr>
          <w:rFonts w:ascii="Times New Roman" w:hAnsi="Times New Roman" w:cs="Times New Roman"/>
        </w:rPr>
        <w:t xml:space="preserve"> </w:t>
      </w:r>
      <w:r w:rsidR="00E21A26">
        <w:rPr>
          <w:rFonts w:ascii="Times New Roman" w:hAnsi="Times New Roman" w:cs="Times New Roman"/>
        </w:rPr>
        <w:t xml:space="preserve">Amadea, and Hornet </w:t>
      </w:r>
      <w:r w:rsidR="006674AE">
        <w:rPr>
          <w:rFonts w:ascii="Times New Roman" w:hAnsi="Times New Roman" w:cs="Times New Roman"/>
        </w:rPr>
        <w:t xml:space="preserve">showed to be </w:t>
      </w:r>
      <w:r w:rsidR="003B45A3">
        <w:rPr>
          <w:rFonts w:ascii="Times New Roman" w:hAnsi="Times New Roman" w:cs="Times New Roman"/>
        </w:rPr>
        <w:t xml:space="preserve">early, </w:t>
      </w:r>
      <w:r w:rsidR="004E2E5D">
        <w:rPr>
          <w:rFonts w:ascii="Times New Roman" w:hAnsi="Times New Roman" w:cs="Times New Roman"/>
        </w:rPr>
        <w:t>mid-early and late varieties, respectively.</w:t>
      </w:r>
      <w:r w:rsidR="00C22B22">
        <w:rPr>
          <w:rFonts w:ascii="Times New Roman" w:hAnsi="Times New Roman" w:cs="Times New Roman"/>
        </w:rPr>
        <w:t xml:space="preserve"> </w:t>
      </w:r>
      <w:r w:rsidR="003C4D21">
        <w:rPr>
          <w:rFonts w:ascii="Times New Roman" w:hAnsi="Times New Roman" w:cs="Times New Roman"/>
        </w:rPr>
        <w:t xml:space="preserve">The relationship between final yield </w:t>
      </w:r>
      <w:r w:rsidR="001A5B9D">
        <w:rPr>
          <w:rFonts w:ascii="Times New Roman" w:hAnsi="Times New Roman" w:cs="Times New Roman"/>
        </w:rPr>
        <w:t xml:space="preserve">and its components with SWP </w:t>
      </w:r>
      <w:r w:rsidR="00F807E3">
        <w:rPr>
          <w:rFonts w:ascii="Times New Roman" w:hAnsi="Times New Roman" w:cs="Times New Roman"/>
        </w:rPr>
        <w:t xml:space="preserve">during </w:t>
      </w:r>
      <w:commentRangeStart w:id="39"/>
      <w:r w:rsidR="00F807E3">
        <w:rPr>
          <w:rFonts w:ascii="Times New Roman" w:hAnsi="Times New Roman" w:cs="Times New Roman"/>
        </w:rPr>
        <w:t xml:space="preserve">the </w:t>
      </w:r>
      <w:r w:rsidR="00E14353">
        <w:rPr>
          <w:rFonts w:ascii="Times New Roman" w:hAnsi="Times New Roman" w:cs="Times New Roman"/>
        </w:rPr>
        <w:t>74-day</w:t>
      </w:r>
      <w:r w:rsidR="00F807E3">
        <w:rPr>
          <w:rFonts w:ascii="Times New Roman" w:hAnsi="Times New Roman" w:cs="Times New Roman"/>
        </w:rPr>
        <w:t xml:space="preserve"> </w:t>
      </w:r>
      <w:r w:rsidR="00864DDF">
        <w:rPr>
          <w:rFonts w:ascii="Times New Roman" w:hAnsi="Times New Roman" w:cs="Times New Roman"/>
        </w:rPr>
        <w:t xml:space="preserve">growing </w:t>
      </w:r>
      <w:commentRangeEnd w:id="39"/>
      <w:r w:rsidR="001D793C">
        <w:rPr>
          <w:rStyle w:val="CommentReference"/>
        </w:rPr>
        <w:commentReference w:id="39"/>
      </w:r>
      <w:r w:rsidR="00F807E3">
        <w:rPr>
          <w:rFonts w:ascii="Times New Roman" w:hAnsi="Times New Roman" w:cs="Times New Roman"/>
        </w:rPr>
        <w:t xml:space="preserve">period </w:t>
      </w:r>
      <w:r w:rsidR="001E74C0">
        <w:rPr>
          <w:rFonts w:ascii="Times New Roman" w:hAnsi="Times New Roman" w:cs="Times New Roman"/>
        </w:rPr>
        <w:t xml:space="preserve">after bulb </w:t>
      </w:r>
      <w:r w:rsidR="00754444">
        <w:rPr>
          <w:rFonts w:ascii="Times New Roman" w:hAnsi="Times New Roman" w:cs="Times New Roman"/>
        </w:rPr>
        <w:t xml:space="preserve">initiation </w:t>
      </w:r>
      <w:r w:rsidR="00965B6E">
        <w:rPr>
          <w:rFonts w:ascii="Times New Roman" w:hAnsi="Times New Roman" w:cs="Times New Roman"/>
        </w:rPr>
        <w:t xml:space="preserve">showed </w:t>
      </w:r>
      <w:r w:rsidR="007D7794">
        <w:rPr>
          <w:rFonts w:ascii="Times New Roman" w:hAnsi="Times New Roman" w:cs="Times New Roman"/>
        </w:rPr>
        <w:t xml:space="preserve">a </w:t>
      </w:r>
      <w:r w:rsidR="001A41D2" w:rsidRPr="001A41D2">
        <w:rPr>
          <w:rFonts w:ascii="Times New Roman" w:hAnsi="Times New Roman" w:cs="Times New Roman"/>
        </w:rPr>
        <w:t>strong negative correlation, indicating that more negative SWP values were associated with reduced bulb yield, leaf area, and physiological parameters such as stomatal conductance and photosynthetic rate.</w:t>
      </w:r>
      <w:r w:rsidR="005F1FC5">
        <w:rPr>
          <w:rFonts w:ascii="Times New Roman" w:hAnsi="Times New Roman" w:cs="Times New Roman"/>
        </w:rPr>
        <w:t xml:space="preserve"> </w:t>
      </w:r>
      <w:r w:rsidR="007E5C47" w:rsidRPr="007E5C47">
        <w:rPr>
          <w:rFonts w:ascii="Times New Roman" w:hAnsi="Times New Roman" w:cs="Times New Roman"/>
        </w:rPr>
        <w:t xml:space="preserve">This suggests that </w:t>
      </w:r>
      <w:commentRangeStart w:id="40"/>
      <w:r w:rsidR="007E5C47" w:rsidRPr="007E5C47">
        <w:rPr>
          <w:rFonts w:ascii="Times New Roman" w:hAnsi="Times New Roman" w:cs="Times New Roman"/>
        </w:rPr>
        <w:t>yield</w:t>
      </w:r>
      <w:commentRangeEnd w:id="40"/>
      <w:r w:rsidR="001D793C">
        <w:rPr>
          <w:rStyle w:val="CommentReference"/>
        </w:rPr>
        <w:commentReference w:id="40"/>
      </w:r>
      <w:r w:rsidR="007E5C47" w:rsidRPr="007E5C47">
        <w:rPr>
          <w:rFonts w:ascii="Times New Roman" w:hAnsi="Times New Roman" w:cs="Times New Roman"/>
        </w:rPr>
        <w:t xml:space="preserve"> components (such as bulb diameter, </w:t>
      </w:r>
      <w:commentRangeStart w:id="41"/>
      <w:r w:rsidR="007E5C47" w:rsidRPr="007E5C47">
        <w:rPr>
          <w:rFonts w:ascii="Times New Roman" w:hAnsi="Times New Roman" w:cs="Times New Roman"/>
        </w:rPr>
        <w:t>dry matter</w:t>
      </w:r>
      <w:commentRangeEnd w:id="41"/>
      <w:r w:rsidR="001D793C">
        <w:rPr>
          <w:rStyle w:val="CommentReference"/>
        </w:rPr>
        <w:commentReference w:id="41"/>
      </w:r>
      <w:r w:rsidR="007E5C47" w:rsidRPr="007E5C47">
        <w:rPr>
          <w:rFonts w:ascii="Times New Roman" w:hAnsi="Times New Roman" w:cs="Times New Roman"/>
        </w:rPr>
        <w:t xml:space="preserve">, and </w:t>
      </w:r>
      <w:commentRangeStart w:id="42"/>
      <w:r w:rsidR="007E5C47" w:rsidRPr="007E5C47">
        <w:rPr>
          <w:rFonts w:ascii="Times New Roman" w:hAnsi="Times New Roman" w:cs="Times New Roman"/>
        </w:rPr>
        <w:t>total biomass</w:t>
      </w:r>
      <w:commentRangeEnd w:id="42"/>
      <w:r w:rsidR="001D793C">
        <w:rPr>
          <w:rStyle w:val="CommentReference"/>
        </w:rPr>
        <w:commentReference w:id="42"/>
      </w:r>
      <w:r w:rsidR="007E5C47" w:rsidRPr="007E5C47">
        <w:rPr>
          <w:rFonts w:ascii="Times New Roman" w:hAnsi="Times New Roman" w:cs="Times New Roman"/>
        </w:rPr>
        <w:t>) declined as SWP became more negative. SWP was a reliable indicator of plant water stress and significantly influenced both growth dynamics and physiological processes. Optimal yield was associated with moderate to less negative SWP values.</w:t>
      </w:r>
    </w:p>
    <w:p w14:paraId="01630BD2" w14:textId="77777777" w:rsidR="00323A21" w:rsidRDefault="00323A21" w:rsidP="00E51196">
      <w:pPr>
        <w:spacing w:after="0" w:line="240" w:lineRule="auto"/>
        <w:rPr>
          <w:rFonts w:ascii="Times New Roman" w:hAnsi="Times New Roman" w:cs="Times New Roman"/>
        </w:rPr>
      </w:pPr>
    </w:p>
    <w:p w14:paraId="707255CB" w14:textId="77777777" w:rsidR="00323A21" w:rsidRDefault="00323A21" w:rsidP="00E51196">
      <w:pPr>
        <w:spacing w:after="0" w:line="240" w:lineRule="auto"/>
        <w:rPr>
          <w:rFonts w:ascii="Times New Roman" w:hAnsi="Times New Roman" w:cs="Times New Roman"/>
        </w:rPr>
      </w:pPr>
    </w:p>
    <w:p w14:paraId="2C314464" w14:textId="77777777" w:rsidR="00802E92" w:rsidRDefault="00802E92" w:rsidP="00E51196">
      <w:pPr>
        <w:spacing w:after="0" w:line="240" w:lineRule="auto"/>
        <w:rPr>
          <w:rFonts w:ascii="Times New Roman" w:hAnsi="Times New Roman" w:cs="Times New Roman"/>
        </w:rPr>
      </w:pPr>
    </w:p>
    <w:p w14:paraId="61863FEF" w14:textId="77777777" w:rsidR="00802E92" w:rsidRDefault="00802E92" w:rsidP="00E51196">
      <w:pPr>
        <w:spacing w:after="0" w:line="240" w:lineRule="auto"/>
        <w:rPr>
          <w:rFonts w:ascii="Times New Roman" w:hAnsi="Times New Roman" w:cs="Times New Roman"/>
        </w:rPr>
      </w:pPr>
    </w:p>
    <w:p w14:paraId="65A6FCAB" w14:textId="5B5C937C" w:rsidR="00802E92" w:rsidRPr="00813286" w:rsidRDefault="00802E92" w:rsidP="00E51196">
      <w:pPr>
        <w:spacing w:after="0" w:line="240" w:lineRule="auto"/>
        <w:rPr>
          <w:rFonts w:ascii="Times New Roman" w:hAnsi="Times New Roman" w:cs="Times New Roman"/>
          <w:b/>
          <w:bCs/>
        </w:rPr>
      </w:pPr>
      <w:r w:rsidRPr="00813286">
        <w:rPr>
          <w:rFonts w:ascii="Times New Roman" w:hAnsi="Times New Roman" w:cs="Times New Roman"/>
          <w:b/>
          <w:bCs/>
        </w:rPr>
        <w:t>REFERENCES</w:t>
      </w:r>
      <w:r w:rsidR="00CA14B4">
        <w:rPr>
          <w:rFonts w:ascii="Times New Roman" w:hAnsi="Times New Roman" w:cs="Times New Roman"/>
          <w:b/>
          <w:bCs/>
        </w:rPr>
        <w:t xml:space="preserve"> </w:t>
      </w:r>
    </w:p>
    <w:p w14:paraId="3CD193FC"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Bachie, O. G., Santiago, L. S., &amp; McGiffen, M. E. (2019). Physiological responses of onion varieties to varying photoperiod and temperature regimes. Agriculture, 9(10), 214.</w:t>
      </w:r>
    </w:p>
    <w:p w14:paraId="4F26F5A0"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lang w:val="it-IT"/>
        </w:rPr>
        <w:t xml:space="preserve">Ballesteros, R., Ortega, J. F., Hernandez, D., &amp; Moreno, M. A. (2018). </w:t>
      </w:r>
      <w:r w:rsidRPr="002835AF">
        <w:rPr>
          <w:rFonts w:ascii="Times New Roman" w:hAnsi="Times New Roman" w:cs="Times New Roman"/>
        </w:rPr>
        <w:t>Onion biomass monitoring using UAV-based RGB imaging. Precision agriculture, 19, 840-857.</w:t>
      </w:r>
    </w:p>
    <w:p w14:paraId="24A9D51E" w14:textId="77777777" w:rsid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Brewster, J. L. (2018). Physiology of crop growth and bulbing. In Onions and allied crops (pp. 53-88). CRC press.</w:t>
      </w:r>
    </w:p>
    <w:p w14:paraId="22619925"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Enciso, J., Wiedenfeld, B., Jifon, J., &amp; Nelson, S. (2009). Onion yield and quality response to two irrigation scheduling strategies. Scientia horticulturae, 120(3), 301-305.</w:t>
      </w:r>
    </w:p>
    <w:p w14:paraId="153CF197"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Feibert, E., Shock, C., Reitz, S., Rivera, A., &amp; Wieland, K. (2022). Performance of onion cultivars in the Treasure Valley of Eastern Oregon and Southwestern Idaho in 2010–20. HortTechnology, 32(5), 435-446.</w:t>
      </w:r>
    </w:p>
    <w:p w14:paraId="5E0CFCD4"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Gao, S., Liu, X., Liu, Y., Cao, B., Chen, Z., &amp; Xu, K. (2020). Photosynthetic characteristics and chloroplast ultrastructure of welsh onion (Allium fistulosum L.) grown under different LED wavelengths. BMC plant biology, 20, 1-12.</w:t>
      </w:r>
    </w:p>
    <w:p w14:paraId="334C3C17"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Gedam, P. A., Thangasamy, A., Shirsat, D. V., Ghosh, S., Bhagat, K. P., Sogam, O. A., ... &amp; Singh, M. (2021). Screening of onion (Allium cepa L.) genotypes for drought tolerance using physiological and yield based indices through multivariate analysis. Frontiers in Plant Science, 12, 600371.</w:t>
      </w:r>
    </w:p>
    <w:p w14:paraId="0EAA077D"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Ikeda, H., Kinoshita, T., Yamamoto, T., &amp; Yamasaki, A. (2019). Sowing time and temperature influence bulb development in spring-sown onion (Allium cepa L.). Scientia Horticulturae, 244, 242-248.</w:t>
      </w:r>
    </w:p>
    <w:p w14:paraId="2BEE04AD"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Kwon, Y. S., Kim, C. W., Kim, J. S., Moon, J. S., &amp; Yoo, K. S. (2016). Effects of bolting and flower stem removal on the growth and chemical qualities of onion bulbs. Horticulture, Environment, and Biotechnology, 57, 132-138.</w:t>
      </w:r>
    </w:p>
    <w:p w14:paraId="65363883" w14:textId="77777777" w:rsid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Leskovar, D. I., Agehara, S., Yoo, K., &amp; Pascual-Seva, N. (2012). Crop coefficient-based deficit irrigation and planting density for onion: growth, yield, and bulb quality. HortScience, 47(1), 31-37.</w:t>
      </w:r>
    </w:p>
    <w:p w14:paraId="213E71A5" w14:textId="77777777" w:rsidR="003D2C3E" w:rsidRPr="003D2C3E" w:rsidRDefault="003D2C3E" w:rsidP="003D2C3E">
      <w:pPr>
        <w:pStyle w:val="ListParagraph"/>
        <w:numPr>
          <w:ilvl w:val="0"/>
          <w:numId w:val="1"/>
        </w:numPr>
        <w:spacing w:after="0" w:line="240" w:lineRule="auto"/>
        <w:rPr>
          <w:rFonts w:ascii="Times New Roman" w:hAnsi="Times New Roman" w:cs="Times New Roman"/>
        </w:rPr>
      </w:pPr>
      <w:r w:rsidRPr="003D2C3E">
        <w:rPr>
          <w:rFonts w:ascii="Times New Roman" w:hAnsi="Times New Roman" w:cs="Times New Roman"/>
          <w:lang w:val="it-IT"/>
        </w:rPr>
        <w:t xml:space="preserve">Al-Gaadi, K. A., Madugundu, R., Tola, E., El-Hendawy, S., &amp; Marey, S. (2022). </w:t>
      </w:r>
      <w:r w:rsidRPr="003D2C3E">
        <w:rPr>
          <w:rFonts w:ascii="Times New Roman" w:hAnsi="Times New Roman" w:cs="Times New Roman"/>
        </w:rPr>
        <w:t>Satellite-based determination of the water footprint of carrots and onions grown in the arid climate of Saudi Arabia. Remote Sensing, 14(23), 5962.</w:t>
      </w:r>
    </w:p>
    <w:p w14:paraId="5D5B82FA" w14:textId="739A8115" w:rsidR="003D2C3E" w:rsidRPr="002835AF" w:rsidRDefault="003D2C3E" w:rsidP="003D2C3E">
      <w:pPr>
        <w:pStyle w:val="ListParagraph"/>
        <w:numPr>
          <w:ilvl w:val="0"/>
          <w:numId w:val="1"/>
        </w:numPr>
        <w:spacing w:after="0" w:line="240" w:lineRule="auto"/>
        <w:rPr>
          <w:rFonts w:ascii="Times New Roman" w:hAnsi="Times New Roman" w:cs="Times New Roman"/>
        </w:rPr>
      </w:pPr>
      <w:r w:rsidRPr="003D2C3E">
        <w:rPr>
          <w:rFonts w:ascii="Times New Roman" w:hAnsi="Times New Roman" w:cs="Times New Roman"/>
        </w:rPr>
        <w:t>Bachie, O. G., Santiago, L. S., &amp; McGiffen, M. E. (2019). Physiological responses of onion varieties to varying photoperiod and temperature regimes. Agriculture, 9(10), 214.</w:t>
      </w:r>
    </w:p>
    <w:p w14:paraId="6C22E75B"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Mpanza, F. N. (2017). The Combined Effects of Daylength and Temperature on Onion Bulb when Grown Under Greenhouse Environment (Doctoral dissertation, University of KwaZulu-Natal, Pietermaritzburg).</w:t>
      </w:r>
    </w:p>
    <w:p w14:paraId="1212923C"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lang w:val="it-IT"/>
        </w:rPr>
        <w:t xml:space="preserve">Nunes, R. L. C., Oliveira, A. B. D., &amp; Dutra, A. S. (2014). </w:t>
      </w:r>
      <w:r w:rsidRPr="002835AF">
        <w:rPr>
          <w:rFonts w:ascii="Times New Roman" w:hAnsi="Times New Roman" w:cs="Times New Roman"/>
        </w:rPr>
        <w:t>Agronomic performance of onion hybrids in Baraúna, in the semi-arid region of Brazil. Revista Ciência Agronômica, 45, 606-611.</w:t>
      </w:r>
    </w:p>
    <w:p w14:paraId="6D80CB28"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Ochar, K., &amp; Kim, S. H. (2023). Conservation and global distribution of onion (Allium cepa L.) germplasm for agricultural sustainability. Plants, 12(18), 3294.</w:t>
      </w:r>
    </w:p>
    <w:p w14:paraId="00FEA2B0"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lastRenderedPageBreak/>
        <w:t>Rahman, M. M., Sultana, N., Hoque, M. A., Azam, M. G., Islam, M. R., &amp; Hossain, M. A. (2024). Conservation tillage (CT) for climate-smart sustainable intensification: Benchmarking CT to improve soil properties, water footprint and bulb yield productivity in onion cultivation. Heliyon, 10(22).</w:t>
      </w:r>
    </w:p>
    <w:p w14:paraId="43B3F5CE"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Sarkar, S., Goswami, S. B., Mallick, S., &amp; Nanda, M. K. (2008). Different indices to characterize water use pattern of micro-sprinkler irrigated onion (Allium cepa L.). Agricultural Water Management, 95(5), 625-632.</w:t>
      </w:r>
    </w:p>
    <w:p w14:paraId="69E9BEB2" w14:textId="77777777" w:rsid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Sharma, K., &amp; Lee, Y. R. (2016). Effect of different storage temperature on chemical composition of onion (Allium cepa L.) and its enzymes. Journal of food science and technology, 53, 1620-1632.</w:t>
      </w:r>
    </w:p>
    <w:p w14:paraId="33541D7B" w14:textId="2265A194" w:rsidR="00C140D7" w:rsidRPr="002835AF" w:rsidRDefault="00C140D7" w:rsidP="002835AF">
      <w:pPr>
        <w:pStyle w:val="ListParagraph"/>
        <w:numPr>
          <w:ilvl w:val="0"/>
          <w:numId w:val="1"/>
        </w:numPr>
        <w:spacing w:after="0" w:line="240" w:lineRule="auto"/>
        <w:rPr>
          <w:rFonts w:ascii="Times New Roman" w:hAnsi="Times New Roman" w:cs="Times New Roman"/>
        </w:rPr>
      </w:pPr>
      <w:r w:rsidRPr="00C140D7">
        <w:rPr>
          <w:rFonts w:ascii="Times New Roman" w:hAnsi="Times New Roman" w:cs="Times New Roman"/>
        </w:rPr>
        <w:t>Ortola, M.P. (2013). Modelling the impacts of in-field soil and irrigation variability on onion yield (Master’s thesis). Cranfield University. http://dspace.lib.cranfield.ac.uk/handle/1826/8588</w:t>
      </w:r>
    </w:p>
    <w:p w14:paraId="47459652"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Wakchaure, G. C., Minhas, P. S., Kumar, S., Khapte, P. S., Meena, K. K., Rane, J., &amp; Pathak, H. (2021). Quantification of water stress impacts on canopy traits, yield, quality and water productivity of onion (Allium cepa L.) cultivars in a shallow basaltic soil of water scarce zone. Agricultural Water Management, 249, 106824.</w:t>
      </w:r>
    </w:p>
    <w:p w14:paraId="53A49198"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Wakchaure, G. C., Minhas, P. S., Meena, K. K., Singh, N. P., Hegade, P. M., &amp; Sorty, A. M. (2018). Growth, bulb yield, water productivity and quality of onion (Allium cepa L.) as affected by deficit irrigation regimes and exogenous application of plant bio–regulators. Agricultural Water Management, 199, 1-10.</w:t>
      </w:r>
    </w:p>
    <w:p w14:paraId="6B724AD5" w14:textId="77777777" w:rsidR="002835AF" w:rsidRPr="002835AF" w:rsidRDefault="002835AF" w:rsidP="002835AF">
      <w:pPr>
        <w:pStyle w:val="ListParagraph"/>
        <w:numPr>
          <w:ilvl w:val="0"/>
          <w:numId w:val="1"/>
        </w:numPr>
        <w:spacing w:after="0" w:line="240" w:lineRule="auto"/>
        <w:rPr>
          <w:rFonts w:ascii="Times New Roman" w:hAnsi="Times New Roman" w:cs="Times New Roman"/>
        </w:rPr>
      </w:pPr>
      <w:r w:rsidRPr="002835AF">
        <w:rPr>
          <w:rFonts w:ascii="Times New Roman" w:hAnsi="Times New Roman" w:cs="Times New Roman"/>
        </w:rPr>
        <w:t>Wayangkau, I. H., Mekiuw, Y., Rachmat, R., Suwarjono, S., &amp; Hariyanto, H. (2020). Utilization of IoT for soil moisture and temperature monitoring system for onion growth. Emerg Sci J, 4(Special Issue), 102-15.</w:t>
      </w:r>
    </w:p>
    <w:sectPr w:rsidR="002835AF" w:rsidRPr="00283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bas Malla" w:date="2025-07-14T15:30:00Z" w:initials="SM">
    <w:p w14:paraId="3E04502D" w14:textId="77777777" w:rsidR="00645FC9" w:rsidRDefault="00645FC9" w:rsidP="00645FC9">
      <w:pPr>
        <w:pStyle w:val="CommentText"/>
      </w:pPr>
      <w:r>
        <w:rPr>
          <w:rStyle w:val="CommentReference"/>
        </w:rPr>
        <w:annotationRef/>
      </w:r>
      <w:r>
        <w:t>Reduce your introduction section.</w:t>
      </w:r>
    </w:p>
    <w:p w14:paraId="46849142" w14:textId="77777777" w:rsidR="00645FC9" w:rsidRDefault="00645FC9" w:rsidP="00645FC9">
      <w:pPr>
        <w:pStyle w:val="CommentText"/>
      </w:pPr>
    </w:p>
    <w:p w14:paraId="0C504EF1" w14:textId="77777777" w:rsidR="00645FC9" w:rsidRDefault="00645FC9" w:rsidP="00645FC9">
      <w:pPr>
        <w:pStyle w:val="CommentText"/>
      </w:pPr>
      <w:r>
        <w:t xml:space="preserve">A lot of info were extracted from </w:t>
      </w:r>
      <w:r>
        <w:rPr>
          <w:color w:val="000000"/>
        </w:rPr>
        <w:t>Wakchaure et al., 2021.</w:t>
      </w:r>
    </w:p>
  </w:comment>
  <w:comment w:id="16" w:author="Subas Malla" w:date="2025-07-14T11:50:00Z" w:initials="SM">
    <w:p w14:paraId="06F99FCA" w14:textId="3FCD7805" w:rsidR="001F7D88" w:rsidRDefault="001F7D88" w:rsidP="001F7D88">
      <w:pPr>
        <w:pStyle w:val="CommentText"/>
      </w:pPr>
      <w:r>
        <w:rPr>
          <w:rStyle w:val="CommentReference"/>
        </w:rPr>
        <w:annotationRef/>
      </w:r>
      <w:r>
        <w:t>Seeding density at 2 inches.</w:t>
      </w:r>
    </w:p>
    <w:p w14:paraId="494FDB73" w14:textId="77777777" w:rsidR="001F7D88" w:rsidRDefault="001F7D88" w:rsidP="001F7D88">
      <w:pPr>
        <w:pStyle w:val="CommentText"/>
      </w:pPr>
      <w:r>
        <w:t>Four rows per bed (top of bed width was 24”)</w:t>
      </w:r>
    </w:p>
  </w:comment>
  <w:comment w:id="19" w:author="Subas Malla" w:date="2025-07-14T12:00:00Z" w:initials="SM">
    <w:p w14:paraId="1EE1A822" w14:textId="77777777" w:rsidR="00CA2098" w:rsidRDefault="00CA2098" w:rsidP="00CA2098">
      <w:pPr>
        <w:pStyle w:val="CommentText"/>
      </w:pPr>
      <w:r>
        <w:rPr>
          <w:rStyle w:val="CommentReference"/>
        </w:rPr>
        <w:annotationRef/>
      </w:r>
      <w:r>
        <w:t xml:space="preserve">Herbicide: </w:t>
      </w:r>
    </w:p>
    <w:p w14:paraId="51FBDDDE" w14:textId="77777777" w:rsidR="00CA2098" w:rsidRDefault="00CA2098" w:rsidP="00CA2098">
      <w:pPr>
        <w:pStyle w:val="CommentText"/>
      </w:pPr>
      <w:r>
        <w:t>Goal Tender (4 oz /ac) on 11/29/2023, 01/10/2024,</w:t>
      </w:r>
    </w:p>
    <w:p w14:paraId="1E1C4709" w14:textId="77777777" w:rsidR="00CA2098" w:rsidRDefault="00CA2098" w:rsidP="00CA2098">
      <w:pPr>
        <w:pStyle w:val="CommentText"/>
      </w:pPr>
      <w:r>
        <w:rPr>
          <w:color w:val="000000"/>
        </w:rPr>
        <w:t>Prowl + Goal Tender: 1.5 pint/acre (Prowl H20) + 4 oz/ac (Goal Tender)</w:t>
      </w:r>
    </w:p>
  </w:comment>
  <w:comment w:id="20" w:author="Subas Malla" w:date="2025-07-14T12:02:00Z" w:initials="SM">
    <w:p w14:paraId="25589AF2" w14:textId="77777777" w:rsidR="00076ED7" w:rsidRDefault="00CA2098" w:rsidP="00076ED7">
      <w:pPr>
        <w:pStyle w:val="CommentText"/>
      </w:pPr>
      <w:r>
        <w:rPr>
          <w:rStyle w:val="CommentReference"/>
        </w:rPr>
        <w:annotationRef/>
      </w:r>
      <w:r w:rsidR="00076ED7">
        <w:rPr>
          <w:color w:val="000000"/>
        </w:rPr>
        <w:t>Aliette (Aluminum tris O-ehtyl phosphonate)+ Lifegard (Bacillus mycoides) on 3/11/2024</w:t>
      </w:r>
    </w:p>
    <w:p w14:paraId="533CEC03" w14:textId="77777777" w:rsidR="00076ED7" w:rsidRDefault="00076ED7" w:rsidP="00076ED7">
      <w:pPr>
        <w:pStyle w:val="CommentText"/>
      </w:pPr>
      <w:r>
        <w:rPr>
          <w:color w:val="000000"/>
        </w:rPr>
        <w:t xml:space="preserve">Aliette: 3 lb/A,  10 gm/gal; </w:t>
      </w:r>
    </w:p>
    <w:p w14:paraId="63370E79" w14:textId="77777777" w:rsidR="00076ED7" w:rsidRDefault="00076ED7" w:rsidP="00076ED7">
      <w:pPr>
        <w:pStyle w:val="CommentText"/>
      </w:pPr>
      <w:r>
        <w:rPr>
          <w:color w:val="000000"/>
        </w:rPr>
        <w:t>Lifegard: 2 Oz/acre, 1 gm/gal</w:t>
      </w:r>
    </w:p>
    <w:p w14:paraId="52331A90" w14:textId="77777777" w:rsidR="00076ED7" w:rsidRDefault="00076ED7" w:rsidP="00076ED7">
      <w:pPr>
        <w:pStyle w:val="CommentText"/>
      </w:pPr>
    </w:p>
    <w:p w14:paraId="0D8EE1A7" w14:textId="77777777" w:rsidR="00076ED7" w:rsidRDefault="00076ED7" w:rsidP="00076ED7">
      <w:pPr>
        <w:pStyle w:val="CommentText"/>
      </w:pPr>
      <w:r>
        <w:rPr>
          <w:color w:val="000000"/>
        </w:rPr>
        <w:t>Radiant (Spinetoram) + Nucop HB (Copper hydroxide) on 4/11/2024</w:t>
      </w:r>
    </w:p>
    <w:p w14:paraId="624765A6" w14:textId="77777777" w:rsidR="00076ED7" w:rsidRDefault="00076ED7" w:rsidP="00076ED7">
      <w:pPr>
        <w:pStyle w:val="CommentText"/>
      </w:pPr>
      <w:r>
        <w:rPr>
          <w:color w:val="000000"/>
        </w:rPr>
        <w:t>Radiant (6 Oz/A, 20 ml/gal); Nucop hp (1 lb/acre, 50 g/gal)</w:t>
      </w:r>
    </w:p>
  </w:comment>
  <w:comment w:id="21" w:author="Subas Malla" w:date="2025-07-14T12:08:00Z" w:initials="SM">
    <w:p w14:paraId="1A945069" w14:textId="77777777" w:rsidR="00076ED7" w:rsidRDefault="00076ED7" w:rsidP="00076ED7">
      <w:pPr>
        <w:pStyle w:val="CommentText"/>
      </w:pPr>
      <w:r>
        <w:rPr>
          <w:rStyle w:val="CommentReference"/>
        </w:rPr>
        <w:annotationRef/>
      </w:r>
      <w:r>
        <w:t>Fertilizer: 180 N: 125 P2O5: 160 K2O</w:t>
      </w:r>
    </w:p>
  </w:comment>
  <w:comment w:id="22" w:author="Subas Malla" w:date="2025-07-14T13:12:00Z" w:initials="SM">
    <w:p w14:paraId="03C2D39C" w14:textId="77777777" w:rsidR="00432C27" w:rsidRDefault="00432C27" w:rsidP="00432C27">
      <w:pPr>
        <w:pStyle w:val="CommentText"/>
      </w:pPr>
      <w:r>
        <w:rPr>
          <w:rStyle w:val="CommentReference"/>
        </w:rPr>
        <w:annotationRef/>
      </w:r>
      <w:r>
        <w:t>Can you run analysis to show there is no significant difference on SWP treatments</w:t>
      </w:r>
    </w:p>
  </w:comment>
  <w:comment w:id="23" w:author="Subas Malla" w:date="2025-07-14T13:14:00Z" w:initials="SM">
    <w:p w14:paraId="6C1CFC21" w14:textId="77777777" w:rsidR="00432C27" w:rsidRDefault="00432C27" w:rsidP="00432C27">
      <w:pPr>
        <w:pStyle w:val="CommentText"/>
      </w:pPr>
      <w:r>
        <w:rPr>
          <w:rStyle w:val="CommentReference"/>
        </w:rPr>
        <w:annotationRef/>
      </w:r>
      <w:r>
        <w:t>Can you put average by cultivars or SPW treatments</w:t>
      </w:r>
    </w:p>
    <w:p w14:paraId="2F018037" w14:textId="77777777" w:rsidR="00432C27" w:rsidRDefault="00432C27" w:rsidP="00432C27">
      <w:pPr>
        <w:pStyle w:val="CommentText"/>
      </w:pPr>
      <w:r>
        <w:t>Some statistics like mean, median, sd, or range</w:t>
      </w:r>
    </w:p>
    <w:p w14:paraId="67A08C21" w14:textId="77777777" w:rsidR="00432C27" w:rsidRDefault="00432C27" w:rsidP="00432C27">
      <w:pPr>
        <w:pStyle w:val="CommentText"/>
      </w:pPr>
    </w:p>
    <w:p w14:paraId="152CB924" w14:textId="77777777" w:rsidR="00432C27" w:rsidRDefault="00432C27" w:rsidP="00432C27">
      <w:pPr>
        <w:pStyle w:val="CommentText"/>
      </w:pPr>
    </w:p>
    <w:p w14:paraId="0E817601" w14:textId="77777777" w:rsidR="00432C27" w:rsidRDefault="00432C27" w:rsidP="00432C27">
      <w:pPr>
        <w:pStyle w:val="CommentText"/>
      </w:pPr>
      <w:r>
        <w:t>This fluctuation can be discussed in the discussion section. Discussion should include crop growth, soil water potential, temperature, rainfall, photosysthesis, and others</w:t>
      </w:r>
    </w:p>
  </w:comment>
  <w:comment w:id="24" w:author="Subas Malla" w:date="2025-07-14T13:17:00Z" w:initials="SM">
    <w:p w14:paraId="61B8D9BF" w14:textId="77777777" w:rsidR="00432C27" w:rsidRDefault="00432C27" w:rsidP="00432C27">
      <w:pPr>
        <w:pStyle w:val="CommentText"/>
      </w:pPr>
      <w:r>
        <w:rPr>
          <w:rStyle w:val="CommentReference"/>
        </w:rPr>
        <w:annotationRef/>
      </w:r>
      <w:r>
        <w:t>You may put the entire season’s graph in the supplementary file</w:t>
      </w:r>
    </w:p>
  </w:comment>
  <w:comment w:id="25" w:author="Subas Malla" w:date="2025-07-14T13:18:00Z" w:initials="SM">
    <w:p w14:paraId="4FDED6E8" w14:textId="77777777" w:rsidR="00432C27" w:rsidRDefault="00432C27" w:rsidP="00432C27">
      <w:pPr>
        <w:pStyle w:val="CommentText"/>
      </w:pPr>
      <w:r>
        <w:rPr>
          <w:rStyle w:val="CommentReference"/>
        </w:rPr>
        <w:annotationRef/>
      </w:r>
      <w:r>
        <w:t>You need to describe how you calculated volumetric water content in the methods section</w:t>
      </w:r>
    </w:p>
  </w:comment>
  <w:comment w:id="26" w:author="Subas Malla" w:date="2025-07-14T13:20:00Z" w:initials="SM">
    <w:p w14:paraId="76A03480" w14:textId="77777777" w:rsidR="00432C27" w:rsidRDefault="00432C27" w:rsidP="00432C27">
      <w:pPr>
        <w:pStyle w:val="CommentText"/>
      </w:pPr>
      <w:r>
        <w:rPr>
          <w:rStyle w:val="CommentReference"/>
        </w:rPr>
        <w:annotationRef/>
      </w:r>
      <w:r>
        <w:t>Interesting. The treatment -75 kPa had the lowest VWC. Discuss this in the discussion section</w:t>
      </w:r>
    </w:p>
  </w:comment>
  <w:comment w:id="27" w:author="Subas Malla" w:date="2025-07-14T13:21:00Z" w:initials="SM">
    <w:p w14:paraId="35261F5B" w14:textId="77777777" w:rsidR="00432C27" w:rsidRDefault="00432C27" w:rsidP="00432C27">
      <w:pPr>
        <w:pStyle w:val="CommentText"/>
      </w:pPr>
      <w:r>
        <w:rPr>
          <w:rStyle w:val="CommentReference"/>
        </w:rPr>
        <w:annotationRef/>
      </w:r>
      <w:r>
        <w:t>Interesting</w:t>
      </w:r>
    </w:p>
    <w:p w14:paraId="128DB6E9" w14:textId="77777777" w:rsidR="00432C27" w:rsidRDefault="00432C27" w:rsidP="00432C27">
      <w:pPr>
        <w:pStyle w:val="CommentText"/>
      </w:pPr>
    </w:p>
    <w:p w14:paraId="7012558A" w14:textId="77777777" w:rsidR="00432C27" w:rsidRDefault="00432C27" w:rsidP="00432C27">
      <w:pPr>
        <w:pStyle w:val="CommentText"/>
      </w:pPr>
      <w:r>
        <w:t>Again, fluctuations need to be discussed in the discussion section</w:t>
      </w:r>
    </w:p>
  </w:comment>
  <w:comment w:id="28" w:author="Subas Malla" w:date="2025-07-14T13:23:00Z" w:initials="SM">
    <w:p w14:paraId="0452D6D1" w14:textId="77777777" w:rsidR="009D6B95" w:rsidRDefault="009D6B95" w:rsidP="009D6B95">
      <w:pPr>
        <w:pStyle w:val="CommentText"/>
      </w:pPr>
      <w:r>
        <w:rPr>
          <w:rStyle w:val="CommentReference"/>
        </w:rPr>
        <w:annotationRef/>
      </w:r>
      <w:r>
        <w:t>Report days. Write specific days for each cultivar</w:t>
      </w:r>
    </w:p>
  </w:comment>
  <w:comment w:id="29" w:author="Subas Malla" w:date="2025-07-14T13:26:00Z" w:initials="SM">
    <w:p w14:paraId="27A4E1A6" w14:textId="77777777" w:rsidR="009D6B95" w:rsidRDefault="009D6B95" w:rsidP="009D6B95">
      <w:pPr>
        <w:pStyle w:val="CommentText"/>
      </w:pPr>
      <w:r>
        <w:rPr>
          <w:rStyle w:val="CommentReference"/>
        </w:rPr>
        <w:annotationRef/>
      </w:r>
      <w:r>
        <w:t>Change the narrative. May be go with statistics - mean, median, sd, range. Or, go with number of fluctuations and interval of fluctuations ...</w:t>
      </w:r>
    </w:p>
  </w:comment>
  <w:comment w:id="30" w:author="Subas Malla" w:date="2025-07-14T13:32:00Z" w:initials="SM">
    <w:p w14:paraId="5CC4779D" w14:textId="77777777" w:rsidR="009D6B95" w:rsidRDefault="009D6B95" w:rsidP="009D6B95">
      <w:pPr>
        <w:pStyle w:val="CommentText"/>
      </w:pPr>
      <w:r>
        <w:rPr>
          <w:rStyle w:val="CommentReference"/>
        </w:rPr>
        <w:annotationRef/>
      </w:r>
      <w:r>
        <w:t>Describe with summary statistics and significance difference</w:t>
      </w:r>
    </w:p>
  </w:comment>
  <w:comment w:id="31" w:author="Subas Malla" w:date="2025-07-14T13:34:00Z" w:initials="SM">
    <w:p w14:paraId="2D4DC4E3" w14:textId="77777777" w:rsidR="00CA45CE" w:rsidRDefault="00CA45CE" w:rsidP="00CA45CE">
      <w:pPr>
        <w:pStyle w:val="CommentText"/>
      </w:pPr>
      <w:r>
        <w:rPr>
          <w:rStyle w:val="CommentReference"/>
        </w:rPr>
        <w:annotationRef/>
      </w:r>
      <w:r>
        <w:t>I would recommend changing sign and color for treatments. It’s very hard to find out what is what on the graphs</w:t>
      </w:r>
    </w:p>
  </w:comment>
  <w:comment w:id="32" w:author="Subas Malla" w:date="2025-07-14T13:36:00Z" w:initials="SM">
    <w:p w14:paraId="08B80E79" w14:textId="77777777" w:rsidR="00CA45CE" w:rsidRDefault="00CA45CE" w:rsidP="00CA45CE">
      <w:pPr>
        <w:pStyle w:val="CommentText"/>
      </w:pPr>
      <w:r>
        <w:rPr>
          <w:rStyle w:val="CommentReference"/>
        </w:rPr>
        <w:annotationRef/>
      </w:r>
      <w:r>
        <w:t>Change color and sign of legends on all Figure 4. It’s very hard to focus and identify which is what. You may put side by side bar for treatments on each date</w:t>
      </w:r>
    </w:p>
  </w:comment>
  <w:comment w:id="33" w:author="Subas Malla" w:date="2025-07-14T13:39:00Z" w:initials="SM">
    <w:p w14:paraId="6FA76A70" w14:textId="77777777" w:rsidR="00CA45CE" w:rsidRDefault="00CA45CE" w:rsidP="00CA45CE">
      <w:pPr>
        <w:pStyle w:val="CommentText"/>
      </w:pPr>
      <w:r>
        <w:rPr>
          <w:rStyle w:val="CommentReference"/>
        </w:rPr>
        <w:annotationRef/>
      </w:r>
      <w:r>
        <w:t>I would delete Figure 5 as they are very hard to understand</w:t>
      </w:r>
    </w:p>
  </w:comment>
  <w:comment w:id="34" w:author="Subas Malla" w:date="2025-07-14T13:41:00Z" w:initials="SM">
    <w:p w14:paraId="385A6C51" w14:textId="77777777" w:rsidR="00CA45CE" w:rsidRDefault="00CA45CE" w:rsidP="00CA45CE">
      <w:pPr>
        <w:pStyle w:val="CommentText"/>
      </w:pPr>
      <w:r>
        <w:rPr>
          <w:rStyle w:val="CommentReference"/>
        </w:rPr>
        <w:annotationRef/>
      </w:r>
      <w:r>
        <w:t>Seems a new method of differentiating treatment. Please follow the old method - either putting LSD value or putting alphabet for significant difference</w:t>
      </w:r>
    </w:p>
  </w:comment>
  <w:comment w:id="35" w:author="Subas Malla" w:date="2025-07-14T13:45:00Z" w:initials="SM">
    <w:p w14:paraId="5CBF1DC6" w14:textId="77777777" w:rsidR="003E7CFD" w:rsidRDefault="003E7CFD" w:rsidP="003E7CFD">
      <w:pPr>
        <w:pStyle w:val="CommentText"/>
      </w:pPr>
      <w:r>
        <w:rPr>
          <w:rStyle w:val="CommentReference"/>
        </w:rPr>
        <w:annotationRef/>
      </w:r>
      <w:r>
        <w:t>Same as above</w:t>
      </w:r>
    </w:p>
  </w:comment>
  <w:comment w:id="36" w:author="Subas Malla" w:date="2025-07-14T13:46:00Z" w:initials="SM">
    <w:p w14:paraId="1A0205D0" w14:textId="77777777" w:rsidR="003E7CFD" w:rsidRDefault="003E7CFD" w:rsidP="003E7CFD">
      <w:pPr>
        <w:pStyle w:val="CommentText"/>
      </w:pPr>
      <w:r>
        <w:rPr>
          <w:rStyle w:val="CommentReference"/>
        </w:rPr>
        <w:annotationRef/>
      </w:r>
      <w:r>
        <w:t>I would break up the figure based on treatments and put in the supplementary table. Here you may describe based on regression analysis</w:t>
      </w:r>
    </w:p>
  </w:comment>
  <w:comment w:id="37" w:author="Subas Malla" w:date="2025-07-14T13:48:00Z" w:initials="SM">
    <w:p w14:paraId="3C19F5B5" w14:textId="77777777" w:rsidR="003E7CFD" w:rsidRDefault="003E7CFD" w:rsidP="003E7CFD">
      <w:pPr>
        <w:pStyle w:val="CommentText"/>
      </w:pPr>
      <w:r>
        <w:rPr>
          <w:rStyle w:val="CommentReference"/>
        </w:rPr>
        <w:annotationRef/>
      </w:r>
      <w:r>
        <w:t>You need to provide original vs predicted value graphs for this discussion</w:t>
      </w:r>
    </w:p>
  </w:comment>
  <w:comment w:id="38" w:author="Subas Malla" w:date="2025-07-14T13:53:00Z" w:initials="SM">
    <w:p w14:paraId="071D9D60" w14:textId="77777777" w:rsidR="003E7CFD" w:rsidRDefault="003E7CFD" w:rsidP="003E7CFD">
      <w:pPr>
        <w:pStyle w:val="CommentText"/>
      </w:pPr>
      <w:r>
        <w:rPr>
          <w:rStyle w:val="CommentReference"/>
        </w:rPr>
        <w:annotationRef/>
      </w:r>
      <w:r>
        <w:t>No. All three varieties are early maturity. Though they differ by a few days, their maturity is same</w:t>
      </w:r>
    </w:p>
  </w:comment>
  <w:comment w:id="39" w:author="Subas Malla" w:date="2025-07-14T13:54:00Z" w:initials="SM">
    <w:p w14:paraId="455B1902" w14:textId="77777777" w:rsidR="001D793C" w:rsidRDefault="001D793C" w:rsidP="001D793C">
      <w:pPr>
        <w:pStyle w:val="CommentText"/>
      </w:pPr>
      <w:r>
        <w:rPr>
          <w:rStyle w:val="CommentReference"/>
        </w:rPr>
        <w:annotationRef/>
      </w:r>
      <w:r>
        <w:t>You need to go beyond the irrigation scheduling period to get a clear picture. Water demand is still high in Mata Hari and Amadea.</w:t>
      </w:r>
    </w:p>
  </w:comment>
  <w:comment w:id="40" w:author="Subas Malla" w:date="2025-07-14T13:56:00Z" w:initials="SM">
    <w:p w14:paraId="636C723B" w14:textId="77777777" w:rsidR="001D793C" w:rsidRDefault="001D793C" w:rsidP="001D793C">
      <w:pPr>
        <w:pStyle w:val="CommentText"/>
      </w:pPr>
      <w:r>
        <w:rPr>
          <w:rStyle w:val="CommentReference"/>
        </w:rPr>
        <w:annotationRef/>
      </w:r>
      <w:r>
        <w:t>Bulb yield</w:t>
      </w:r>
    </w:p>
  </w:comment>
  <w:comment w:id="41" w:author="Subas Malla" w:date="2025-07-14T13:55:00Z" w:initials="SM">
    <w:p w14:paraId="55476A20" w14:textId="5E14B8E9" w:rsidR="001D793C" w:rsidRDefault="001D793C" w:rsidP="001D793C">
      <w:pPr>
        <w:pStyle w:val="CommentText"/>
      </w:pPr>
      <w:r>
        <w:rPr>
          <w:rStyle w:val="CommentReference"/>
        </w:rPr>
        <w:annotationRef/>
      </w:r>
      <w:r>
        <w:t>We did not measure dry matter</w:t>
      </w:r>
    </w:p>
  </w:comment>
  <w:comment w:id="42" w:author="Subas Malla" w:date="2025-07-14T13:56:00Z" w:initials="SM">
    <w:p w14:paraId="7C3EDEAC" w14:textId="77777777" w:rsidR="001D793C" w:rsidRDefault="001D793C" w:rsidP="001D793C">
      <w:pPr>
        <w:pStyle w:val="CommentText"/>
      </w:pPr>
      <w:r>
        <w:rPr>
          <w:rStyle w:val="CommentReference"/>
        </w:rPr>
        <w:annotationRef/>
      </w:r>
      <w:r>
        <w:t>May infer total plant biomass. I would not put this term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504EF1" w15:done="0"/>
  <w15:commentEx w15:paraId="494FDB73" w15:done="0"/>
  <w15:commentEx w15:paraId="1E1C4709" w15:done="0"/>
  <w15:commentEx w15:paraId="624765A6" w15:done="0"/>
  <w15:commentEx w15:paraId="1A945069" w15:done="0"/>
  <w15:commentEx w15:paraId="03C2D39C" w15:done="0"/>
  <w15:commentEx w15:paraId="0E817601" w15:done="0"/>
  <w15:commentEx w15:paraId="61B8D9BF" w15:done="0"/>
  <w15:commentEx w15:paraId="4FDED6E8" w15:done="0"/>
  <w15:commentEx w15:paraId="76A03480" w15:done="0"/>
  <w15:commentEx w15:paraId="7012558A" w15:done="0"/>
  <w15:commentEx w15:paraId="0452D6D1" w15:done="0"/>
  <w15:commentEx w15:paraId="27A4E1A6" w15:done="0"/>
  <w15:commentEx w15:paraId="5CC4779D" w15:done="0"/>
  <w15:commentEx w15:paraId="2D4DC4E3" w15:done="0"/>
  <w15:commentEx w15:paraId="08B80E79" w15:done="0"/>
  <w15:commentEx w15:paraId="6FA76A70" w15:done="0"/>
  <w15:commentEx w15:paraId="385A6C51" w15:done="0"/>
  <w15:commentEx w15:paraId="5CBF1DC6" w15:done="0"/>
  <w15:commentEx w15:paraId="1A0205D0" w15:done="0"/>
  <w15:commentEx w15:paraId="3C19F5B5" w15:done="0"/>
  <w15:commentEx w15:paraId="071D9D60" w15:done="0"/>
  <w15:commentEx w15:paraId="455B1902" w15:done="0"/>
  <w15:commentEx w15:paraId="636C723B" w15:done="0"/>
  <w15:commentEx w15:paraId="55476A20" w15:done="0"/>
  <w15:commentEx w15:paraId="7C3EDE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12CDC2" w16cex:dateUtc="2025-07-14T20:30:00Z"/>
  <w16cex:commentExtensible w16cex:durableId="12A616B6" w16cex:dateUtc="2025-07-14T16:50:00Z"/>
  <w16cex:commentExtensible w16cex:durableId="37F3CAA7" w16cex:dateUtc="2025-07-14T17:00:00Z"/>
  <w16cex:commentExtensible w16cex:durableId="4BA68D49" w16cex:dateUtc="2025-07-14T17:02:00Z"/>
  <w16cex:commentExtensible w16cex:durableId="6F6DFA05" w16cex:dateUtc="2025-07-14T17:08:00Z"/>
  <w16cex:commentExtensible w16cex:durableId="1DCDF739" w16cex:dateUtc="2025-07-14T18:12:00Z"/>
  <w16cex:commentExtensible w16cex:durableId="419EFFA6" w16cex:dateUtc="2025-07-14T18:14:00Z"/>
  <w16cex:commentExtensible w16cex:durableId="2E783A77" w16cex:dateUtc="2025-07-14T18:17:00Z"/>
  <w16cex:commentExtensible w16cex:durableId="7B546EEA" w16cex:dateUtc="2025-07-14T18:18:00Z"/>
  <w16cex:commentExtensible w16cex:durableId="15627206" w16cex:dateUtc="2025-07-14T18:20:00Z"/>
  <w16cex:commentExtensible w16cex:durableId="1369E7AC" w16cex:dateUtc="2025-07-14T18:21:00Z"/>
  <w16cex:commentExtensible w16cex:durableId="2A4FAB77" w16cex:dateUtc="2025-07-14T18:23:00Z"/>
  <w16cex:commentExtensible w16cex:durableId="7599DA14" w16cex:dateUtc="2025-07-14T18:26:00Z"/>
  <w16cex:commentExtensible w16cex:durableId="0CF51B4E" w16cex:dateUtc="2025-07-14T18:32:00Z"/>
  <w16cex:commentExtensible w16cex:durableId="305E1E7D" w16cex:dateUtc="2025-07-14T18:34:00Z"/>
  <w16cex:commentExtensible w16cex:durableId="23352653" w16cex:dateUtc="2025-07-14T18:36:00Z"/>
  <w16cex:commentExtensible w16cex:durableId="6CEA43BB" w16cex:dateUtc="2025-07-14T18:39:00Z"/>
  <w16cex:commentExtensible w16cex:durableId="2A414F2F" w16cex:dateUtc="2025-07-14T18:41:00Z"/>
  <w16cex:commentExtensible w16cex:durableId="28267ABD" w16cex:dateUtc="2025-07-14T18:45:00Z"/>
  <w16cex:commentExtensible w16cex:durableId="0FFE0545" w16cex:dateUtc="2025-07-14T18:46:00Z"/>
  <w16cex:commentExtensible w16cex:durableId="533D3110" w16cex:dateUtc="2025-07-14T18:48:00Z"/>
  <w16cex:commentExtensible w16cex:durableId="097661B1" w16cex:dateUtc="2025-07-14T18:53:00Z"/>
  <w16cex:commentExtensible w16cex:durableId="71280A6C" w16cex:dateUtc="2025-07-14T18:54:00Z"/>
  <w16cex:commentExtensible w16cex:durableId="0593C588" w16cex:dateUtc="2025-07-14T18:56:00Z"/>
  <w16cex:commentExtensible w16cex:durableId="72F10EC4" w16cex:dateUtc="2025-07-14T18:55:00Z"/>
  <w16cex:commentExtensible w16cex:durableId="121A9A1C" w16cex:dateUtc="2025-07-14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504EF1" w16cid:durableId="2512CDC2"/>
  <w16cid:commentId w16cid:paraId="494FDB73" w16cid:durableId="12A616B6"/>
  <w16cid:commentId w16cid:paraId="1E1C4709" w16cid:durableId="37F3CAA7"/>
  <w16cid:commentId w16cid:paraId="624765A6" w16cid:durableId="4BA68D49"/>
  <w16cid:commentId w16cid:paraId="1A945069" w16cid:durableId="6F6DFA05"/>
  <w16cid:commentId w16cid:paraId="03C2D39C" w16cid:durableId="1DCDF739"/>
  <w16cid:commentId w16cid:paraId="0E817601" w16cid:durableId="419EFFA6"/>
  <w16cid:commentId w16cid:paraId="61B8D9BF" w16cid:durableId="2E783A77"/>
  <w16cid:commentId w16cid:paraId="4FDED6E8" w16cid:durableId="7B546EEA"/>
  <w16cid:commentId w16cid:paraId="76A03480" w16cid:durableId="15627206"/>
  <w16cid:commentId w16cid:paraId="7012558A" w16cid:durableId="1369E7AC"/>
  <w16cid:commentId w16cid:paraId="0452D6D1" w16cid:durableId="2A4FAB77"/>
  <w16cid:commentId w16cid:paraId="27A4E1A6" w16cid:durableId="7599DA14"/>
  <w16cid:commentId w16cid:paraId="5CC4779D" w16cid:durableId="0CF51B4E"/>
  <w16cid:commentId w16cid:paraId="2D4DC4E3" w16cid:durableId="305E1E7D"/>
  <w16cid:commentId w16cid:paraId="08B80E79" w16cid:durableId="23352653"/>
  <w16cid:commentId w16cid:paraId="6FA76A70" w16cid:durableId="6CEA43BB"/>
  <w16cid:commentId w16cid:paraId="385A6C51" w16cid:durableId="2A414F2F"/>
  <w16cid:commentId w16cid:paraId="5CBF1DC6" w16cid:durableId="28267ABD"/>
  <w16cid:commentId w16cid:paraId="1A0205D0" w16cid:durableId="0FFE0545"/>
  <w16cid:commentId w16cid:paraId="3C19F5B5" w16cid:durableId="533D3110"/>
  <w16cid:commentId w16cid:paraId="071D9D60" w16cid:durableId="097661B1"/>
  <w16cid:commentId w16cid:paraId="455B1902" w16cid:durableId="71280A6C"/>
  <w16cid:commentId w16cid:paraId="636C723B" w16cid:durableId="0593C588"/>
  <w16cid:commentId w16cid:paraId="55476A20" w16cid:durableId="72F10EC4"/>
  <w16cid:commentId w16cid:paraId="7C3EDEAC" w16cid:durableId="121A9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6A7A9" w14:textId="77777777" w:rsidR="00FF7E7E" w:rsidRDefault="00FF7E7E" w:rsidP="00F918E2">
      <w:pPr>
        <w:spacing w:after="0" w:line="240" w:lineRule="auto"/>
      </w:pPr>
      <w:r>
        <w:separator/>
      </w:r>
    </w:p>
  </w:endnote>
  <w:endnote w:type="continuationSeparator" w:id="0">
    <w:p w14:paraId="36972ABC" w14:textId="77777777" w:rsidR="00FF7E7E" w:rsidRDefault="00FF7E7E" w:rsidP="00F9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B34F5" w14:textId="77777777" w:rsidR="00FF7E7E" w:rsidRDefault="00FF7E7E" w:rsidP="00F918E2">
      <w:pPr>
        <w:spacing w:after="0" w:line="240" w:lineRule="auto"/>
      </w:pPr>
      <w:r>
        <w:separator/>
      </w:r>
    </w:p>
  </w:footnote>
  <w:footnote w:type="continuationSeparator" w:id="0">
    <w:p w14:paraId="1209151C" w14:textId="77777777" w:rsidR="00FF7E7E" w:rsidRDefault="00FF7E7E" w:rsidP="00F91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82D2F"/>
    <w:multiLevelType w:val="hybridMultilevel"/>
    <w:tmpl w:val="1AB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3044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bas Malla">
    <w15:presenceInfo w15:providerId="AD" w15:userId="S::subas.malla@agnet.tamu.edu::b93be845-0dbb-471b-9d52-d169d6319eac"/>
  </w15:person>
  <w15:person w15:author="Uzair Ahmad">
    <w15:presenceInfo w15:providerId="AD" w15:userId="S::uzair.ahmad@agnet.tamu.edu::f99e8a79-2e80-485a-b19f-5aba0a667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E5"/>
    <w:rsid w:val="000001BB"/>
    <w:rsid w:val="000007DD"/>
    <w:rsid w:val="00000A7D"/>
    <w:rsid w:val="00000F9B"/>
    <w:rsid w:val="00001332"/>
    <w:rsid w:val="00001475"/>
    <w:rsid w:val="00001658"/>
    <w:rsid w:val="00001D02"/>
    <w:rsid w:val="000022D3"/>
    <w:rsid w:val="000023DE"/>
    <w:rsid w:val="00002424"/>
    <w:rsid w:val="0000255C"/>
    <w:rsid w:val="00002646"/>
    <w:rsid w:val="00003153"/>
    <w:rsid w:val="0000335E"/>
    <w:rsid w:val="0000346A"/>
    <w:rsid w:val="00003CF0"/>
    <w:rsid w:val="00003E67"/>
    <w:rsid w:val="0000472A"/>
    <w:rsid w:val="000048C4"/>
    <w:rsid w:val="00004937"/>
    <w:rsid w:val="00004C2E"/>
    <w:rsid w:val="0000514B"/>
    <w:rsid w:val="00005693"/>
    <w:rsid w:val="00005A94"/>
    <w:rsid w:val="00005AA9"/>
    <w:rsid w:val="00005F6B"/>
    <w:rsid w:val="00006223"/>
    <w:rsid w:val="00006E1D"/>
    <w:rsid w:val="00007A23"/>
    <w:rsid w:val="00007B91"/>
    <w:rsid w:val="00007ED4"/>
    <w:rsid w:val="000104B1"/>
    <w:rsid w:val="000105CB"/>
    <w:rsid w:val="0001113F"/>
    <w:rsid w:val="00011463"/>
    <w:rsid w:val="000114AB"/>
    <w:rsid w:val="000118FF"/>
    <w:rsid w:val="00011AA7"/>
    <w:rsid w:val="0001212D"/>
    <w:rsid w:val="00012655"/>
    <w:rsid w:val="000129F7"/>
    <w:rsid w:val="00012A47"/>
    <w:rsid w:val="0001361A"/>
    <w:rsid w:val="0001379C"/>
    <w:rsid w:val="00013A82"/>
    <w:rsid w:val="00013ACC"/>
    <w:rsid w:val="00013F33"/>
    <w:rsid w:val="00014322"/>
    <w:rsid w:val="00015318"/>
    <w:rsid w:val="000154DA"/>
    <w:rsid w:val="00015FD4"/>
    <w:rsid w:val="000167DD"/>
    <w:rsid w:val="00016935"/>
    <w:rsid w:val="00016CEC"/>
    <w:rsid w:val="00016E0D"/>
    <w:rsid w:val="000177A6"/>
    <w:rsid w:val="000177BC"/>
    <w:rsid w:val="00017808"/>
    <w:rsid w:val="00017EDC"/>
    <w:rsid w:val="0002002A"/>
    <w:rsid w:val="0002017C"/>
    <w:rsid w:val="0002020C"/>
    <w:rsid w:val="0002052C"/>
    <w:rsid w:val="00022416"/>
    <w:rsid w:val="00022779"/>
    <w:rsid w:val="00022B73"/>
    <w:rsid w:val="00023411"/>
    <w:rsid w:val="00023BB3"/>
    <w:rsid w:val="00023C69"/>
    <w:rsid w:val="00024299"/>
    <w:rsid w:val="00025A37"/>
    <w:rsid w:val="000261C2"/>
    <w:rsid w:val="0002651B"/>
    <w:rsid w:val="0002682E"/>
    <w:rsid w:val="00027911"/>
    <w:rsid w:val="000302AE"/>
    <w:rsid w:val="00030797"/>
    <w:rsid w:val="0003093A"/>
    <w:rsid w:val="00030E95"/>
    <w:rsid w:val="00031510"/>
    <w:rsid w:val="0003165E"/>
    <w:rsid w:val="00032067"/>
    <w:rsid w:val="00032142"/>
    <w:rsid w:val="000322BD"/>
    <w:rsid w:val="000322BF"/>
    <w:rsid w:val="00032732"/>
    <w:rsid w:val="00032D66"/>
    <w:rsid w:val="000332EB"/>
    <w:rsid w:val="0003363F"/>
    <w:rsid w:val="00033C38"/>
    <w:rsid w:val="00034A69"/>
    <w:rsid w:val="00034EFB"/>
    <w:rsid w:val="00035060"/>
    <w:rsid w:val="0003511E"/>
    <w:rsid w:val="00035D52"/>
    <w:rsid w:val="00035E99"/>
    <w:rsid w:val="00036A51"/>
    <w:rsid w:val="00036BF5"/>
    <w:rsid w:val="00040320"/>
    <w:rsid w:val="000404AF"/>
    <w:rsid w:val="00040789"/>
    <w:rsid w:val="00040C91"/>
    <w:rsid w:val="000414D5"/>
    <w:rsid w:val="000415C2"/>
    <w:rsid w:val="000415F8"/>
    <w:rsid w:val="00041A93"/>
    <w:rsid w:val="000422C5"/>
    <w:rsid w:val="000427BC"/>
    <w:rsid w:val="0004297D"/>
    <w:rsid w:val="00043D81"/>
    <w:rsid w:val="00044DFF"/>
    <w:rsid w:val="0004505C"/>
    <w:rsid w:val="000458B8"/>
    <w:rsid w:val="00045A3A"/>
    <w:rsid w:val="0004711C"/>
    <w:rsid w:val="00047452"/>
    <w:rsid w:val="00047559"/>
    <w:rsid w:val="000476F2"/>
    <w:rsid w:val="000477E6"/>
    <w:rsid w:val="0005019B"/>
    <w:rsid w:val="00051048"/>
    <w:rsid w:val="0005129E"/>
    <w:rsid w:val="0005131C"/>
    <w:rsid w:val="00051468"/>
    <w:rsid w:val="00051477"/>
    <w:rsid w:val="000518E4"/>
    <w:rsid w:val="00051D42"/>
    <w:rsid w:val="000521E9"/>
    <w:rsid w:val="000523B1"/>
    <w:rsid w:val="0005298B"/>
    <w:rsid w:val="000532CA"/>
    <w:rsid w:val="00053E01"/>
    <w:rsid w:val="00054303"/>
    <w:rsid w:val="00054412"/>
    <w:rsid w:val="000547AB"/>
    <w:rsid w:val="00056504"/>
    <w:rsid w:val="00056564"/>
    <w:rsid w:val="00056831"/>
    <w:rsid w:val="00056A19"/>
    <w:rsid w:val="00057030"/>
    <w:rsid w:val="00057FAE"/>
    <w:rsid w:val="00060F0D"/>
    <w:rsid w:val="00061275"/>
    <w:rsid w:val="00061800"/>
    <w:rsid w:val="000618BD"/>
    <w:rsid w:val="00061F8E"/>
    <w:rsid w:val="00062690"/>
    <w:rsid w:val="0006299E"/>
    <w:rsid w:val="00062C23"/>
    <w:rsid w:val="0006321F"/>
    <w:rsid w:val="00063793"/>
    <w:rsid w:val="00063B60"/>
    <w:rsid w:val="00063DDB"/>
    <w:rsid w:val="000650DC"/>
    <w:rsid w:val="000659FF"/>
    <w:rsid w:val="000668B0"/>
    <w:rsid w:val="00066A6F"/>
    <w:rsid w:val="00066BA9"/>
    <w:rsid w:val="00066EB7"/>
    <w:rsid w:val="000673CC"/>
    <w:rsid w:val="000676B5"/>
    <w:rsid w:val="00067C0F"/>
    <w:rsid w:val="00070102"/>
    <w:rsid w:val="000702EA"/>
    <w:rsid w:val="00070641"/>
    <w:rsid w:val="00070796"/>
    <w:rsid w:val="00070AF9"/>
    <w:rsid w:val="00070E47"/>
    <w:rsid w:val="000710C2"/>
    <w:rsid w:val="000710E7"/>
    <w:rsid w:val="000712F3"/>
    <w:rsid w:val="00071348"/>
    <w:rsid w:val="00071815"/>
    <w:rsid w:val="0007189D"/>
    <w:rsid w:val="00071CEA"/>
    <w:rsid w:val="000720E7"/>
    <w:rsid w:val="000721AC"/>
    <w:rsid w:val="000725B8"/>
    <w:rsid w:val="00072712"/>
    <w:rsid w:val="0007348E"/>
    <w:rsid w:val="0007361F"/>
    <w:rsid w:val="000738D2"/>
    <w:rsid w:val="00073B19"/>
    <w:rsid w:val="0007436E"/>
    <w:rsid w:val="00074F51"/>
    <w:rsid w:val="000758B5"/>
    <w:rsid w:val="000759C3"/>
    <w:rsid w:val="0007690C"/>
    <w:rsid w:val="0007698F"/>
    <w:rsid w:val="00076ED7"/>
    <w:rsid w:val="000774DC"/>
    <w:rsid w:val="000774EE"/>
    <w:rsid w:val="00077F1A"/>
    <w:rsid w:val="0008039E"/>
    <w:rsid w:val="00081D88"/>
    <w:rsid w:val="00082A55"/>
    <w:rsid w:val="00082B5F"/>
    <w:rsid w:val="00082C3D"/>
    <w:rsid w:val="00082DDA"/>
    <w:rsid w:val="00083632"/>
    <w:rsid w:val="00083AFC"/>
    <w:rsid w:val="00083CE1"/>
    <w:rsid w:val="000843B3"/>
    <w:rsid w:val="0008446F"/>
    <w:rsid w:val="000845F7"/>
    <w:rsid w:val="00084E0B"/>
    <w:rsid w:val="000850B3"/>
    <w:rsid w:val="00085B74"/>
    <w:rsid w:val="00085D57"/>
    <w:rsid w:val="0008697E"/>
    <w:rsid w:val="00086FBA"/>
    <w:rsid w:val="000879B1"/>
    <w:rsid w:val="00087A2B"/>
    <w:rsid w:val="00087E0F"/>
    <w:rsid w:val="00087E86"/>
    <w:rsid w:val="00090B7E"/>
    <w:rsid w:val="00091455"/>
    <w:rsid w:val="00091FF6"/>
    <w:rsid w:val="00092684"/>
    <w:rsid w:val="00092EED"/>
    <w:rsid w:val="00093075"/>
    <w:rsid w:val="0009330F"/>
    <w:rsid w:val="0009347C"/>
    <w:rsid w:val="0009381F"/>
    <w:rsid w:val="000939EC"/>
    <w:rsid w:val="00095385"/>
    <w:rsid w:val="00095AEC"/>
    <w:rsid w:val="00095BAB"/>
    <w:rsid w:val="00096019"/>
    <w:rsid w:val="0009656C"/>
    <w:rsid w:val="00096653"/>
    <w:rsid w:val="000967CF"/>
    <w:rsid w:val="000969F7"/>
    <w:rsid w:val="00096B62"/>
    <w:rsid w:val="00097779"/>
    <w:rsid w:val="00097B2B"/>
    <w:rsid w:val="00097C4D"/>
    <w:rsid w:val="000A00A1"/>
    <w:rsid w:val="000A021A"/>
    <w:rsid w:val="000A0A03"/>
    <w:rsid w:val="000A0B4C"/>
    <w:rsid w:val="000A0D65"/>
    <w:rsid w:val="000A0E9F"/>
    <w:rsid w:val="000A124A"/>
    <w:rsid w:val="000A1D3C"/>
    <w:rsid w:val="000A2305"/>
    <w:rsid w:val="000A2632"/>
    <w:rsid w:val="000A3800"/>
    <w:rsid w:val="000A3A13"/>
    <w:rsid w:val="000A465F"/>
    <w:rsid w:val="000A47B8"/>
    <w:rsid w:val="000A5537"/>
    <w:rsid w:val="000A6340"/>
    <w:rsid w:val="000A6941"/>
    <w:rsid w:val="000A699F"/>
    <w:rsid w:val="000A6A0C"/>
    <w:rsid w:val="000A7035"/>
    <w:rsid w:val="000A7038"/>
    <w:rsid w:val="000A7556"/>
    <w:rsid w:val="000A7886"/>
    <w:rsid w:val="000B0050"/>
    <w:rsid w:val="000B0442"/>
    <w:rsid w:val="000B06BD"/>
    <w:rsid w:val="000B0BB0"/>
    <w:rsid w:val="000B0ED9"/>
    <w:rsid w:val="000B286E"/>
    <w:rsid w:val="000B30BF"/>
    <w:rsid w:val="000B3AF4"/>
    <w:rsid w:val="000B435C"/>
    <w:rsid w:val="000B4A31"/>
    <w:rsid w:val="000B4B47"/>
    <w:rsid w:val="000B5500"/>
    <w:rsid w:val="000B5651"/>
    <w:rsid w:val="000B5920"/>
    <w:rsid w:val="000B5CAD"/>
    <w:rsid w:val="000B5DB6"/>
    <w:rsid w:val="000B6733"/>
    <w:rsid w:val="000B6DD0"/>
    <w:rsid w:val="000B7647"/>
    <w:rsid w:val="000B7C32"/>
    <w:rsid w:val="000B7C8B"/>
    <w:rsid w:val="000C000B"/>
    <w:rsid w:val="000C03B3"/>
    <w:rsid w:val="000C0546"/>
    <w:rsid w:val="000C05B3"/>
    <w:rsid w:val="000C103D"/>
    <w:rsid w:val="000C1268"/>
    <w:rsid w:val="000C1857"/>
    <w:rsid w:val="000C1F5D"/>
    <w:rsid w:val="000C21E1"/>
    <w:rsid w:val="000C2793"/>
    <w:rsid w:val="000C2AD2"/>
    <w:rsid w:val="000C2E39"/>
    <w:rsid w:val="000C3108"/>
    <w:rsid w:val="000C311F"/>
    <w:rsid w:val="000C32B4"/>
    <w:rsid w:val="000C3412"/>
    <w:rsid w:val="000C3789"/>
    <w:rsid w:val="000C3941"/>
    <w:rsid w:val="000C3D14"/>
    <w:rsid w:val="000C41DA"/>
    <w:rsid w:val="000C5210"/>
    <w:rsid w:val="000C527F"/>
    <w:rsid w:val="000C5308"/>
    <w:rsid w:val="000C6231"/>
    <w:rsid w:val="000C78CB"/>
    <w:rsid w:val="000C7FDB"/>
    <w:rsid w:val="000D0405"/>
    <w:rsid w:val="000D0702"/>
    <w:rsid w:val="000D0866"/>
    <w:rsid w:val="000D0E39"/>
    <w:rsid w:val="000D0F4B"/>
    <w:rsid w:val="000D107D"/>
    <w:rsid w:val="000D11A3"/>
    <w:rsid w:val="000D1627"/>
    <w:rsid w:val="000D1AB6"/>
    <w:rsid w:val="000D26E3"/>
    <w:rsid w:val="000D2747"/>
    <w:rsid w:val="000D2986"/>
    <w:rsid w:val="000D2B07"/>
    <w:rsid w:val="000D2E0E"/>
    <w:rsid w:val="000D2F15"/>
    <w:rsid w:val="000D36EE"/>
    <w:rsid w:val="000D373B"/>
    <w:rsid w:val="000D460D"/>
    <w:rsid w:val="000D5214"/>
    <w:rsid w:val="000D58D9"/>
    <w:rsid w:val="000D5AC7"/>
    <w:rsid w:val="000D5D10"/>
    <w:rsid w:val="000D5DBC"/>
    <w:rsid w:val="000D61D5"/>
    <w:rsid w:val="000D6441"/>
    <w:rsid w:val="000D6731"/>
    <w:rsid w:val="000D686E"/>
    <w:rsid w:val="000D6A9C"/>
    <w:rsid w:val="000D6E45"/>
    <w:rsid w:val="000D7BD2"/>
    <w:rsid w:val="000D7E30"/>
    <w:rsid w:val="000E0498"/>
    <w:rsid w:val="000E05BA"/>
    <w:rsid w:val="000E068A"/>
    <w:rsid w:val="000E0752"/>
    <w:rsid w:val="000E0796"/>
    <w:rsid w:val="000E093B"/>
    <w:rsid w:val="000E0B67"/>
    <w:rsid w:val="000E0BCE"/>
    <w:rsid w:val="000E0E7D"/>
    <w:rsid w:val="000E1074"/>
    <w:rsid w:val="000E1BD1"/>
    <w:rsid w:val="000E1C24"/>
    <w:rsid w:val="000E2600"/>
    <w:rsid w:val="000E2843"/>
    <w:rsid w:val="000E31DC"/>
    <w:rsid w:val="000E3D10"/>
    <w:rsid w:val="000E421B"/>
    <w:rsid w:val="000E4986"/>
    <w:rsid w:val="000E4BC4"/>
    <w:rsid w:val="000E4DC1"/>
    <w:rsid w:val="000E5267"/>
    <w:rsid w:val="000E54DC"/>
    <w:rsid w:val="000E64D0"/>
    <w:rsid w:val="000E6528"/>
    <w:rsid w:val="000E76B9"/>
    <w:rsid w:val="000F073C"/>
    <w:rsid w:val="000F09FD"/>
    <w:rsid w:val="000F125E"/>
    <w:rsid w:val="000F1817"/>
    <w:rsid w:val="000F1827"/>
    <w:rsid w:val="000F1927"/>
    <w:rsid w:val="000F1B14"/>
    <w:rsid w:val="000F3126"/>
    <w:rsid w:val="000F327D"/>
    <w:rsid w:val="000F34C1"/>
    <w:rsid w:val="000F36D4"/>
    <w:rsid w:val="000F3905"/>
    <w:rsid w:val="000F495D"/>
    <w:rsid w:val="000F54EA"/>
    <w:rsid w:val="000F63BD"/>
    <w:rsid w:val="000F691A"/>
    <w:rsid w:val="000F7FDF"/>
    <w:rsid w:val="00100553"/>
    <w:rsid w:val="0010204B"/>
    <w:rsid w:val="00102074"/>
    <w:rsid w:val="0010237F"/>
    <w:rsid w:val="001024CA"/>
    <w:rsid w:val="00102585"/>
    <w:rsid w:val="00102791"/>
    <w:rsid w:val="00102DCF"/>
    <w:rsid w:val="001030D8"/>
    <w:rsid w:val="00103AD3"/>
    <w:rsid w:val="00103B8B"/>
    <w:rsid w:val="00103D5E"/>
    <w:rsid w:val="00104309"/>
    <w:rsid w:val="0010433B"/>
    <w:rsid w:val="00104601"/>
    <w:rsid w:val="001051F5"/>
    <w:rsid w:val="00105721"/>
    <w:rsid w:val="0010587C"/>
    <w:rsid w:val="00105BC6"/>
    <w:rsid w:val="00105D0F"/>
    <w:rsid w:val="00105E32"/>
    <w:rsid w:val="00105FF8"/>
    <w:rsid w:val="00106110"/>
    <w:rsid w:val="001062E8"/>
    <w:rsid w:val="00106C70"/>
    <w:rsid w:val="00106DB3"/>
    <w:rsid w:val="0010705B"/>
    <w:rsid w:val="001074D7"/>
    <w:rsid w:val="00107799"/>
    <w:rsid w:val="00110144"/>
    <w:rsid w:val="0011031B"/>
    <w:rsid w:val="00111064"/>
    <w:rsid w:val="00111100"/>
    <w:rsid w:val="001115AD"/>
    <w:rsid w:val="001123AA"/>
    <w:rsid w:val="00112414"/>
    <w:rsid w:val="00112ED9"/>
    <w:rsid w:val="00113457"/>
    <w:rsid w:val="0011369F"/>
    <w:rsid w:val="00113DCB"/>
    <w:rsid w:val="00113E10"/>
    <w:rsid w:val="00114F3F"/>
    <w:rsid w:val="00115747"/>
    <w:rsid w:val="00115E1D"/>
    <w:rsid w:val="00115F18"/>
    <w:rsid w:val="0011616E"/>
    <w:rsid w:val="00117557"/>
    <w:rsid w:val="00117908"/>
    <w:rsid w:val="00117B19"/>
    <w:rsid w:val="00117CE7"/>
    <w:rsid w:val="00117F31"/>
    <w:rsid w:val="00120370"/>
    <w:rsid w:val="00120B4F"/>
    <w:rsid w:val="00120CC3"/>
    <w:rsid w:val="0012174C"/>
    <w:rsid w:val="0012194F"/>
    <w:rsid w:val="00121A6E"/>
    <w:rsid w:val="00121A91"/>
    <w:rsid w:val="001221D7"/>
    <w:rsid w:val="00122216"/>
    <w:rsid w:val="0012245C"/>
    <w:rsid w:val="00122599"/>
    <w:rsid w:val="001226DE"/>
    <w:rsid w:val="00122A1A"/>
    <w:rsid w:val="00122B54"/>
    <w:rsid w:val="00122BA3"/>
    <w:rsid w:val="00122E6D"/>
    <w:rsid w:val="0012313C"/>
    <w:rsid w:val="001234B1"/>
    <w:rsid w:val="001238FB"/>
    <w:rsid w:val="00123F35"/>
    <w:rsid w:val="0012421A"/>
    <w:rsid w:val="001242A0"/>
    <w:rsid w:val="00124438"/>
    <w:rsid w:val="0012465E"/>
    <w:rsid w:val="00124EC5"/>
    <w:rsid w:val="00124FD3"/>
    <w:rsid w:val="0012534B"/>
    <w:rsid w:val="0012561B"/>
    <w:rsid w:val="00125EF9"/>
    <w:rsid w:val="00126C25"/>
    <w:rsid w:val="00127352"/>
    <w:rsid w:val="00127B4F"/>
    <w:rsid w:val="00127BCD"/>
    <w:rsid w:val="00130410"/>
    <w:rsid w:val="001308BF"/>
    <w:rsid w:val="00130EED"/>
    <w:rsid w:val="00131022"/>
    <w:rsid w:val="001314D3"/>
    <w:rsid w:val="00131663"/>
    <w:rsid w:val="001316E8"/>
    <w:rsid w:val="0013196C"/>
    <w:rsid w:val="00131A49"/>
    <w:rsid w:val="00132409"/>
    <w:rsid w:val="0013346E"/>
    <w:rsid w:val="00133635"/>
    <w:rsid w:val="00133DAA"/>
    <w:rsid w:val="001342C9"/>
    <w:rsid w:val="0013439F"/>
    <w:rsid w:val="001344A2"/>
    <w:rsid w:val="00134852"/>
    <w:rsid w:val="0013491A"/>
    <w:rsid w:val="00134F70"/>
    <w:rsid w:val="00134F9F"/>
    <w:rsid w:val="0013536B"/>
    <w:rsid w:val="00135D8B"/>
    <w:rsid w:val="0013603E"/>
    <w:rsid w:val="001365D2"/>
    <w:rsid w:val="00136938"/>
    <w:rsid w:val="00136BF3"/>
    <w:rsid w:val="001370D4"/>
    <w:rsid w:val="001406D2"/>
    <w:rsid w:val="001410E6"/>
    <w:rsid w:val="0014146B"/>
    <w:rsid w:val="001416C7"/>
    <w:rsid w:val="00141823"/>
    <w:rsid w:val="00141B43"/>
    <w:rsid w:val="00141B50"/>
    <w:rsid w:val="00141B53"/>
    <w:rsid w:val="00141C93"/>
    <w:rsid w:val="00142A1B"/>
    <w:rsid w:val="001432B4"/>
    <w:rsid w:val="00143409"/>
    <w:rsid w:val="001438A4"/>
    <w:rsid w:val="00143985"/>
    <w:rsid w:val="0014458D"/>
    <w:rsid w:val="00144B5F"/>
    <w:rsid w:val="001451B4"/>
    <w:rsid w:val="00145D39"/>
    <w:rsid w:val="001462CB"/>
    <w:rsid w:val="00146363"/>
    <w:rsid w:val="00147375"/>
    <w:rsid w:val="0014752E"/>
    <w:rsid w:val="00147A7B"/>
    <w:rsid w:val="00147D99"/>
    <w:rsid w:val="00147FC0"/>
    <w:rsid w:val="0015042B"/>
    <w:rsid w:val="00150542"/>
    <w:rsid w:val="00150543"/>
    <w:rsid w:val="001507E2"/>
    <w:rsid w:val="00150955"/>
    <w:rsid w:val="00150D00"/>
    <w:rsid w:val="00151365"/>
    <w:rsid w:val="00151405"/>
    <w:rsid w:val="001516A9"/>
    <w:rsid w:val="00151CC9"/>
    <w:rsid w:val="001526EE"/>
    <w:rsid w:val="00152C4D"/>
    <w:rsid w:val="00152DA9"/>
    <w:rsid w:val="00152EEF"/>
    <w:rsid w:val="00153203"/>
    <w:rsid w:val="00153646"/>
    <w:rsid w:val="00153CC5"/>
    <w:rsid w:val="00153D72"/>
    <w:rsid w:val="00153D8B"/>
    <w:rsid w:val="00153FB4"/>
    <w:rsid w:val="00154055"/>
    <w:rsid w:val="0015426B"/>
    <w:rsid w:val="00154441"/>
    <w:rsid w:val="001544EE"/>
    <w:rsid w:val="00155657"/>
    <w:rsid w:val="00155DFB"/>
    <w:rsid w:val="00156455"/>
    <w:rsid w:val="00156519"/>
    <w:rsid w:val="001567D8"/>
    <w:rsid w:val="0015680B"/>
    <w:rsid w:val="001574C4"/>
    <w:rsid w:val="0015765C"/>
    <w:rsid w:val="00157DA1"/>
    <w:rsid w:val="00160064"/>
    <w:rsid w:val="00160473"/>
    <w:rsid w:val="001604A5"/>
    <w:rsid w:val="001607E0"/>
    <w:rsid w:val="00160E04"/>
    <w:rsid w:val="0016137A"/>
    <w:rsid w:val="0016192E"/>
    <w:rsid w:val="00161D34"/>
    <w:rsid w:val="00162E12"/>
    <w:rsid w:val="00163069"/>
    <w:rsid w:val="001630A0"/>
    <w:rsid w:val="001634BD"/>
    <w:rsid w:val="00163958"/>
    <w:rsid w:val="00163DFD"/>
    <w:rsid w:val="001641C2"/>
    <w:rsid w:val="00164392"/>
    <w:rsid w:val="00164843"/>
    <w:rsid w:val="001651BC"/>
    <w:rsid w:val="001651C3"/>
    <w:rsid w:val="00165683"/>
    <w:rsid w:val="00165945"/>
    <w:rsid w:val="001665F5"/>
    <w:rsid w:val="001666F5"/>
    <w:rsid w:val="001671C1"/>
    <w:rsid w:val="001672E3"/>
    <w:rsid w:val="001677FA"/>
    <w:rsid w:val="00170EA5"/>
    <w:rsid w:val="00171519"/>
    <w:rsid w:val="0017186C"/>
    <w:rsid w:val="00171D05"/>
    <w:rsid w:val="00171D21"/>
    <w:rsid w:val="001731A7"/>
    <w:rsid w:val="00173571"/>
    <w:rsid w:val="00173588"/>
    <w:rsid w:val="00173C07"/>
    <w:rsid w:val="00173E57"/>
    <w:rsid w:val="00173EE4"/>
    <w:rsid w:val="00173FF2"/>
    <w:rsid w:val="001751A3"/>
    <w:rsid w:val="00175367"/>
    <w:rsid w:val="0017543A"/>
    <w:rsid w:val="0017574F"/>
    <w:rsid w:val="001759B4"/>
    <w:rsid w:val="001760AD"/>
    <w:rsid w:val="00176171"/>
    <w:rsid w:val="0017665E"/>
    <w:rsid w:val="00177243"/>
    <w:rsid w:val="00177750"/>
    <w:rsid w:val="00177830"/>
    <w:rsid w:val="00177B81"/>
    <w:rsid w:val="00177C7A"/>
    <w:rsid w:val="00177D19"/>
    <w:rsid w:val="0018003A"/>
    <w:rsid w:val="001803E5"/>
    <w:rsid w:val="00180509"/>
    <w:rsid w:val="00180ADE"/>
    <w:rsid w:val="00180EB1"/>
    <w:rsid w:val="00180F45"/>
    <w:rsid w:val="00182226"/>
    <w:rsid w:val="00182802"/>
    <w:rsid w:val="001829F4"/>
    <w:rsid w:val="00182B5D"/>
    <w:rsid w:val="0018320E"/>
    <w:rsid w:val="0018331A"/>
    <w:rsid w:val="00183B1F"/>
    <w:rsid w:val="00183CE3"/>
    <w:rsid w:val="00184401"/>
    <w:rsid w:val="001849FB"/>
    <w:rsid w:val="00184E86"/>
    <w:rsid w:val="00185929"/>
    <w:rsid w:val="00185A7B"/>
    <w:rsid w:val="00186654"/>
    <w:rsid w:val="00186E67"/>
    <w:rsid w:val="00186EA8"/>
    <w:rsid w:val="00186EF0"/>
    <w:rsid w:val="00187477"/>
    <w:rsid w:val="00187730"/>
    <w:rsid w:val="00187EAC"/>
    <w:rsid w:val="0019086E"/>
    <w:rsid w:val="00191109"/>
    <w:rsid w:val="00191B49"/>
    <w:rsid w:val="00191F50"/>
    <w:rsid w:val="00192356"/>
    <w:rsid w:val="001928A0"/>
    <w:rsid w:val="00193271"/>
    <w:rsid w:val="001934DB"/>
    <w:rsid w:val="00193545"/>
    <w:rsid w:val="00193852"/>
    <w:rsid w:val="00193B57"/>
    <w:rsid w:val="00193EE8"/>
    <w:rsid w:val="0019403D"/>
    <w:rsid w:val="0019447B"/>
    <w:rsid w:val="0019486F"/>
    <w:rsid w:val="00194D1F"/>
    <w:rsid w:val="00195579"/>
    <w:rsid w:val="001956A0"/>
    <w:rsid w:val="001958B3"/>
    <w:rsid w:val="0019599B"/>
    <w:rsid w:val="00195A96"/>
    <w:rsid w:val="00195B9A"/>
    <w:rsid w:val="00195C3C"/>
    <w:rsid w:val="001967EC"/>
    <w:rsid w:val="00196BD6"/>
    <w:rsid w:val="00196C62"/>
    <w:rsid w:val="00196DC8"/>
    <w:rsid w:val="00196F2D"/>
    <w:rsid w:val="00197C3E"/>
    <w:rsid w:val="001A033A"/>
    <w:rsid w:val="001A034A"/>
    <w:rsid w:val="001A0606"/>
    <w:rsid w:val="001A0813"/>
    <w:rsid w:val="001A14E1"/>
    <w:rsid w:val="001A1503"/>
    <w:rsid w:val="001A1554"/>
    <w:rsid w:val="001A168C"/>
    <w:rsid w:val="001A24A9"/>
    <w:rsid w:val="001A25CF"/>
    <w:rsid w:val="001A28BD"/>
    <w:rsid w:val="001A2B69"/>
    <w:rsid w:val="001A2EE6"/>
    <w:rsid w:val="001A376C"/>
    <w:rsid w:val="001A3A67"/>
    <w:rsid w:val="001A3C4E"/>
    <w:rsid w:val="001A3D23"/>
    <w:rsid w:val="001A41D2"/>
    <w:rsid w:val="001A49A4"/>
    <w:rsid w:val="001A514B"/>
    <w:rsid w:val="001A5473"/>
    <w:rsid w:val="001A55F2"/>
    <w:rsid w:val="001A56D0"/>
    <w:rsid w:val="001A59B9"/>
    <w:rsid w:val="001A5B9D"/>
    <w:rsid w:val="001A6486"/>
    <w:rsid w:val="001A7138"/>
    <w:rsid w:val="001A772A"/>
    <w:rsid w:val="001B00C9"/>
    <w:rsid w:val="001B050F"/>
    <w:rsid w:val="001B15FA"/>
    <w:rsid w:val="001B1B85"/>
    <w:rsid w:val="001B1CBF"/>
    <w:rsid w:val="001B2148"/>
    <w:rsid w:val="001B223C"/>
    <w:rsid w:val="001B38BB"/>
    <w:rsid w:val="001B3E3C"/>
    <w:rsid w:val="001B3FE2"/>
    <w:rsid w:val="001B43DA"/>
    <w:rsid w:val="001B5270"/>
    <w:rsid w:val="001B52E0"/>
    <w:rsid w:val="001B5546"/>
    <w:rsid w:val="001B57E8"/>
    <w:rsid w:val="001B5FF0"/>
    <w:rsid w:val="001B6044"/>
    <w:rsid w:val="001B614D"/>
    <w:rsid w:val="001B61AA"/>
    <w:rsid w:val="001B6778"/>
    <w:rsid w:val="001B709B"/>
    <w:rsid w:val="001B789D"/>
    <w:rsid w:val="001B7946"/>
    <w:rsid w:val="001B7FE6"/>
    <w:rsid w:val="001C0379"/>
    <w:rsid w:val="001C0596"/>
    <w:rsid w:val="001C158F"/>
    <w:rsid w:val="001C1647"/>
    <w:rsid w:val="001C174A"/>
    <w:rsid w:val="001C181E"/>
    <w:rsid w:val="001C20A6"/>
    <w:rsid w:val="001C2526"/>
    <w:rsid w:val="001C2685"/>
    <w:rsid w:val="001C2CFC"/>
    <w:rsid w:val="001C30C3"/>
    <w:rsid w:val="001C3112"/>
    <w:rsid w:val="001C31B9"/>
    <w:rsid w:val="001C346D"/>
    <w:rsid w:val="001C3C2C"/>
    <w:rsid w:val="001C4065"/>
    <w:rsid w:val="001C4412"/>
    <w:rsid w:val="001C46F6"/>
    <w:rsid w:val="001C4A6A"/>
    <w:rsid w:val="001C4C0D"/>
    <w:rsid w:val="001C517E"/>
    <w:rsid w:val="001C5215"/>
    <w:rsid w:val="001C5363"/>
    <w:rsid w:val="001C551A"/>
    <w:rsid w:val="001C5801"/>
    <w:rsid w:val="001C6421"/>
    <w:rsid w:val="001C6524"/>
    <w:rsid w:val="001C6922"/>
    <w:rsid w:val="001C6A38"/>
    <w:rsid w:val="001C6B0D"/>
    <w:rsid w:val="001C6EE6"/>
    <w:rsid w:val="001D0064"/>
    <w:rsid w:val="001D010A"/>
    <w:rsid w:val="001D026F"/>
    <w:rsid w:val="001D054E"/>
    <w:rsid w:val="001D0EF0"/>
    <w:rsid w:val="001D17E2"/>
    <w:rsid w:val="001D1A5C"/>
    <w:rsid w:val="001D1B1D"/>
    <w:rsid w:val="001D1D33"/>
    <w:rsid w:val="001D24C6"/>
    <w:rsid w:val="001D24CB"/>
    <w:rsid w:val="001D2AF5"/>
    <w:rsid w:val="001D2FD7"/>
    <w:rsid w:val="001D3AEA"/>
    <w:rsid w:val="001D3C66"/>
    <w:rsid w:val="001D3F4D"/>
    <w:rsid w:val="001D42BC"/>
    <w:rsid w:val="001D47F5"/>
    <w:rsid w:val="001D4B8D"/>
    <w:rsid w:val="001D55CC"/>
    <w:rsid w:val="001D5797"/>
    <w:rsid w:val="001D5CA4"/>
    <w:rsid w:val="001D5FA7"/>
    <w:rsid w:val="001D6AB7"/>
    <w:rsid w:val="001D7700"/>
    <w:rsid w:val="001D793C"/>
    <w:rsid w:val="001D7C14"/>
    <w:rsid w:val="001D7F27"/>
    <w:rsid w:val="001E01E1"/>
    <w:rsid w:val="001E148A"/>
    <w:rsid w:val="001E14B5"/>
    <w:rsid w:val="001E1A23"/>
    <w:rsid w:val="001E1B71"/>
    <w:rsid w:val="001E1DCB"/>
    <w:rsid w:val="001E1ECD"/>
    <w:rsid w:val="001E2410"/>
    <w:rsid w:val="001E243F"/>
    <w:rsid w:val="001E2A8B"/>
    <w:rsid w:val="001E3843"/>
    <w:rsid w:val="001E3BE2"/>
    <w:rsid w:val="001E3DC2"/>
    <w:rsid w:val="001E4450"/>
    <w:rsid w:val="001E44DD"/>
    <w:rsid w:val="001E4665"/>
    <w:rsid w:val="001E4F7D"/>
    <w:rsid w:val="001E4F81"/>
    <w:rsid w:val="001E527C"/>
    <w:rsid w:val="001E6DAB"/>
    <w:rsid w:val="001E7367"/>
    <w:rsid w:val="001E74C0"/>
    <w:rsid w:val="001E758C"/>
    <w:rsid w:val="001E7B82"/>
    <w:rsid w:val="001E7E9F"/>
    <w:rsid w:val="001F0510"/>
    <w:rsid w:val="001F05A3"/>
    <w:rsid w:val="001F0B4F"/>
    <w:rsid w:val="001F0FC5"/>
    <w:rsid w:val="001F0FDA"/>
    <w:rsid w:val="001F17EA"/>
    <w:rsid w:val="001F2273"/>
    <w:rsid w:val="001F2350"/>
    <w:rsid w:val="001F26E6"/>
    <w:rsid w:val="001F27CD"/>
    <w:rsid w:val="001F2855"/>
    <w:rsid w:val="001F2A18"/>
    <w:rsid w:val="001F37B9"/>
    <w:rsid w:val="001F3D3C"/>
    <w:rsid w:val="001F486E"/>
    <w:rsid w:val="001F4AAC"/>
    <w:rsid w:val="001F4E2A"/>
    <w:rsid w:val="001F5170"/>
    <w:rsid w:val="001F5A59"/>
    <w:rsid w:val="001F5D26"/>
    <w:rsid w:val="001F5D89"/>
    <w:rsid w:val="001F5EFC"/>
    <w:rsid w:val="001F641D"/>
    <w:rsid w:val="001F7019"/>
    <w:rsid w:val="001F74D3"/>
    <w:rsid w:val="001F75E4"/>
    <w:rsid w:val="001F78C1"/>
    <w:rsid w:val="001F7D88"/>
    <w:rsid w:val="002000DB"/>
    <w:rsid w:val="00200175"/>
    <w:rsid w:val="00200207"/>
    <w:rsid w:val="0020075C"/>
    <w:rsid w:val="00200AC7"/>
    <w:rsid w:val="00200BAB"/>
    <w:rsid w:val="00200E0A"/>
    <w:rsid w:val="00201783"/>
    <w:rsid w:val="0020183F"/>
    <w:rsid w:val="00201BF2"/>
    <w:rsid w:val="0020303E"/>
    <w:rsid w:val="002034C8"/>
    <w:rsid w:val="00203B68"/>
    <w:rsid w:val="00203BFA"/>
    <w:rsid w:val="00203C6C"/>
    <w:rsid w:val="00203F35"/>
    <w:rsid w:val="00204853"/>
    <w:rsid w:val="002049EC"/>
    <w:rsid w:val="00204EE3"/>
    <w:rsid w:val="00204F90"/>
    <w:rsid w:val="00205454"/>
    <w:rsid w:val="00206071"/>
    <w:rsid w:val="00206F84"/>
    <w:rsid w:val="00207813"/>
    <w:rsid w:val="00207B82"/>
    <w:rsid w:val="00207E9F"/>
    <w:rsid w:val="002104FE"/>
    <w:rsid w:val="00210779"/>
    <w:rsid w:val="0021089F"/>
    <w:rsid w:val="00210D36"/>
    <w:rsid w:val="00210EBD"/>
    <w:rsid w:val="00210FA5"/>
    <w:rsid w:val="002111CE"/>
    <w:rsid w:val="002117B6"/>
    <w:rsid w:val="002137FD"/>
    <w:rsid w:val="00213E15"/>
    <w:rsid w:val="00213E6E"/>
    <w:rsid w:val="002140D2"/>
    <w:rsid w:val="00214404"/>
    <w:rsid w:val="002148E7"/>
    <w:rsid w:val="00214905"/>
    <w:rsid w:val="00214B5C"/>
    <w:rsid w:val="0021568C"/>
    <w:rsid w:val="00215B90"/>
    <w:rsid w:val="00216A24"/>
    <w:rsid w:val="00216BDF"/>
    <w:rsid w:val="00216EF1"/>
    <w:rsid w:val="002206CC"/>
    <w:rsid w:val="00220A6B"/>
    <w:rsid w:val="002210D0"/>
    <w:rsid w:val="002213AC"/>
    <w:rsid w:val="00221553"/>
    <w:rsid w:val="00221800"/>
    <w:rsid w:val="002220E8"/>
    <w:rsid w:val="00222138"/>
    <w:rsid w:val="0022258A"/>
    <w:rsid w:val="00222668"/>
    <w:rsid w:val="002228AB"/>
    <w:rsid w:val="00223AB8"/>
    <w:rsid w:val="00223BA5"/>
    <w:rsid w:val="00224525"/>
    <w:rsid w:val="00224627"/>
    <w:rsid w:val="00224C98"/>
    <w:rsid w:val="002256BB"/>
    <w:rsid w:val="00225821"/>
    <w:rsid w:val="00225A6C"/>
    <w:rsid w:val="0022607C"/>
    <w:rsid w:val="0022608B"/>
    <w:rsid w:val="002266D2"/>
    <w:rsid w:val="0022688C"/>
    <w:rsid w:val="00226C2D"/>
    <w:rsid w:val="00226D7C"/>
    <w:rsid w:val="00226EF1"/>
    <w:rsid w:val="00227401"/>
    <w:rsid w:val="00227891"/>
    <w:rsid w:val="00227C5A"/>
    <w:rsid w:val="002301B3"/>
    <w:rsid w:val="00230282"/>
    <w:rsid w:val="002305BB"/>
    <w:rsid w:val="002308ED"/>
    <w:rsid w:val="00231600"/>
    <w:rsid w:val="002317FC"/>
    <w:rsid w:val="002320AC"/>
    <w:rsid w:val="00232276"/>
    <w:rsid w:val="00232373"/>
    <w:rsid w:val="002324AE"/>
    <w:rsid w:val="00232865"/>
    <w:rsid w:val="002328AC"/>
    <w:rsid w:val="00232BDB"/>
    <w:rsid w:val="00232C69"/>
    <w:rsid w:val="002331CF"/>
    <w:rsid w:val="002333DD"/>
    <w:rsid w:val="00233657"/>
    <w:rsid w:val="00233F83"/>
    <w:rsid w:val="00234657"/>
    <w:rsid w:val="0023485C"/>
    <w:rsid w:val="002349D2"/>
    <w:rsid w:val="00235168"/>
    <w:rsid w:val="00235B6C"/>
    <w:rsid w:val="00236141"/>
    <w:rsid w:val="00236399"/>
    <w:rsid w:val="0023670C"/>
    <w:rsid w:val="00236C45"/>
    <w:rsid w:val="00236E51"/>
    <w:rsid w:val="00236E72"/>
    <w:rsid w:val="00237324"/>
    <w:rsid w:val="00237628"/>
    <w:rsid w:val="002377DB"/>
    <w:rsid w:val="00237AFF"/>
    <w:rsid w:val="00237CC0"/>
    <w:rsid w:val="00237D8E"/>
    <w:rsid w:val="00237F68"/>
    <w:rsid w:val="00240981"/>
    <w:rsid w:val="002410C7"/>
    <w:rsid w:val="0024166F"/>
    <w:rsid w:val="00241E7D"/>
    <w:rsid w:val="00242300"/>
    <w:rsid w:val="00242794"/>
    <w:rsid w:val="002428C6"/>
    <w:rsid w:val="00242E56"/>
    <w:rsid w:val="0024312C"/>
    <w:rsid w:val="0024355B"/>
    <w:rsid w:val="00243880"/>
    <w:rsid w:val="00243CC6"/>
    <w:rsid w:val="00243F5B"/>
    <w:rsid w:val="0024413B"/>
    <w:rsid w:val="00244D28"/>
    <w:rsid w:val="00244FC7"/>
    <w:rsid w:val="00245AF6"/>
    <w:rsid w:val="00246278"/>
    <w:rsid w:val="002466FB"/>
    <w:rsid w:val="00246A33"/>
    <w:rsid w:val="00246B7F"/>
    <w:rsid w:val="00246E4D"/>
    <w:rsid w:val="00247596"/>
    <w:rsid w:val="00250993"/>
    <w:rsid w:val="00250A23"/>
    <w:rsid w:val="00250D4B"/>
    <w:rsid w:val="00250D9E"/>
    <w:rsid w:val="00250EFC"/>
    <w:rsid w:val="0025135F"/>
    <w:rsid w:val="00251430"/>
    <w:rsid w:val="002515C2"/>
    <w:rsid w:val="00252D0B"/>
    <w:rsid w:val="0025327E"/>
    <w:rsid w:val="00253632"/>
    <w:rsid w:val="0025384D"/>
    <w:rsid w:val="002541BE"/>
    <w:rsid w:val="002548BE"/>
    <w:rsid w:val="0025585B"/>
    <w:rsid w:val="00255A76"/>
    <w:rsid w:val="00255B2C"/>
    <w:rsid w:val="002562F3"/>
    <w:rsid w:val="00256455"/>
    <w:rsid w:val="002565BB"/>
    <w:rsid w:val="0025661B"/>
    <w:rsid w:val="00256642"/>
    <w:rsid w:val="00256803"/>
    <w:rsid w:val="00256D0D"/>
    <w:rsid w:val="00256F7E"/>
    <w:rsid w:val="00257478"/>
    <w:rsid w:val="00260093"/>
    <w:rsid w:val="00260EAF"/>
    <w:rsid w:val="00260FBE"/>
    <w:rsid w:val="00260FBF"/>
    <w:rsid w:val="00261781"/>
    <w:rsid w:val="00261AC3"/>
    <w:rsid w:val="00262451"/>
    <w:rsid w:val="00262EC4"/>
    <w:rsid w:val="002649EA"/>
    <w:rsid w:val="00264BCF"/>
    <w:rsid w:val="00264FC0"/>
    <w:rsid w:val="00265143"/>
    <w:rsid w:val="002651E7"/>
    <w:rsid w:val="00265372"/>
    <w:rsid w:val="00265423"/>
    <w:rsid w:val="00265E70"/>
    <w:rsid w:val="00266222"/>
    <w:rsid w:val="0026693D"/>
    <w:rsid w:val="00267466"/>
    <w:rsid w:val="00267835"/>
    <w:rsid w:val="0027029A"/>
    <w:rsid w:val="002704BD"/>
    <w:rsid w:val="00271AF8"/>
    <w:rsid w:val="00271C4F"/>
    <w:rsid w:val="002721F9"/>
    <w:rsid w:val="0027248B"/>
    <w:rsid w:val="002725E4"/>
    <w:rsid w:val="00272935"/>
    <w:rsid w:val="00272D2B"/>
    <w:rsid w:val="00273436"/>
    <w:rsid w:val="00273AB8"/>
    <w:rsid w:val="00273EA5"/>
    <w:rsid w:val="0027409A"/>
    <w:rsid w:val="002747E7"/>
    <w:rsid w:val="00274DCC"/>
    <w:rsid w:val="00274E75"/>
    <w:rsid w:val="00274FD0"/>
    <w:rsid w:val="002752DB"/>
    <w:rsid w:val="00276480"/>
    <w:rsid w:val="0027685B"/>
    <w:rsid w:val="0027747A"/>
    <w:rsid w:val="0028028C"/>
    <w:rsid w:val="00280A7B"/>
    <w:rsid w:val="00280B85"/>
    <w:rsid w:val="0028113E"/>
    <w:rsid w:val="00281382"/>
    <w:rsid w:val="002814AF"/>
    <w:rsid w:val="002823E8"/>
    <w:rsid w:val="00282697"/>
    <w:rsid w:val="002829EF"/>
    <w:rsid w:val="0028355C"/>
    <w:rsid w:val="002835AF"/>
    <w:rsid w:val="00283F02"/>
    <w:rsid w:val="00284258"/>
    <w:rsid w:val="00284714"/>
    <w:rsid w:val="00285B2C"/>
    <w:rsid w:val="00286551"/>
    <w:rsid w:val="002865E0"/>
    <w:rsid w:val="00286890"/>
    <w:rsid w:val="00286C1F"/>
    <w:rsid w:val="00286F27"/>
    <w:rsid w:val="0028718A"/>
    <w:rsid w:val="002876A8"/>
    <w:rsid w:val="00287B01"/>
    <w:rsid w:val="0029070B"/>
    <w:rsid w:val="00290EF9"/>
    <w:rsid w:val="00291B44"/>
    <w:rsid w:val="00291EDB"/>
    <w:rsid w:val="002921B0"/>
    <w:rsid w:val="00292404"/>
    <w:rsid w:val="00292D8A"/>
    <w:rsid w:val="00293389"/>
    <w:rsid w:val="002935B1"/>
    <w:rsid w:val="0029383D"/>
    <w:rsid w:val="00293881"/>
    <w:rsid w:val="002938E2"/>
    <w:rsid w:val="0029396B"/>
    <w:rsid w:val="00293A50"/>
    <w:rsid w:val="00293EED"/>
    <w:rsid w:val="00293F06"/>
    <w:rsid w:val="00294061"/>
    <w:rsid w:val="00294098"/>
    <w:rsid w:val="002942AD"/>
    <w:rsid w:val="002943D6"/>
    <w:rsid w:val="00294653"/>
    <w:rsid w:val="00294A20"/>
    <w:rsid w:val="00295BAC"/>
    <w:rsid w:val="00295C5F"/>
    <w:rsid w:val="00295E07"/>
    <w:rsid w:val="00295E76"/>
    <w:rsid w:val="00295E7B"/>
    <w:rsid w:val="0029607E"/>
    <w:rsid w:val="002964A7"/>
    <w:rsid w:val="002968C4"/>
    <w:rsid w:val="00296DD7"/>
    <w:rsid w:val="00297881"/>
    <w:rsid w:val="00297AAA"/>
    <w:rsid w:val="00297B6D"/>
    <w:rsid w:val="00297C9A"/>
    <w:rsid w:val="00297D0E"/>
    <w:rsid w:val="00297E01"/>
    <w:rsid w:val="00297EDA"/>
    <w:rsid w:val="002A0A22"/>
    <w:rsid w:val="002A0AC7"/>
    <w:rsid w:val="002A1427"/>
    <w:rsid w:val="002A186D"/>
    <w:rsid w:val="002A1D54"/>
    <w:rsid w:val="002A1F96"/>
    <w:rsid w:val="002A24CD"/>
    <w:rsid w:val="002A2B57"/>
    <w:rsid w:val="002A33A1"/>
    <w:rsid w:val="002A35BC"/>
    <w:rsid w:val="002A3A1C"/>
    <w:rsid w:val="002A3DC2"/>
    <w:rsid w:val="002A41BB"/>
    <w:rsid w:val="002A45E7"/>
    <w:rsid w:val="002A588F"/>
    <w:rsid w:val="002A58B5"/>
    <w:rsid w:val="002A599A"/>
    <w:rsid w:val="002A59EC"/>
    <w:rsid w:val="002A5A65"/>
    <w:rsid w:val="002A60B3"/>
    <w:rsid w:val="002A61FF"/>
    <w:rsid w:val="002A6D8E"/>
    <w:rsid w:val="002A7033"/>
    <w:rsid w:val="002A743E"/>
    <w:rsid w:val="002A7819"/>
    <w:rsid w:val="002A786F"/>
    <w:rsid w:val="002A7C40"/>
    <w:rsid w:val="002B023C"/>
    <w:rsid w:val="002B06CB"/>
    <w:rsid w:val="002B0826"/>
    <w:rsid w:val="002B16B6"/>
    <w:rsid w:val="002B1A60"/>
    <w:rsid w:val="002B23BC"/>
    <w:rsid w:val="002B2C54"/>
    <w:rsid w:val="002B2F95"/>
    <w:rsid w:val="002B315F"/>
    <w:rsid w:val="002B31AF"/>
    <w:rsid w:val="002B361C"/>
    <w:rsid w:val="002B3AAD"/>
    <w:rsid w:val="002B4146"/>
    <w:rsid w:val="002B42C1"/>
    <w:rsid w:val="002B4965"/>
    <w:rsid w:val="002B4C3F"/>
    <w:rsid w:val="002B53B7"/>
    <w:rsid w:val="002B5A35"/>
    <w:rsid w:val="002B5C92"/>
    <w:rsid w:val="002B5E38"/>
    <w:rsid w:val="002B65A2"/>
    <w:rsid w:val="002C023A"/>
    <w:rsid w:val="002C12BC"/>
    <w:rsid w:val="002C1BBD"/>
    <w:rsid w:val="002C311C"/>
    <w:rsid w:val="002C3DA7"/>
    <w:rsid w:val="002C3F2F"/>
    <w:rsid w:val="002C4168"/>
    <w:rsid w:val="002C455D"/>
    <w:rsid w:val="002C4566"/>
    <w:rsid w:val="002C5021"/>
    <w:rsid w:val="002C5A27"/>
    <w:rsid w:val="002C5CE0"/>
    <w:rsid w:val="002C6440"/>
    <w:rsid w:val="002C66A5"/>
    <w:rsid w:val="002C71DD"/>
    <w:rsid w:val="002C76E3"/>
    <w:rsid w:val="002C7D4D"/>
    <w:rsid w:val="002C7D78"/>
    <w:rsid w:val="002C7F43"/>
    <w:rsid w:val="002D0213"/>
    <w:rsid w:val="002D067A"/>
    <w:rsid w:val="002D093A"/>
    <w:rsid w:val="002D0A56"/>
    <w:rsid w:val="002D0BD2"/>
    <w:rsid w:val="002D0CB4"/>
    <w:rsid w:val="002D134A"/>
    <w:rsid w:val="002D1612"/>
    <w:rsid w:val="002D1CAA"/>
    <w:rsid w:val="002D2560"/>
    <w:rsid w:val="002D2D47"/>
    <w:rsid w:val="002D2F3A"/>
    <w:rsid w:val="002D3616"/>
    <w:rsid w:val="002D3738"/>
    <w:rsid w:val="002D379C"/>
    <w:rsid w:val="002D3833"/>
    <w:rsid w:val="002D3989"/>
    <w:rsid w:val="002D4875"/>
    <w:rsid w:val="002D4973"/>
    <w:rsid w:val="002D49B3"/>
    <w:rsid w:val="002D4CCF"/>
    <w:rsid w:val="002D4DDC"/>
    <w:rsid w:val="002D569A"/>
    <w:rsid w:val="002D5C2A"/>
    <w:rsid w:val="002D5C32"/>
    <w:rsid w:val="002D5D0F"/>
    <w:rsid w:val="002D5D24"/>
    <w:rsid w:val="002D62F7"/>
    <w:rsid w:val="002D6B89"/>
    <w:rsid w:val="002D6D88"/>
    <w:rsid w:val="002D6E81"/>
    <w:rsid w:val="002D70AB"/>
    <w:rsid w:val="002E02CD"/>
    <w:rsid w:val="002E0982"/>
    <w:rsid w:val="002E0C54"/>
    <w:rsid w:val="002E0D7C"/>
    <w:rsid w:val="002E0EEF"/>
    <w:rsid w:val="002E1116"/>
    <w:rsid w:val="002E1223"/>
    <w:rsid w:val="002E143D"/>
    <w:rsid w:val="002E18A8"/>
    <w:rsid w:val="002E19F0"/>
    <w:rsid w:val="002E27F1"/>
    <w:rsid w:val="002E3002"/>
    <w:rsid w:val="002E3874"/>
    <w:rsid w:val="002E3AE3"/>
    <w:rsid w:val="002E3B6E"/>
    <w:rsid w:val="002E3F13"/>
    <w:rsid w:val="002E40AE"/>
    <w:rsid w:val="002E438A"/>
    <w:rsid w:val="002E4792"/>
    <w:rsid w:val="002E4B98"/>
    <w:rsid w:val="002E4C33"/>
    <w:rsid w:val="002E5149"/>
    <w:rsid w:val="002E545F"/>
    <w:rsid w:val="002E5655"/>
    <w:rsid w:val="002E5B52"/>
    <w:rsid w:val="002E6338"/>
    <w:rsid w:val="002E6B4E"/>
    <w:rsid w:val="002E74CF"/>
    <w:rsid w:val="002E7599"/>
    <w:rsid w:val="002E7804"/>
    <w:rsid w:val="002E7A8E"/>
    <w:rsid w:val="002E7A96"/>
    <w:rsid w:val="002E7CDD"/>
    <w:rsid w:val="002F0BB7"/>
    <w:rsid w:val="002F14A0"/>
    <w:rsid w:val="002F17B5"/>
    <w:rsid w:val="002F1B16"/>
    <w:rsid w:val="002F1B20"/>
    <w:rsid w:val="002F1D98"/>
    <w:rsid w:val="002F236A"/>
    <w:rsid w:val="002F2977"/>
    <w:rsid w:val="002F2DA9"/>
    <w:rsid w:val="002F30F9"/>
    <w:rsid w:val="002F311B"/>
    <w:rsid w:val="002F352C"/>
    <w:rsid w:val="002F3880"/>
    <w:rsid w:val="002F3B9D"/>
    <w:rsid w:val="002F42B6"/>
    <w:rsid w:val="002F42CA"/>
    <w:rsid w:val="002F4437"/>
    <w:rsid w:val="002F4601"/>
    <w:rsid w:val="002F463E"/>
    <w:rsid w:val="002F4D6C"/>
    <w:rsid w:val="002F583E"/>
    <w:rsid w:val="002F584D"/>
    <w:rsid w:val="002F60FF"/>
    <w:rsid w:val="002F6133"/>
    <w:rsid w:val="002F63B0"/>
    <w:rsid w:val="002F63F6"/>
    <w:rsid w:val="002F6531"/>
    <w:rsid w:val="002F6956"/>
    <w:rsid w:val="002F6BA6"/>
    <w:rsid w:val="002F6C93"/>
    <w:rsid w:val="002F6F98"/>
    <w:rsid w:val="002F7218"/>
    <w:rsid w:val="002F723B"/>
    <w:rsid w:val="002F7679"/>
    <w:rsid w:val="002F77D8"/>
    <w:rsid w:val="002F7E3A"/>
    <w:rsid w:val="00300096"/>
    <w:rsid w:val="003004CF"/>
    <w:rsid w:val="00300825"/>
    <w:rsid w:val="0030089C"/>
    <w:rsid w:val="003014DC"/>
    <w:rsid w:val="00301F1A"/>
    <w:rsid w:val="003020C8"/>
    <w:rsid w:val="00302196"/>
    <w:rsid w:val="00302566"/>
    <w:rsid w:val="00302850"/>
    <w:rsid w:val="00302B72"/>
    <w:rsid w:val="00302DC7"/>
    <w:rsid w:val="00303101"/>
    <w:rsid w:val="003036AE"/>
    <w:rsid w:val="003041AE"/>
    <w:rsid w:val="003046D1"/>
    <w:rsid w:val="00305755"/>
    <w:rsid w:val="00305BC3"/>
    <w:rsid w:val="00305D8E"/>
    <w:rsid w:val="00306322"/>
    <w:rsid w:val="0030658C"/>
    <w:rsid w:val="003065A1"/>
    <w:rsid w:val="00306B3D"/>
    <w:rsid w:val="00306DEE"/>
    <w:rsid w:val="00306E43"/>
    <w:rsid w:val="00306F82"/>
    <w:rsid w:val="00307F5E"/>
    <w:rsid w:val="003102D7"/>
    <w:rsid w:val="003104DF"/>
    <w:rsid w:val="003104EB"/>
    <w:rsid w:val="003106E0"/>
    <w:rsid w:val="003106FA"/>
    <w:rsid w:val="00310812"/>
    <w:rsid w:val="00310D73"/>
    <w:rsid w:val="00311361"/>
    <w:rsid w:val="0031139B"/>
    <w:rsid w:val="003115AA"/>
    <w:rsid w:val="003116F0"/>
    <w:rsid w:val="0031192A"/>
    <w:rsid w:val="00311DB7"/>
    <w:rsid w:val="00311F87"/>
    <w:rsid w:val="00311F8F"/>
    <w:rsid w:val="00312054"/>
    <w:rsid w:val="003120DC"/>
    <w:rsid w:val="00312372"/>
    <w:rsid w:val="003125CF"/>
    <w:rsid w:val="00312B63"/>
    <w:rsid w:val="00313F7A"/>
    <w:rsid w:val="003144D2"/>
    <w:rsid w:val="003148A0"/>
    <w:rsid w:val="00314956"/>
    <w:rsid w:val="00314BDE"/>
    <w:rsid w:val="0031520D"/>
    <w:rsid w:val="003158FE"/>
    <w:rsid w:val="00315DE7"/>
    <w:rsid w:val="00315F26"/>
    <w:rsid w:val="00316015"/>
    <w:rsid w:val="003160DF"/>
    <w:rsid w:val="00316176"/>
    <w:rsid w:val="00316726"/>
    <w:rsid w:val="00316883"/>
    <w:rsid w:val="00316B2E"/>
    <w:rsid w:val="00316B9B"/>
    <w:rsid w:val="00316D38"/>
    <w:rsid w:val="00316F21"/>
    <w:rsid w:val="00316F5C"/>
    <w:rsid w:val="00317459"/>
    <w:rsid w:val="00320D5B"/>
    <w:rsid w:val="00320DCC"/>
    <w:rsid w:val="003217D8"/>
    <w:rsid w:val="00322D05"/>
    <w:rsid w:val="00323A21"/>
    <w:rsid w:val="00324623"/>
    <w:rsid w:val="0032474E"/>
    <w:rsid w:val="00324A88"/>
    <w:rsid w:val="00324B5A"/>
    <w:rsid w:val="00324F61"/>
    <w:rsid w:val="00324F82"/>
    <w:rsid w:val="00325048"/>
    <w:rsid w:val="003251F5"/>
    <w:rsid w:val="003258AF"/>
    <w:rsid w:val="003258C9"/>
    <w:rsid w:val="00326057"/>
    <w:rsid w:val="003261F7"/>
    <w:rsid w:val="00326250"/>
    <w:rsid w:val="00326499"/>
    <w:rsid w:val="003265A3"/>
    <w:rsid w:val="003267AD"/>
    <w:rsid w:val="0032763C"/>
    <w:rsid w:val="00327678"/>
    <w:rsid w:val="003276D2"/>
    <w:rsid w:val="003278AE"/>
    <w:rsid w:val="0033130D"/>
    <w:rsid w:val="00331352"/>
    <w:rsid w:val="003319F9"/>
    <w:rsid w:val="003322D9"/>
    <w:rsid w:val="00332A89"/>
    <w:rsid w:val="00333BC6"/>
    <w:rsid w:val="0033405A"/>
    <w:rsid w:val="00334236"/>
    <w:rsid w:val="003345AD"/>
    <w:rsid w:val="0033488C"/>
    <w:rsid w:val="00334952"/>
    <w:rsid w:val="00334F35"/>
    <w:rsid w:val="0033564F"/>
    <w:rsid w:val="00336BDF"/>
    <w:rsid w:val="00336FEA"/>
    <w:rsid w:val="00337193"/>
    <w:rsid w:val="00337B39"/>
    <w:rsid w:val="00340590"/>
    <w:rsid w:val="00340EC4"/>
    <w:rsid w:val="0034167C"/>
    <w:rsid w:val="003421D9"/>
    <w:rsid w:val="00342206"/>
    <w:rsid w:val="00342211"/>
    <w:rsid w:val="003423E1"/>
    <w:rsid w:val="0034264E"/>
    <w:rsid w:val="0034288B"/>
    <w:rsid w:val="003428BB"/>
    <w:rsid w:val="00342A99"/>
    <w:rsid w:val="00342CBD"/>
    <w:rsid w:val="003432F5"/>
    <w:rsid w:val="00343976"/>
    <w:rsid w:val="00343E3F"/>
    <w:rsid w:val="00343F3D"/>
    <w:rsid w:val="0034445A"/>
    <w:rsid w:val="003445CA"/>
    <w:rsid w:val="0034558D"/>
    <w:rsid w:val="003458CA"/>
    <w:rsid w:val="003459A0"/>
    <w:rsid w:val="0034680C"/>
    <w:rsid w:val="00347805"/>
    <w:rsid w:val="00347B94"/>
    <w:rsid w:val="00347D3B"/>
    <w:rsid w:val="00350039"/>
    <w:rsid w:val="00350FB2"/>
    <w:rsid w:val="00352279"/>
    <w:rsid w:val="00352C03"/>
    <w:rsid w:val="0035308D"/>
    <w:rsid w:val="00353475"/>
    <w:rsid w:val="00353958"/>
    <w:rsid w:val="00353D76"/>
    <w:rsid w:val="00354011"/>
    <w:rsid w:val="00354289"/>
    <w:rsid w:val="0035457F"/>
    <w:rsid w:val="0035515E"/>
    <w:rsid w:val="0035522D"/>
    <w:rsid w:val="00355795"/>
    <w:rsid w:val="00355E3A"/>
    <w:rsid w:val="00356772"/>
    <w:rsid w:val="00357D98"/>
    <w:rsid w:val="00361543"/>
    <w:rsid w:val="00361627"/>
    <w:rsid w:val="00361A57"/>
    <w:rsid w:val="00361C85"/>
    <w:rsid w:val="00361F32"/>
    <w:rsid w:val="003621FC"/>
    <w:rsid w:val="00362F02"/>
    <w:rsid w:val="003630AB"/>
    <w:rsid w:val="00363187"/>
    <w:rsid w:val="003632D5"/>
    <w:rsid w:val="003636C1"/>
    <w:rsid w:val="003638BC"/>
    <w:rsid w:val="00363D4C"/>
    <w:rsid w:val="00363FA2"/>
    <w:rsid w:val="0036488C"/>
    <w:rsid w:val="0036499F"/>
    <w:rsid w:val="00364D1F"/>
    <w:rsid w:val="00365BF4"/>
    <w:rsid w:val="00365CCB"/>
    <w:rsid w:val="00365EC0"/>
    <w:rsid w:val="00366096"/>
    <w:rsid w:val="003664B8"/>
    <w:rsid w:val="00366948"/>
    <w:rsid w:val="00366A02"/>
    <w:rsid w:val="00366D72"/>
    <w:rsid w:val="003671B8"/>
    <w:rsid w:val="003673FE"/>
    <w:rsid w:val="003676ED"/>
    <w:rsid w:val="0036774D"/>
    <w:rsid w:val="00370190"/>
    <w:rsid w:val="003704DF"/>
    <w:rsid w:val="00370C6F"/>
    <w:rsid w:val="00370F82"/>
    <w:rsid w:val="00370FD7"/>
    <w:rsid w:val="00371208"/>
    <w:rsid w:val="0037139B"/>
    <w:rsid w:val="003715F0"/>
    <w:rsid w:val="00371A27"/>
    <w:rsid w:val="00371A5F"/>
    <w:rsid w:val="00371C59"/>
    <w:rsid w:val="00372C8A"/>
    <w:rsid w:val="00373B75"/>
    <w:rsid w:val="00373C47"/>
    <w:rsid w:val="00373C75"/>
    <w:rsid w:val="00374AFF"/>
    <w:rsid w:val="00374B86"/>
    <w:rsid w:val="00374C27"/>
    <w:rsid w:val="00374E5D"/>
    <w:rsid w:val="0037530B"/>
    <w:rsid w:val="003758BB"/>
    <w:rsid w:val="00375C78"/>
    <w:rsid w:val="003762F3"/>
    <w:rsid w:val="003766AE"/>
    <w:rsid w:val="00376994"/>
    <w:rsid w:val="00376C93"/>
    <w:rsid w:val="00377596"/>
    <w:rsid w:val="00377613"/>
    <w:rsid w:val="00377A0A"/>
    <w:rsid w:val="00377EA4"/>
    <w:rsid w:val="00380088"/>
    <w:rsid w:val="0038051E"/>
    <w:rsid w:val="00380AB3"/>
    <w:rsid w:val="00380BF3"/>
    <w:rsid w:val="0038116B"/>
    <w:rsid w:val="003811EC"/>
    <w:rsid w:val="003816B4"/>
    <w:rsid w:val="00381B7A"/>
    <w:rsid w:val="00382064"/>
    <w:rsid w:val="00382319"/>
    <w:rsid w:val="00382A80"/>
    <w:rsid w:val="00383663"/>
    <w:rsid w:val="00385402"/>
    <w:rsid w:val="00385A3B"/>
    <w:rsid w:val="003860F2"/>
    <w:rsid w:val="0038664A"/>
    <w:rsid w:val="003874B8"/>
    <w:rsid w:val="003875C7"/>
    <w:rsid w:val="003876F2"/>
    <w:rsid w:val="00387D06"/>
    <w:rsid w:val="00390C0B"/>
    <w:rsid w:val="00390DA3"/>
    <w:rsid w:val="003911EC"/>
    <w:rsid w:val="00391550"/>
    <w:rsid w:val="0039169D"/>
    <w:rsid w:val="00391A95"/>
    <w:rsid w:val="00391BBB"/>
    <w:rsid w:val="00391FE9"/>
    <w:rsid w:val="003924FD"/>
    <w:rsid w:val="00392EED"/>
    <w:rsid w:val="00392FAE"/>
    <w:rsid w:val="00393F7B"/>
    <w:rsid w:val="00394287"/>
    <w:rsid w:val="00394411"/>
    <w:rsid w:val="0039474C"/>
    <w:rsid w:val="0039494D"/>
    <w:rsid w:val="00394E09"/>
    <w:rsid w:val="00394F08"/>
    <w:rsid w:val="0039566D"/>
    <w:rsid w:val="00395810"/>
    <w:rsid w:val="00395F82"/>
    <w:rsid w:val="0039613E"/>
    <w:rsid w:val="00396B59"/>
    <w:rsid w:val="003970C2"/>
    <w:rsid w:val="0039729A"/>
    <w:rsid w:val="00397669"/>
    <w:rsid w:val="00397948"/>
    <w:rsid w:val="00397A78"/>
    <w:rsid w:val="003A03C8"/>
    <w:rsid w:val="003A09FF"/>
    <w:rsid w:val="003A0BAC"/>
    <w:rsid w:val="003A0E5E"/>
    <w:rsid w:val="003A0EB1"/>
    <w:rsid w:val="003A2206"/>
    <w:rsid w:val="003A23B5"/>
    <w:rsid w:val="003A2604"/>
    <w:rsid w:val="003A2D9A"/>
    <w:rsid w:val="003A2DF6"/>
    <w:rsid w:val="003A316F"/>
    <w:rsid w:val="003A3279"/>
    <w:rsid w:val="003A40DD"/>
    <w:rsid w:val="003A4800"/>
    <w:rsid w:val="003A49C7"/>
    <w:rsid w:val="003A4B3E"/>
    <w:rsid w:val="003A4BD4"/>
    <w:rsid w:val="003A4E02"/>
    <w:rsid w:val="003A4F7A"/>
    <w:rsid w:val="003A530F"/>
    <w:rsid w:val="003A5763"/>
    <w:rsid w:val="003A5E20"/>
    <w:rsid w:val="003A5F10"/>
    <w:rsid w:val="003A62DF"/>
    <w:rsid w:val="003A64CE"/>
    <w:rsid w:val="003A6B9B"/>
    <w:rsid w:val="003A6F8B"/>
    <w:rsid w:val="003B0190"/>
    <w:rsid w:val="003B06D7"/>
    <w:rsid w:val="003B0768"/>
    <w:rsid w:val="003B0BD9"/>
    <w:rsid w:val="003B19ED"/>
    <w:rsid w:val="003B1A2D"/>
    <w:rsid w:val="003B249B"/>
    <w:rsid w:val="003B2785"/>
    <w:rsid w:val="003B4214"/>
    <w:rsid w:val="003B4531"/>
    <w:rsid w:val="003B45A3"/>
    <w:rsid w:val="003B4B72"/>
    <w:rsid w:val="003B4D3E"/>
    <w:rsid w:val="003B4ED1"/>
    <w:rsid w:val="003B54B1"/>
    <w:rsid w:val="003B625D"/>
    <w:rsid w:val="003B63CD"/>
    <w:rsid w:val="003B6B6F"/>
    <w:rsid w:val="003B70E0"/>
    <w:rsid w:val="003B71B8"/>
    <w:rsid w:val="003B7896"/>
    <w:rsid w:val="003B7990"/>
    <w:rsid w:val="003C072D"/>
    <w:rsid w:val="003C0ACA"/>
    <w:rsid w:val="003C14C6"/>
    <w:rsid w:val="003C1640"/>
    <w:rsid w:val="003C16C7"/>
    <w:rsid w:val="003C196A"/>
    <w:rsid w:val="003C197C"/>
    <w:rsid w:val="003C1D0C"/>
    <w:rsid w:val="003C1DE1"/>
    <w:rsid w:val="003C1E3C"/>
    <w:rsid w:val="003C1F18"/>
    <w:rsid w:val="003C35B2"/>
    <w:rsid w:val="003C36E7"/>
    <w:rsid w:val="003C3D30"/>
    <w:rsid w:val="003C3EA9"/>
    <w:rsid w:val="003C3F0C"/>
    <w:rsid w:val="003C3F72"/>
    <w:rsid w:val="003C4177"/>
    <w:rsid w:val="003C44E2"/>
    <w:rsid w:val="003C4B19"/>
    <w:rsid w:val="003C4C2F"/>
    <w:rsid w:val="003C4CA0"/>
    <w:rsid w:val="003C4D21"/>
    <w:rsid w:val="003C4EFB"/>
    <w:rsid w:val="003C5213"/>
    <w:rsid w:val="003C523D"/>
    <w:rsid w:val="003C545E"/>
    <w:rsid w:val="003C55C5"/>
    <w:rsid w:val="003C57DC"/>
    <w:rsid w:val="003C57FF"/>
    <w:rsid w:val="003C5B53"/>
    <w:rsid w:val="003C6061"/>
    <w:rsid w:val="003C6AF4"/>
    <w:rsid w:val="003C6DEC"/>
    <w:rsid w:val="003C6FA8"/>
    <w:rsid w:val="003C75E1"/>
    <w:rsid w:val="003C7B02"/>
    <w:rsid w:val="003D02F1"/>
    <w:rsid w:val="003D0857"/>
    <w:rsid w:val="003D0ADA"/>
    <w:rsid w:val="003D0B58"/>
    <w:rsid w:val="003D0BB5"/>
    <w:rsid w:val="003D15A7"/>
    <w:rsid w:val="003D1B7D"/>
    <w:rsid w:val="003D1FB9"/>
    <w:rsid w:val="003D2054"/>
    <w:rsid w:val="003D20E9"/>
    <w:rsid w:val="003D28E0"/>
    <w:rsid w:val="003D2C3E"/>
    <w:rsid w:val="003D2DCF"/>
    <w:rsid w:val="003D2E0D"/>
    <w:rsid w:val="003D2E38"/>
    <w:rsid w:val="003D346B"/>
    <w:rsid w:val="003D35C2"/>
    <w:rsid w:val="003D3855"/>
    <w:rsid w:val="003D3CB6"/>
    <w:rsid w:val="003D54C1"/>
    <w:rsid w:val="003D5834"/>
    <w:rsid w:val="003D5AA8"/>
    <w:rsid w:val="003D5C34"/>
    <w:rsid w:val="003D613F"/>
    <w:rsid w:val="003D6C2A"/>
    <w:rsid w:val="003D7442"/>
    <w:rsid w:val="003D7ADB"/>
    <w:rsid w:val="003D7FE6"/>
    <w:rsid w:val="003E005C"/>
    <w:rsid w:val="003E039E"/>
    <w:rsid w:val="003E0663"/>
    <w:rsid w:val="003E0744"/>
    <w:rsid w:val="003E0CC9"/>
    <w:rsid w:val="003E1147"/>
    <w:rsid w:val="003E11EE"/>
    <w:rsid w:val="003E21A7"/>
    <w:rsid w:val="003E22E0"/>
    <w:rsid w:val="003E23BA"/>
    <w:rsid w:val="003E26CC"/>
    <w:rsid w:val="003E2DFE"/>
    <w:rsid w:val="003E3065"/>
    <w:rsid w:val="003E35D0"/>
    <w:rsid w:val="003E3CF0"/>
    <w:rsid w:val="003E4CCA"/>
    <w:rsid w:val="003E5165"/>
    <w:rsid w:val="003E578F"/>
    <w:rsid w:val="003E5A4F"/>
    <w:rsid w:val="003E5FC5"/>
    <w:rsid w:val="003E680E"/>
    <w:rsid w:val="003E73F3"/>
    <w:rsid w:val="003E768F"/>
    <w:rsid w:val="003E7803"/>
    <w:rsid w:val="003E7CFD"/>
    <w:rsid w:val="003F00FB"/>
    <w:rsid w:val="003F0491"/>
    <w:rsid w:val="003F0583"/>
    <w:rsid w:val="003F062C"/>
    <w:rsid w:val="003F07BE"/>
    <w:rsid w:val="003F0A88"/>
    <w:rsid w:val="003F1110"/>
    <w:rsid w:val="003F1256"/>
    <w:rsid w:val="003F12DE"/>
    <w:rsid w:val="003F187C"/>
    <w:rsid w:val="003F1AFF"/>
    <w:rsid w:val="003F1B4B"/>
    <w:rsid w:val="003F1FF9"/>
    <w:rsid w:val="003F2662"/>
    <w:rsid w:val="003F27A6"/>
    <w:rsid w:val="003F2B1C"/>
    <w:rsid w:val="003F2E5C"/>
    <w:rsid w:val="003F333B"/>
    <w:rsid w:val="003F38A4"/>
    <w:rsid w:val="003F41C2"/>
    <w:rsid w:val="003F42E2"/>
    <w:rsid w:val="003F433F"/>
    <w:rsid w:val="003F4D4A"/>
    <w:rsid w:val="003F4EB1"/>
    <w:rsid w:val="003F55B3"/>
    <w:rsid w:val="003F562F"/>
    <w:rsid w:val="003F563A"/>
    <w:rsid w:val="003F568F"/>
    <w:rsid w:val="003F5DE8"/>
    <w:rsid w:val="003F6040"/>
    <w:rsid w:val="003F62B1"/>
    <w:rsid w:val="003F63AA"/>
    <w:rsid w:val="003F6AD7"/>
    <w:rsid w:val="003F7212"/>
    <w:rsid w:val="003F75F4"/>
    <w:rsid w:val="003F7684"/>
    <w:rsid w:val="003F78B9"/>
    <w:rsid w:val="003F7B09"/>
    <w:rsid w:val="003F7E65"/>
    <w:rsid w:val="0040000F"/>
    <w:rsid w:val="0040032D"/>
    <w:rsid w:val="00400DC5"/>
    <w:rsid w:val="00400FEB"/>
    <w:rsid w:val="00401094"/>
    <w:rsid w:val="0040129A"/>
    <w:rsid w:val="0040149E"/>
    <w:rsid w:val="00401894"/>
    <w:rsid w:val="00401A73"/>
    <w:rsid w:val="00401F87"/>
    <w:rsid w:val="0040269F"/>
    <w:rsid w:val="00402AFD"/>
    <w:rsid w:val="00402DA8"/>
    <w:rsid w:val="00403193"/>
    <w:rsid w:val="004037CE"/>
    <w:rsid w:val="004038A7"/>
    <w:rsid w:val="00404EAB"/>
    <w:rsid w:val="004059F4"/>
    <w:rsid w:val="00405DE8"/>
    <w:rsid w:val="004065DE"/>
    <w:rsid w:val="0040685E"/>
    <w:rsid w:val="004069A7"/>
    <w:rsid w:val="004069C7"/>
    <w:rsid w:val="00406F92"/>
    <w:rsid w:val="00407170"/>
    <w:rsid w:val="00407D56"/>
    <w:rsid w:val="004104F6"/>
    <w:rsid w:val="0041063A"/>
    <w:rsid w:val="00410AA4"/>
    <w:rsid w:val="00410B65"/>
    <w:rsid w:val="00411416"/>
    <w:rsid w:val="00411462"/>
    <w:rsid w:val="004118EE"/>
    <w:rsid w:val="00411940"/>
    <w:rsid w:val="004119D9"/>
    <w:rsid w:val="00411ADD"/>
    <w:rsid w:val="00411BC2"/>
    <w:rsid w:val="00412AE2"/>
    <w:rsid w:val="004133FF"/>
    <w:rsid w:val="00413B1D"/>
    <w:rsid w:val="00414C9B"/>
    <w:rsid w:val="0041522C"/>
    <w:rsid w:val="004153DE"/>
    <w:rsid w:val="004155A7"/>
    <w:rsid w:val="004156CE"/>
    <w:rsid w:val="00415CE6"/>
    <w:rsid w:val="00415E1F"/>
    <w:rsid w:val="00416797"/>
    <w:rsid w:val="0041697C"/>
    <w:rsid w:val="0041741F"/>
    <w:rsid w:val="00417A9B"/>
    <w:rsid w:val="00417AF7"/>
    <w:rsid w:val="004201E4"/>
    <w:rsid w:val="0042024D"/>
    <w:rsid w:val="00420693"/>
    <w:rsid w:val="004207CB"/>
    <w:rsid w:val="00420CDE"/>
    <w:rsid w:val="00420E35"/>
    <w:rsid w:val="00421125"/>
    <w:rsid w:val="00421434"/>
    <w:rsid w:val="004216E2"/>
    <w:rsid w:val="0042228B"/>
    <w:rsid w:val="004222FF"/>
    <w:rsid w:val="00422380"/>
    <w:rsid w:val="004229B3"/>
    <w:rsid w:val="00422B41"/>
    <w:rsid w:val="00422FD4"/>
    <w:rsid w:val="00423090"/>
    <w:rsid w:val="00423AED"/>
    <w:rsid w:val="00423CFB"/>
    <w:rsid w:val="00424BB6"/>
    <w:rsid w:val="00424CCE"/>
    <w:rsid w:val="00424ED2"/>
    <w:rsid w:val="0042511C"/>
    <w:rsid w:val="004266D2"/>
    <w:rsid w:val="00426A88"/>
    <w:rsid w:val="00426DC2"/>
    <w:rsid w:val="004300BC"/>
    <w:rsid w:val="00430C0F"/>
    <w:rsid w:val="00430D15"/>
    <w:rsid w:val="004312BC"/>
    <w:rsid w:val="004313E9"/>
    <w:rsid w:val="0043181F"/>
    <w:rsid w:val="004318CB"/>
    <w:rsid w:val="00431C75"/>
    <w:rsid w:val="004320AE"/>
    <w:rsid w:val="004321E4"/>
    <w:rsid w:val="00432273"/>
    <w:rsid w:val="00432C27"/>
    <w:rsid w:val="004337CD"/>
    <w:rsid w:val="00433CA1"/>
    <w:rsid w:val="00433F64"/>
    <w:rsid w:val="0043425C"/>
    <w:rsid w:val="004343C3"/>
    <w:rsid w:val="0043445C"/>
    <w:rsid w:val="00434997"/>
    <w:rsid w:val="00434A6A"/>
    <w:rsid w:val="004350B0"/>
    <w:rsid w:val="00435510"/>
    <w:rsid w:val="004356AE"/>
    <w:rsid w:val="004360D9"/>
    <w:rsid w:val="00436211"/>
    <w:rsid w:val="0043633F"/>
    <w:rsid w:val="00436A6E"/>
    <w:rsid w:val="00436ECC"/>
    <w:rsid w:val="004375FC"/>
    <w:rsid w:val="004378B0"/>
    <w:rsid w:val="00437DF7"/>
    <w:rsid w:val="0044100A"/>
    <w:rsid w:val="004418FE"/>
    <w:rsid w:val="004419CD"/>
    <w:rsid w:val="00441C78"/>
    <w:rsid w:val="00442A9F"/>
    <w:rsid w:val="0044424A"/>
    <w:rsid w:val="00445028"/>
    <w:rsid w:val="004452D1"/>
    <w:rsid w:val="004453C8"/>
    <w:rsid w:val="00446578"/>
    <w:rsid w:val="00446E05"/>
    <w:rsid w:val="004472AF"/>
    <w:rsid w:val="00447D67"/>
    <w:rsid w:val="0045002C"/>
    <w:rsid w:val="004508D3"/>
    <w:rsid w:val="004513F5"/>
    <w:rsid w:val="00451DCB"/>
    <w:rsid w:val="00452B74"/>
    <w:rsid w:val="00452C76"/>
    <w:rsid w:val="00453397"/>
    <w:rsid w:val="004537D2"/>
    <w:rsid w:val="004538F2"/>
    <w:rsid w:val="00453DA7"/>
    <w:rsid w:val="00453DC5"/>
    <w:rsid w:val="00453E60"/>
    <w:rsid w:val="004540CB"/>
    <w:rsid w:val="00454B7E"/>
    <w:rsid w:val="00454C5F"/>
    <w:rsid w:val="00455A1A"/>
    <w:rsid w:val="00455C01"/>
    <w:rsid w:val="00455D71"/>
    <w:rsid w:val="00456089"/>
    <w:rsid w:val="00456754"/>
    <w:rsid w:val="00456E2C"/>
    <w:rsid w:val="00456E4E"/>
    <w:rsid w:val="0045703E"/>
    <w:rsid w:val="0045717D"/>
    <w:rsid w:val="00457246"/>
    <w:rsid w:val="004576B9"/>
    <w:rsid w:val="004578C9"/>
    <w:rsid w:val="00457BCF"/>
    <w:rsid w:val="00457C63"/>
    <w:rsid w:val="004605E1"/>
    <w:rsid w:val="00460C05"/>
    <w:rsid w:val="00460C42"/>
    <w:rsid w:val="0046117B"/>
    <w:rsid w:val="004611F5"/>
    <w:rsid w:val="004615A2"/>
    <w:rsid w:val="00461731"/>
    <w:rsid w:val="0046173B"/>
    <w:rsid w:val="00461B27"/>
    <w:rsid w:val="00461B47"/>
    <w:rsid w:val="00461E34"/>
    <w:rsid w:val="00461F5E"/>
    <w:rsid w:val="00463D85"/>
    <w:rsid w:val="00463F31"/>
    <w:rsid w:val="00464756"/>
    <w:rsid w:val="00465716"/>
    <w:rsid w:val="00465EE1"/>
    <w:rsid w:val="004660FA"/>
    <w:rsid w:val="004662CD"/>
    <w:rsid w:val="004663A8"/>
    <w:rsid w:val="004664EE"/>
    <w:rsid w:val="0046685C"/>
    <w:rsid w:val="00466CB3"/>
    <w:rsid w:val="00467017"/>
    <w:rsid w:val="00467793"/>
    <w:rsid w:val="004678D7"/>
    <w:rsid w:val="00467A18"/>
    <w:rsid w:val="00467D1A"/>
    <w:rsid w:val="00467D9B"/>
    <w:rsid w:val="00470529"/>
    <w:rsid w:val="0047055A"/>
    <w:rsid w:val="0047067F"/>
    <w:rsid w:val="004708E3"/>
    <w:rsid w:val="00470B0D"/>
    <w:rsid w:val="00470D7C"/>
    <w:rsid w:val="00470E61"/>
    <w:rsid w:val="00470EC2"/>
    <w:rsid w:val="00471938"/>
    <w:rsid w:val="00471A31"/>
    <w:rsid w:val="00471C92"/>
    <w:rsid w:val="00472263"/>
    <w:rsid w:val="0047262B"/>
    <w:rsid w:val="00472CA3"/>
    <w:rsid w:val="00472E2B"/>
    <w:rsid w:val="00472FE1"/>
    <w:rsid w:val="00473008"/>
    <w:rsid w:val="004737D3"/>
    <w:rsid w:val="00474E3A"/>
    <w:rsid w:val="0047510C"/>
    <w:rsid w:val="004753DD"/>
    <w:rsid w:val="0047545E"/>
    <w:rsid w:val="004756FE"/>
    <w:rsid w:val="00477351"/>
    <w:rsid w:val="004773EC"/>
    <w:rsid w:val="00480B70"/>
    <w:rsid w:val="00480C86"/>
    <w:rsid w:val="00480D7A"/>
    <w:rsid w:val="00481919"/>
    <w:rsid w:val="00481D48"/>
    <w:rsid w:val="004823D1"/>
    <w:rsid w:val="004824D5"/>
    <w:rsid w:val="0048291F"/>
    <w:rsid w:val="00483068"/>
    <w:rsid w:val="004835DB"/>
    <w:rsid w:val="00483E35"/>
    <w:rsid w:val="00483F84"/>
    <w:rsid w:val="00484354"/>
    <w:rsid w:val="004844AC"/>
    <w:rsid w:val="004846F0"/>
    <w:rsid w:val="00484B95"/>
    <w:rsid w:val="00485479"/>
    <w:rsid w:val="00485F97"/>
    <w:rsid w:val="004866CB"/>
    <w:rsid w:val="004866F6"/>
    <w:rsid w:val="0048677C"/>
    <w:rsid w:val="00486E55"/>
    <w:rsid w:val="00486F06"/>
    <w:rsid w:val="004872B7"/>
    <w:rsid w:val="00487DED"/>
    <w:rsid w:val="00487DF7"/>
    <w:rsid w:val="004902AA"/>
    <w:rsid w:val="00490FA7"/>
    <w:rsid w:val="0049172A"/>
    <w:rsid w:val="00491F5A"/>
    <w:rsid w:val="0049200A"/>
    <w:rsid w:val="0049204E"/>
    <w:rsid w:val="004920F2"/>
    <w:rsid w:val="00492124"/>
    <w:rsid w:val="00492127"/>
    <w:rsid w:val="004924CC"/>
    <w:rsid w:val="00492DEF"/>
    <w:rsid w:val="00492E37"/>
    <w:rsid w:val="00492EE2"/>
    <w:rsid w:val="00493032"/>
    <w:rsid w:val="004932AE"/>
    <w:rsid w:val="0049363F"/>
    <w:rsid w:val="0049366D"/>
    <w:rsid w:val="00493953"/>
    <w:rsid w:val="00493F2A"/>
    <w:rsid w:val="004941BA"/>
    <w:rsid w:val="0049604C"/>
    <w:rsid w:val="0049664A"/>
    <w:rsid w:val="00496ACD"/>
    <w:rsid w:val="00496D0B"/>
    <w:rsid w:val="00496E78"/>
    <w:rsid w:val="0049762F"/>
    <w:rsid w:val="004976CF"/>
    <w:rsid w:val="00497AA9"/>
    <w:rsid w:val="004A11C5"/>
    <w:rsid w:val="004A1224"/>
    <w:rsid w:val="004A15A2"/>
    <w:rsid w:val="004A16EB"/>
    <w:rsid w:val="004A2752"/>
    <w:rsid w:val="004A27F0"/>
    <w:rsid w:val="004A2A57"/>
    <w:rsid w:val="004A2C3C"/>
    <w:rsid w:val="004A2F32"/>
    <w:rsid w:val="004A2F55"/>
    <w:rsid w:val="004A34D7"/>
    <w:rsid w:val="004A3B79"/>
    <w:rsid w:val="004A417A"/>
    <w:rsid w:val="004A4789"/>
    <w:rsid w:val="004A594F"/>
    <w:rsid w:val="004A5A46"/>
    <w:rsid w:val="004A66BA"/>
    <w:rsid w:val="004A6ACA"/>
    <w:rsid w:val="004A6B7D"/>
    <w:rsid w:val="004A6BBC"/>
    <w:rsid w:val="004A6EEA"/>
    <w:rsid w:val="004A70D5"/>
    <w:rsid w:val="004B0305"/>
    <w:rsid w:val="004B05B3"/>
    <w:rsid w:val="004B0EC2"/>
    <w:rsid w:val="004B0FAE"/>
    <w:rsid w:val="004B1279"/>
    <w:rsid w:val="004B12EF"/>
    <w:rsid w:val="004B2370"/>
    <w:rsid w:val="004B25AE"/>
    <w:rsid w:val="004B2618"/>
    <w:rsid w:val="004B3513"/>
    <w:rsid w:val="004B357B"/>
    <w:rsid w:val="004B3AB8"/>
    <w:rsid w:val="004B3EEC"/>
    <w:rsid w:val="004B44DD"/>
    <w:rsid w:val="004B4C29"/>
    <w:rsid w:val="004B4CAF"/>
    <w:rsid w:val="004B4E94"/>
    <w:rsid w:val="004B5C6B"/>
    <w:rsid w:val="004B5E2C"/>
    <w:rsid w:val="004B5FD9"/>
    <w:rsid w:val="004B6524"/>
    <w:rsid w:val="004B6767"/>
    <w:rsid w:val="004B6A21"/>
    <w:rsid w:val="004B6ADD"/>
    <w:rsid w:val="004B7630"/>
    <w:rsid w:val="004B7BB0"/>
    <w:rsid w:val="004B7E37"/>
    <w:rsid w:val="004C0C5F"/>
    <w:rsid w:val="004C123D"/>
    <w:rsid w:val="004C12A7"/>
    <w:rsid w:val="004C1478"/>
    <w:rsid w:val="004C19A0"/>
    <w:rsid w:val="004C1C34"/>
    <w:rsid w:val="004C1D72"/>
    <w:rsid w:val="004C1FC8"/>
    <w:rsid w:val="004C2082"/>
    <w:rsid w:val="004C2B6E"/>
    <w:rsid w:val="004C3031"/>
    <w:rsid w:val="004C3A03"/>
    <w:rsid w:val="004C4EF3"/>
    <w:rsid w:val="004C572D"/>
    <w:rsid w:val="004C6679"/>
    <w:rsid w:val="004C6D55"/>
    <w:rsid w:val="004C71F4"/>
    <w:rsid w:val="004C725F"/>
    <w:rsid w:val="004C74F5"/>
    <w:rsid w:val="004C75ED"/>
    <w:rsid w:val="004C7DF0"/>
    <w:rsid w:val="004D0012"/>
    <w:rsid w:val="004D0B53"/>
    <w:rsid w:val="004D16B2"/>
    <w:rsid w:val="004D1A94"/>
    <w:rsid w:val="004D1D0B"/>
    <w:rsid w:val="004D205F"/>
    <w:rsid w:val="004D23E1"/>
    <w:rsid w:val="004D2797"/>
    <w:rsid w:val="004D2B95"/>
    <w:rsid w:val="004D3321"/>
    <w:rsid w:val="004D3351"/>
    <w:rsid w:val="004D3982"/>
    <w:rsid w:val="004D3ADB"/>
    <w:rsid w:val="004D3D48"/>
    <w:rsid w:val="004D4135"/>
    <w:rsid w:val="004D41B4"/>
    <w:rsid w:val="004D41B6"/>
    <w:rsid w:val="004D4207"/>
    <w:rsid w:val="004D434F"/>
    <w:rsid w:val="004D440D"/>
    <w:rsid w:val="004D492B"/>
    <w:rsid w:val="004D5D32"/>
    <w:rsid w:val="004D5F4A"/>
    <w:rsid w:val="004D740A"/>
    <w:rsid w:val="004D79D7"/>
    <w:rsid w:val="004D7E0D"/>
    <w:rsid w:val="004D7E96"/>
    <w:rsid w:val="004D7EBB"/>
    <w:rsid w:val="004E0855"/>
    <w:rsid w:val="004E09F7"/>
    <w:rsid w:val="004E0C9D"/>
    <w:rsid w:val="004E10A7"/>
    <w:rsid w:val="004E122C"/>
    <w:rsid w:val="004E127C"/>
    <w:rsid w:val="004E1383"/>
    <w:rsid w:val="004E1B69"/>
    <w:rsid w:val="004E1D05"/>
    <w:rsid w:val="004E1DD6"/>
    <w:rsid w:val="004E2BB8"/>
    <w:rsid w:val="004E2E5D"/>
    <w:rsid w:val="004E3988"/>
    <w:rsid w:val="004E3E72"/>
    <w:rsid w:val="004E445B"/>
    <w:rsid w:val="004E48EB"/>
    <w:rsid w:val="004E51D5"/>
    <w:rsid w:val="004E6C53"/>
    <w:rsid w:val="004E7731"/>
    <w:rsid w:val="004E7D3B"/>
    <w:rsid w:val="004F120E"/>
    <w:rsid w:val="004F1948"/>
    <w:rsid w:val="004F1DE2"/>
    <w:rsid w:val="004F230F"/>
    <w:rsid w:val="004F26E3"/>
    <w:rsid w:val="004F291F"/>
    <w:rsid w:val="004F2D8E"/>
    <w:rsid w:val="004F2EFE"/>
    <w:rsid w:val="004F2F4F"/>
    <w:rsid w:val="004F3278"/>
    <w:rsid w:val="004F34D4"/>
    <w:rsid w:val="004F35B4"/>
    <w:rsid w:val="004F41C1"/>
    <w:rsid w:val="004F4320"/>
    <w:rsid w:val="004F4562"/>
    <w:rsid w:val="004F4915"/>
    <w:rsid w:val="004F54AC"/>
    <w:rsid w:val="004F59A5"/>
    <w:rsid w:val="004F5AC0"/>
    <w:rsid w:val="004F5E52"/>
    <w:rsid w:val="004F627C"/>
    <w:rsid w:val="004F651C"/>
    <w:rsid w:val="004F6E9D"/>
    <w:rsid w:val="004F75CF"/>
    <w:rsid w:val="004F7A3B"/>
    <w:rsid w:val="004F7B7F"/>
    <w:rsid w:val="004F7C88"/>
    <w:rsid w:val="005000BC"/>
    <w:rsid w:val="00500F2E"/>
    <w:rsid w:val="00501085"/>
    <w:rsid w:val="005016C4"/>
    <w:rsid w:val="0050181A"/>
    <w:rsid w:val="00501868"/>
    <w:rsid w:val="00501FCC"/>
    <w:rsid w:val="005027C0"/>
    <w:rsid w:val="00502F04"/>
    <w:rsid w:val="0050301A"/>
    <w:rsid w:val="00503038"/>
    <w:rsid w:val="00503294"/>
    <w:rsid w:val="00503370"/>
    <w:rsid w:val="00504119"/>
    <w:rsid w:val="005042F9"/>
    <w:rsid w:val="00504964"/>
    <w:rsid w:val="00504D08"/>
    <w:rsid w:val="00504F24"/>
    <w:rsid w:val="00505577"/>
    <w:rsid w:val="0050572B"/>
    <w:rsid w:val="00506AC3"/>
    <w:rsid w:val="00507DFD"/>
    <w:rsid w:val="005101A3"/>
    <w:rsid w:val="00510245"/>
    <w:rsid w:val="00510354"/>
    <w:rsid w:val="00510D51"/>
    <w:rsid w:val="005116AF"/>
    <w:rsid w:val="00511895"/>
    <w:rsid w:val="00511A66"/>
    <w:rsid w:val="00511B3F"/>
    <w:rsid w:val="00511F24"/>
    <w:rsid w:val="005122DC"/>
    <w:rsid w:val="00512302"/>
    <w:rsid w:val="00512387"/>
    <w:rsid w:val="005135E7"/>
    <w:rsid w:val="00513B0E"/>
    <w:rsid w:val="00513F20"/>
    <w:rsid w:val="00514269"/>
    <w:rsid w:val="00514370"/>
    <w:rsid w:val="00514437"/>
    <w:rsid w:val="00516329"/>
    <w:rsid w:val="00516BA0"/>
    <w:rsid w:val="00516C94"/>
    <w:rsid w:val="00517C09"/>
    <w:rsid w:val="00517C3A"/>
    <w:rsid w:val="00520548"/>
    <w:rsid w:val="00520599"/>
    <w:rsid w:val="005213C6"/>
    <w:rsid w:val="00521621"/>
    <w:rsid w:val="00521C82"/>
    <w:rsid w:val="00522389"/>
    <w:rsid w:val="00522954"/>
    <w:rsid w:val="00522A8C"/>
    <w:rsid w:val="00522FC2"/>
    <w:rsid w:val="005230E7"/>
    <w:rsid w:val="0052313E"/>
    <w:rsid w:val="00523440"/>
    <w:rsid w:val="00523D71"/>
    <w:rsid w:val="00523F50"/>
    <w:rsid w:val="0052402A"/>
    <w:rsid w:val="0052410C"/>
    <w:rsid w:val="00524641"/>
    <w:rsid w:val="00524F9C"/>
    <w:rsid w:val="00525694"/>
    <w:rsid w:val="005256E1"/>
    <w:rsid w:val="00525868"/>
    <w:rsid w:val="005259B7"/>
    <w:rsid w:val="005259DA"/>
    <w:rsid w:val="00526503"/>
    <w:rsid w:val="00526570"/>
    <w:rsid w:val="0052676B"/>
    <w:rsid w:val="005267FA"/>
    <w:rsid w:val="00526B06"/>
    <w:rsid w:val="00526BB4"/>
    <w:rsid w:val="005279D7"/>
    <w:rsid w:val="00527C12"/>
    <w:rsid w:val="005301F0"/>
    <w:rsid w:val="005305A8"/>
    <w:rsid w:val="00530607"/>
    <w:rsid w:val="005309EC"/>
    <w:rsid w:val="00530D4D"/>
    <w:rsid w:val="00530E7D"/>
    <w:rsid w:val="00531055"/>
    <w:rsid w:val="005313C5"/>
    <w:rsid w:val="00531719"/>
    <w:rsid w:val="005322B4"/>
    <w:rsid w:val="005325E1"/>
    <w:rsid w:val="0053276A"/>
    <w:rsid w:val="00532806"/>
    <w:rsid w:val="00532F46"/>
    <w:rsid w:val="00533A9B"/>
    <w:rsid w:val="00533B13"/>
    <w:rsid w:val="00534126"/>
    <w:rsid w:val="00534143"/>
    <w:rsid w:val="005352C7"/>
    <w:rsid w:val="005355A1"/>
    <w:rsid w:val="005357DC"/>
    <w:rsid w:val="00535B3C"/>
    <w:rsid w:val="00535E05"/>
    <w:rsid w:val="00535F01"/>
    <w:rsid w:val="00536493"/>
    <w:rsid w:val="005364B8"/>
    <w:rsid w:val="00536B16"/>
    <w:rsid w:val="00536F01"/>
    <w:rsid w:val="00537115"/>
    <w:rsid w:val="00537622"/>
    <w:rsid w:val="005377E0"/>
    <w:rsid w:val="00537A8D"/>
    <w:rsid w:val="005401E2"/>
    <w:rsid w:val="005403AB"/>
    <w:rsid w:val="0054051F"/>
    <w:rsid w:val="00540539"/>
    <w:rsid w:val="005406C2"/>
    <w:rsid w:val="00540A02"/>
    <w:rsid w:val="00541123"/>
    <w:rsid w:val="0054134C"/>
    <w:rsid w:val="0054193F"/>
    <w:rsid w:val="00541B7F"/>
    <w:rsid w:val="00541D8C"/>
    <w:rsid w:val="00541E6B"/>
    <w:rsid w:val="005420B9"/>
    <w:rsid w:val="00542663"/>
    <w:rsid w:val="00542ACB"/>
    <w:rsid w:val="00542C82"/>
    <w:rsid w:val="0054301B"/>
    <w:rsid w:val="005435D2"/>
    <w:rsid w:val="00543B37"/>
    <w:rsid w:val="005445A6"/>
    <w:rsid w:val="005446A9"/>
    <w:rsid w:val="00544EDB"/>
    <w:rsid w:val="0054509B"/>
    <w:rsid w:val="0054539E"/>
    <w:rsid w:val="00545F9B"/>
    <w:rsid w:val="0054610E"/>
    <w:rsid w:val="0054637C"/>
    <w:rsid w:val="005468CB"/>
    <w:rsid w:val="00546CD9"/>
    <w:rsid w:val="0055042D"/>
    <w:rsid w:val="00550CCD"/>
    <w:rsid w:val="00551B75"/>
    <w:rsid w:val="00551D1B"/>
    <w:rsid w:val="00553847"/>
    <w:rsid w:val="005538B5"/>
    <w:rsid w:val="00553CA8"/>
    <w:rsid w:val="005540BB"/>
    <w:rsid w:val="00554956"/>
    <w:rsid w:val="005553D6"/>
    <w:rsid w:val="005558C9"/>
    <w:rsid w:val="00555E06"/>
    <w:rsid w:val="00555E17"/>
    <w:rsid w:val="005564DA"/>
    <w:rsid w:val="00556CCF"/>
    <w:rsid w:val="0056059A"/>
    <w:rsid w:val="0056127F"/>
    <w:rsid w:val="00561671"/>
    <w:rsid w:val="00561673"/>
    <w:rsid w:val="005616A7"/>
    <w:rsid w:val="0056191F"/>
    <w:rsid w:val="00561F38"/>
    <w:rsid w:val="00561F9A"/>
    <w:rsid w:val="0056220B"/>
    <w:rsid w:val="00562258"/>
    <w:rsid w:val="00562818"/>
    <w:rsid w:val="00562F79"/>
    <w:rsid w:val="005635C9"/>
    <w:rsid w:val="0056368B"/>
    <w:rsid w:val="00563A52"/>
    <w:rsid w:val="00563A65"/>
    <w:rsid w:val="005641F0"/>
    <w:rsid w:val="00564281"/>
    <w:rsid w:val="0056478C"/>
    <w:rsid w:val="00564AD9"/>
    <w:rsid w:val="00564C8C"/>
    <w:rsid w:val="00564D89"/>
    <w:rsid w:val="00564F35"/>
    <w:rsid w:val="005658CE"/>
    <w:rsid w:val="00565DA6"/>
    <w:rsid w:val="0056671E"/>
    <w:rsid w:val="00566AB7"/>
    <w:rsid w:val="00567BD7"/>
    <w:rsid w:val="00567EA5"/>
    <w:rsid w:val="00567FC5"/>
    <w:rsid w:val="005700BF"/>
    <w:rsid w:val="00570225"/>
    <w:rsid w:val="00570AA1"/>
    <w:rsid w:val="00570BA2"/>
    <w:rsid w:val="00570EFE"/>
    <w:rsid w:val="005713A1"/>
    <w:rsid w:val="00571460"/>
    <w:rsid w:val="00571468"/>
    <w:rsid w:val="005714DB"/>
    <w:rsid w:val="00571641"/>
    <w:rsid w:val="00571802"/>
    <w:rsid w:val="00571C8D"/>
    <w:rsid w:val="005721B2"/>
    <w:rsid w:val="00572700"/>
    <w:rsid w:val="00572753"/>
    <w:rsid w:val="00572BBA"/>
    <w:rsid w:val="00572FB1"/>
    <w:rsid w:val="0057418C"/>
    <w:rsid w:val="005744BA"/>
    <w:rsid w:val="005751E5"/>
    <w:rsid w:val="0057560E"/>
    <w:rsid w:val="00575886"/>
    <w:rsid w:val="00575B66"/>
    <w:rsid w:val="00575F4F"/>
    <w:rsid w:val="00575FA5"/>
    <w:rsid w:val="005764DC"/>
    <w:rsid w:val="00576D46"/>
    <w:rsid w:val="00576EF4"/>
    <w:rsid w:val="00577092"/>
    <w:rsid w:val="005778BE"/>
    <w:rsid w:val="00577D0F"/>
    <w:rsid w:val="00580358"/>
    <w:rsid w:val="00580439"/>
    <w:rsid w:val="0058055C"/>
    <w:rsid w:val="0058059F"/>
    <w:rsid w:val="00580795"/>
    <w:rsid w:val="00580934"/>
    <w:rsid w:val="00580BAA"/>
    <w:rsid w:val="00581329"/>
    <w:rsid w:val="0058192E"/>
    <w:rsid w:val="00582363"/>
    <w:rsid w:val="00582450"/>
    <w:rsid w:val="00582EE5"/>
    <w:rsid w:val="005832D4"/>
    <w:rsid w:val="00583734"/>
    <w:rsid w:val="005846D3"/>
    <w:rsid w:val="005848BB"/>
    <w:rsid w:val="00584D0F"/>
    <w:rsid w:val="00584D82"/>
    <w:rsid w:val="00584F12"/>
    <w:rsid w:val="0058537B"/>
    <w:rsid w:val="005856D2"/>
    <w:rsid w:val="005858C9"/>
    <w:rsid w:val="005867FB"/>
    <w:rsid w:val="00586AAD"/>
    <w:rsid w:val="00587903"/>
    <w:rsid w:val="005906EF"/>
    <w:rsid w:val="005909B7"/>
    <w:rsid w:val="00591080"/>
    <w:rsid w:val="005916B7"/>
    <w:rsid w:val="005916C9"/>
    <w:rsid w:val="00591B09"/>
    <w:rsid w:val="00592283"/>
    <w:rsid w:val="00592FA3"/>
    <w:rsid w:val="00593553"/>
    <w:rsid w:val="00593F34"/>
    <w:rsid w:val="00594072"/>
    <w:rsid w:val="005948AD"/>
    <w:rsid w:val="00594CDA"/>
    <w:rsid w:val="00594D96"/>
    <w:rsid w:val="00594F75"/>
    <w:rsid w:val="005951D5"/>
    <w:rsid w:val="005953F6"/>
    <w:rsid w:val="005956A9"/>
    <w:rsid w:val="00596913"/>
    <w:rsid w:val="00596D3B"/>
    <w:rsid w:val="005977A7"/>
    <w:rsid w:val="005979A6"/>
    <w:rsid w:val="00597B5B"/>
    <w:rsid w:val="005A02EA"/>
    <w:rsid w:val="005A0351"/>
    <w:rsid w:val="005A0412"/>
    <w:rsid w:val="005A0536"/>
    <w:rsid w:val="005A080E"/>
    <w:rsid w:val="005A0F78"/>
    <w:rsid w:val="005A1C61"/>
    <w:rsid w:val="005A1CAD"/>
    <w:rsid w:val="005A1EB6"/>
    <w:rsid w:val="005A1EEB"/>
    <w:rsid w:val="005A2204"/>
    <w:rsid w:val="005A2BFE"/>
    <w:rsid w:val="005A2D32"/>
    <w:rsid w:val="005A2F50"/>
    <w:rsid w:val="005A301E"/>
    <w:rsid w:val="005A3343"/>
    <w:rsid w:val="005A3AFE"/>
    <w:rsid w:val="005A3D11"/>
    <w:rsid w:val="005A3E20"/>
    <w:rsid w:val="005A3F0E"/>
    <w:rsid w:val="005A3FA6"/>
    <w:rsid w:val="005A40ED"/>
    <w:rsid w:val="005A43E0"/>
    <w:rsid w:val="005A5300"/>
    <w:rsid w:val="005A60E4"/>
    <w:rsid w:val="005A62ED"/>
    <w:rsid w:val="005A645B"/>
    <w:rsid w:val="005A71B2"/>
    <w:rsid w:val="005A7854"/>
    <w:rsid w:val="005A7A7E"/>
    <w:rsid w:val="005B0E3F"/>
    <w:rsid w:val="005B1005"/>
    <w:rsid w:val="005B1230"/>
    <w:rsid w:val="005B179B"/>
    <w:rsid w:val="005B1896"/>
    <w:rsid w:val="005B1900"/>
    <w:rsid w:val="005B1E2A"/>
    <w:rsid w:val="005B2404"/>
    <w:rsid w:val="005B32CE"/>
    <w:rsid w:val="005B3629"/>
    <w:rsid w:val="005B3786"/>
    <w:rsid w:val="005B3933"/>
    <w:rsid w:val="005B3F0D"/>
    <w:rsid w:val="005B44F6"/>
    <w:rsid w:val="005B492A"/>
    <w:rsid w:val="005B4D8E"/>
    <w:rsid w:val="005B4FF9"/>
    <w:rsid w:val="005B5407"/>
    <w:rsid w:val="005B549A"/>
    <w:rsid w:val="005B5537"/>
    <w:rsid w:val="005B6702"/>
    <w:rsid w:val="005B682B"/>
    <w:rsid w:val="005B68CC"/>
    <w:rsid w:val="005B6F23"/>
    <w:rsid w:val="005B7C34"/>
    <w:rsid w:val="005B7DC0"/>
    <w:rsid w:val="005B7FC3"/>
    <w:rsid w:val="005C0559"/>
    <w:rsid w:val="005C0A1B"/>
    <w:rsid w:val="005C0B59"/>
    <w:rsid w:val="005C2744"/>
    <w:rsid w:val="005C2DD1"/>
    <w:rsid w:val="005C34B8"/>
    <w:rsid w:val="005C3B6D"/>
    <w:rsid w:val="005C3DD7"/>
    <w:rsid w:val="005C46EF"/>
    <w:rsid w:val="005C4CB6"/>
    <w:rsid w:val="005C4D20"/>
    <w:rsid w:val="005C4F4F"/>
    <w:rsid w:val="005C50C6"/>
    <w:rsid w:val="005C5DA5"/>
    <w:rsid w:val="005C6238"/>
    <w:rsid w:val="005C77DD"/>
    <w:rsid w:val="005C7A9F"/>
    <w:rsid w:val="005D07CA"/>
    <w:rsid w:val="005D0937"/>
    <w:rsid w:val="005D0C57"/>
    <w:rsid w:val="005D0E17"/>
    <w:rsid w:val="005D0E28"/>
    <w:rsid w:val="005D114C"/>
    <w:rsid w:val="005D189E"/>
    <w:rsid w:val="005D1AB8"/>
    <w:rsid w:val="005D1C56"/>
    <w:rsid w:val="005D2115"/>
    <w:rsid w:val="005D2612"/>
    <w:rsid w:val="005D288D"/>
    <w:rsid w:val="005D2D02"/>
    <w:rsid w:val="005D2E97"/>
    <w:rsid w:val="005D2F05"/>
    <w:rsid w:val="005D330F"/>
    <w:rsid w:val="005D36BA"/>
    <w:rsid w:val="005D3D23"/>
    <w:rsid w:val="005D42D4"/>
    <w:rsid w:val="005D4597"/>
    <w:rsid w:val="005D481C"/>
    <w:rsid w:val="005D49D8"/>
    <w:rsid w:val="005D4AE4"/>
    <w:rsid w:val="005D54F7"/>
    <w:rsid w:val="005D5721"/>
    <w:rsid w:val="005D57F0"/>
    <w:rsid w:val="005D70D7"/>
    <w:rsid w:val="005D7141"/>
    <w:rsid w:val="005D7B12"/>
    <w:rsid w:val="005D7F1E"/>
    <w:rsid w:val="005E0036"/>
    <w:rsid w:val="005E060C"/>
    <w:rsid w:val="005E0648"/>
    <w:rsid w:val="005E10A4"/>
    <w:rsid w:val="005E195D"/>
    <w:rsid w:val="005E1EB4"/>
    <w:rsid w:val="005E20F1"/>
    <w:rsid w:val="005E2996"/>
    <w:rsid w:val="005E2D91"/>
    <w:rsid w:val="005E2E1B"/>
    <w:rsid w:val="005E325B"/>
    <w:rsid w:val="005E3AF0"/>
    <w:rsid w:val="005E3C31"/>
    <w:rsid w:val="005E3DF1"/>
    <w:rsid w:val="005E4E3B"/>
    <w:rsid w:val="005E4F7C"/>
    <w:rsid w:val="005E50F2"/>
    <w:rsid w:val="005E511E"/>
    <w:rsid w:val="005E5444"/>
    <w:rsid w:val="005E59F5"/>
    <w:rsid w:val="005E68B3"/>
    <w:rsid w:val="005E6BAC"/>
    <w:rsid w:val="005E6F06"/>
    <w:rsid w:val="005E73D6"/>
    <w:rsid w:val="005F017D"/>
    <w:rsid w:val="005F1892"/>
    <w:rsid w:val="005F1FC5"/>
    <w:rsid w:val="005F2F10"/>
    <w:rsid w:val="005F3CDC"/>
    <w:rsid w:val="005F3DBA"/>
    <w:rsid w:val="005F3FA0"/>
    <w:rsid w:val="005F4203"/>
    <w:rsid w:val="005F5BB0"/>
    <w:rsid w:val="005F61EF"/>
    <w:rsid w:val="005F670F"/>
    <w:rsid w:val="005F6865"/>
    <w:rsid w:val="005F6F88"/>
    <w:rsid w:val="005F72C8"/>
    <w:rsid w:val="005F7391"/>
    <w:rsid w:val="005F75F2"/>
    <w:rsid w:val="005F7FB9"/>
    <w:rsid w:val="006000C8"/>
    <w:rsid w:val="00600515"/>
    <w:rsid w:val="006007B4"/>
    <w:rsid w:val="006009DF"/>
    <w:rsid w:val="00600FE7"/>
    <w:rsid w:val="00601088"/>
    <w:rsid w:val="00601317"/>
    <w:rsid w:val="0060140D"/>
    <w:rsid w:val="00601458"/>
    <w:rsid w:val="0060171F"/>
    <w:rsid w:val="006028B2"/>
    <w:rsid w:val="00602B10"/>
    <w:rsid w:val="006031A1"/>
    <w:rsid w:val="006032F8"/>
    <w:rsid w:val="006038BA"/>
    <w:rsid w:val="00603C38"/>
    <w:rsid w:val="00603CBD"/>
    <w:rsid w:val="00603D53"/>
    <w:rsid w:val="00603F0D"/>
    <w:rsid w:val="00603FD5"/>
    <w:rsid w:val="0060418C"/>
    <w:rsid w:val="006048DE"/>
    <w:rsid w:val="00604BC5"/>
    <w:rsid w:val="00604EA0"/>
    <w:rsid w:val="0060532B"/>
    <w:rsid w:val="0060536A"/>
    <w:rsid w:val="006056B6"/>
    <w:rsid w:val="00605727"/>
    <w:rsid w:val="00605B28"/>
    <w:rsid w:val="006065E6"/>
    <w:rsid w:val="00606989"/>
    <w:rsid w:val="00606AB1"/>
    <w:rsid w:val="00606B18"/>
    <w:rsid w:val="00606FFA"/>
    <w:rsid w:val="006071AD"/>
    <w:rsid w:val="0060751D"/>
    <w:rsid w:val="00607528"/>
    <w:rsid w:val="006078F4"/>
    <w:rsid w:val="0061016E"/>
    <w:rsid w:val="0061085C"/>
    <w:rsid w:val="00611071"/>
    <w:rsid w:val="00611314"/>
    <w:rsid w:val="00611690"/>
    <w:rsid w:val="00611882"/>
    <w:rsid w:val="0061196B"/>
    <w:rsid w:val="00611AAF"/>
    <w:rsid w:val="00611CE5"/>
    <w:rsid w:val="0061213D"/>
    <w:rsid w:val="006122F9"/>
    <w:rsid w:val="00612526"/>
    <w:rsid w:val="0061267F"/>
    <w:rsid w:val="00612704"/>
    <w:rsid w:val="0061277F"/>
    <w:rsid w:val="00612D2B"/>
    <w:rsid w:val="00612E08"/>
    <w:rsid w:val="00613578"/>
    <w:rsid w:val="006136BD"/>
    <w:rsid w:val="00613D80"/>
    <w:rsid w:val="006140A1"/>
    <w:rsid w:val="006140C6"/>
    <w:rsid w:val="00614747"/>
    <w:rsid w:val="00614BD3"/>
    <w:rsid w:val="00616141"/>
    <w:rsid w:val="006161CD"/>
    <w:rsid w:val="0061639D"/>
    <w:rsid w:val="0061664C"/>
    <w:rsid w:val="0061696A"/>
    <w:rsid w:val="006169E7"/>
    <w:rsid w:val="00616B92"/>
    <w:rsid w:val="006172F1"/>
    <w:rsid w:val="00620156"/>
    <w:rsid w:val="006201EE"/>
    <w:rsid w:val="0062071C"/>
    <w:rsid w:val="006214C6"/>
    <w:rsid w:val="00621967"/>
    <w:rsid w:val="00621C8C"/>
    <w:rsid w:val="00622881"/>
    <w:rsid w:val="00623585"/>
    <w:rsid w:val="00624254"/>
    <w:rsid w:val="00624344"/>
    <w:rsid w:val="00624BB4"/>
    <w:rsid w:val="00625339"/>
    <w:rsid w:val="006253D6"/>
    <w:rsid w:val="00625D92"/>
    <w:rsid w:val="00626840"/>
    <w:rsid w:val="00626A38"/>
    <w:rsid w:val="006270F3"/>
    <w:rsid w:val="0062780D"/>
    <w:rsid w:val="00627B7C"/>
    <w:rsid w:val="00627E84"/>
    <w:rsid w:val="006302BD"/>
    <w:rsid w:val="006316AD"/>
    <w:rsid w:val="00631786"/>
    <w:rsid w:val="00631C0E"/>
    <w:rsid w:val="00631E41"/>
    <w:rsid w:val="0063280F"/>
    <w:rsid w:val="006329A0"/>
    <w:rsid w:val="00632A7E"/>
    <w:rsid w:val="00632C31"/>
    <w:rsid w:val="006330C6"/>
    <w:rsid w:val="00634046"/>
    <w:rsid w:val="00634F84"/>
    <w:rsid w:val="006350B9"/>
    <w:rsid w:val="0063601F"/>
    <w:rsid w:val="006360D0"/>
    <w:rsid w:val="00636519"/>
    <w:rsid w:val="00636BBE"/>
    <w:rsid w:val="00636BEA"/>
    <w:rsid w:val="00637122"/>
    <w:rsid w:val="006371C4"/>
    <w:rsid w:val="00637F9A"/>
    <w:rsid w:val="006400C2"/>
    <w:rsid w:val="006400CA"/>
    <w:rsid w:val="006406FB"/>
    <w:rsid w:val="006410C8"/>
    <w:rsid w:val="006410D0"/>
    <w:rsid w:val="0064158B"/>
    <w:rsid w:val="006417C4"/>
    <w:rsid w:val="00641900"/>
    <w:rsid w:val="0064196D"/>
    <w:rsid w:val="00642315"/>
    <w:rsid w:val="00642B7D"/>
    <w:rsid w:val="00642F9B"/>
    <w:rsid w:val="00643030"/>
    <w:rsid w:val="00643C18"/>
    <w:rsid w:val="00644636"/>
    <w:rsid w:val="00645092"/>
    <w:rsid w:val="006453BF"/>
    <w:rsid w:val="00645476"/>
    <w:rsid w:val="006456B6"/>
    <w:rsid w:val="00645FC9"/>
    <w:rsid w:val="00646264"/>
    <w:rsid w:val="00646342"/>
    <w:rsid w:val="0064650C"/>
    <w:rsid w:val="00646D48"/>
    <w:rsid w:val="00646DC9"/>
    <w:rsid w:val="00646F60"/>
    <w:rsid w:val="00647269"/>
    <w:rsid w:val="0064752A"/>
    <w:rsid w:val="00647709"/>
    <w:rsid w:val="006478F4"/>
    <w:rsid w:val="00647992"/>
    <w:rsid w:val="00647A37"/>
    <w:rsid w:val="00647DFE"/>
    <w:rsid w:val="00647F26"/>
    <w:rsid w:val="00650351"/>
    <w:rsid w:val="00650672"/>
    <w:rsid w:val="006507D4"/>
    <w:rsid w:val="00650ACD"/>
    <w:rsid w:val="00650AE8"/>
    <w:rsid w:val="00650B3D"/>
    <w:rsid w:val="006515E9"/>
    <w:rsid w:val="00651935"/>
    <w:rsid w:val="006519D4"/>
    <w:rsid w:val="00652252"/>
    <w:rsid w:val="00652607"/>
    <w:rsid w:val="00652EBE"/>
    <w:rsid w:val="006530B4"/>
    <w:rsid w:val="0065327F"/>
    <w:rsid w:val="006535FC"/>
    <w:rsid w:val="0065376C"/>
    <w:rsid w:val="0065398B"/>
    <w:rsid w:val="0065407E"/>
    <w:rsid w:val="00654105"/>
    <w:rsid w:val="00654440"/>
    <w:rsid w:val="00655040"/>
    <w:rsid w:val="0065610A"/>
    <w:rsid w:val="006562F5"/>
    <w:rsid w:val="0065714A"/>
    <w:rsid w:val="00657F4B"/>
    <w:rsid w:val="006603DB"/>
    <w:rsid w:val="00660544"/>
    <w:rsid w:val="00660578"/>
    <w:rsid w:val="00660EA7"/>
    <w:rsid w:val="006612D6"/>
    <w:rsid w:val="0066161B"/>
    <w:rsid w:val="00661BA1"/>
    <w:rsid w:val="00662407"/>
    <w:rsid w:val="00662424"/>
    <w:rsid w:val="00662CFE"/>
    <w:rsid w:val="006632BD"/>
    <w:rsid w:val="00663419"/>
    <w:rsid w:val="006634E8"/>
    <w:rsid w:val="00663B5B"/>
    <w:rsid w:val="00663EC6"/>
    <w:rsid w:val="006640FC"/>
    <w:rsid w:val="006659B7"/>
    <w:rsid w:val="0066612A"/>
    <w:rsid w:val="0066623E"/>
    <w:rsid w:val="006669DA"/>
    <w:rsid w:val="00666EEC"/>
    <w:rsid w:val="006674AE"/>
    <w:rsid w:val="00667780"/>
    <w:rsid w:val="00667B6D"/>
    <w:rsid w:val="00667BE1"/>
    <w:rsid w:val="00667FB2"/>
    <w:rsid w:val="006700F1"/>
    <w:rsid w:val="006703D4"/>
    <w:rsid w:val="0067057A"/>
    <w:rsid w:val="00671902"/>
    <w:rsid w:val="00672688"/>
    <w:rsid w:val="00672CB6"/>
    <w:rsid w:val="00672FD0"/>
    <w:rsid w:val="006730E0"/>
    <w:rsid w:val="0067324A"/>
    <w:rsid w:val="0067370F"/>
    <w:rsid w:val="006741A8"/>
    <w:rsid w:val="00674293"/>
    <w:rsid w:val="00674583"/>
    <w:rsid w:val="0067463E"/>
    <w:rsid w:val="006746AF"/>
    <w:rsid w:val="00674E40"/>
    <w:rsid w:val="006751B4"/>
    <w:rsid w:val="00675256"/>
    <w:rsid w:val="006757AC"/>
    <w:rsid w:val="0067597F"/>
    <w:rsid w:val="00675C55"/>
    <w:rsid w:val="0067600C"/>
    <w:rsid w:val="00676EC4"/>
    <w:rsid w:val="00677110"/>
    <w:rsid w:val="00677332"/>
    <w:rsid w:val="00677549"/>
    <w:rsid w:val="006776AA"/>
    <w:rsid w:val="00677C5A"/>
    <w:rsid w:val="006800ED"/>
    <w:rsid w:val="0068045B"/>
    <w:rsid w:val="00680C9C"/>
    <w:rsid w:val="006819EB"/>
    <w:rsid w:val="00681AC0"/>
    <w:rsid w:val="00681AC8"/>
    <w:rsid w:val="00681ECB"/>
    <w:rsid w:val="00682678"/>
    <w:rsid w:val="0068386F"/>
    <w:rsid w:val="006838F6"/>
    <w:rsid w:val="00683CA1"/>
    <w:rsid w:val="00683F3E"/>
    <w:rsid w:val="006842A0"/>
    <w:rsid w:val="00684549"/>
    <w:rsid w:val="0068467A"/>
    <w:rsid w:val="00684C00"/>
    <w:rsid w:val="00685902"/>
    <w:rsid w:val="00685C38"/>
    <w:rsid w:val="00685CCD"/>
    <w:rsid w:val="006861EC"/>
    <w:rsid w:val="006864C2"/>
    <w:rsid w:val="00687A82"/>
    <w:rsid w:val="00687AB1"/>
    <w:rsid w:val="00687FB9"/>
    <w:rsid w:val="0069014B"/>
    <w:rsid w:val="00690461"/>
    <w:rsid w:val="00690666"/>
    <w:rsid w:val="00691491"/>
    <w:rsid w:val="006915BC"/>
    <w:rsid w:val="0069160C"/>
    <w:rsid w:val="00691DB3"/>
    <w:rsid w:val="00692097"/>
    <w:rsid w:val="00692565"/>
    <w:rsid w:val="006928C8"/>
    <w:rsid w:val="0069318F"/>
    <w:rsid w:val="006932FA"/>
    <w:rsid w:val="006934EA"/>
    <w:rsid w:val="0069362A"/>
    <w:rsid w:val="0069362D"/>
    <w:rsid w:val="00693D2E"/>
    <w:rsid w:val="00693E7A"/>
    <w:rsid w:val="00694244"/>
    <w:rsid w:val="00694249"/>
    <w:rsid w:val="0069470B"/>
    <w:rsid w:val="00694C08"/>
    <w:rsid w:val="00695792"/>
    <w:rsid w:val="00696067"/>
    <w:rsid w:val="0069662C"/>
    <w:rsid w:val="00696DEA"/>
    <w:rsid w:val="0069746F"/>
    <w:rsid w:val="006975F2"/>
    <w:rsid w:val="0069769C"/>
    <w:rsid w:val="006A05DF"/>
    <w:rsid w:val="006A0E5B"/>
    <w:rsid w:val="006A146A"/>
    <w:rsid w:val="006A1A58"/>
    <w:rsid w:val="006A1B80"/>
    <w:rsid w:val="006A2120"/>
    <w:rsid w:val="006A2189"/>
    <w:rsid w:val="006A22C4"/>
    <w:rsid w:val="006A23F3"/>
    <w:rsid w:val="006A2627"/>
    <w:rsid w:val="006A281D"/>
    <w:rsid w:val="006A2E61"/>
    <w:rsid w:val="006A3000"/>
    <w:rsid w:val="006A4620"/>
    <w:rsid w:val="006A4675"/>
    <w:rsid w:val="006A4AF0"/>
    <w:rsid w:val="006A5C97"/>
    <w:rsid w:val="006A5EE4"/>
    <w:rsid w:val="006A618F"/>
    <w:rsid w:val="006A667F"/>
    <w:rsid w:val="006A66FA"/>
    <w:rsid w:val="006A6C80"/>
    <w:rsid w:val="006A7360"/>
    <w:rsid w:val="006B048D"/>
    <w:rsid w:val="006B117E"/>
    <w:rsid w:val="006B1599"/>
    <w:rsid w:val="006B207A"/>
    <w:rsid w:val="006B20FC"/>
    <w:rsid w:val="006B2B44"/>
    <w:rsid w:val="006B2C60"/>
    <w:rsid w:val="006B326D"/>
    <w:rsid w:val="006B3598"/>
    <w:rsid w:val="006B37E3"/>
    <w:rsid w:val="006B3B49"/>
    <w:rsid w:val="006B3C08"/>
    <w:rsid w:val="006B48F3"/>
    <w:rsid w:val="006B5A22"/>
    <w:rsid w:val="006B5C2A"/>
    <w:rsid w:val="006B62A9"/>
    <w:rsid w:val="006B62C2"/>
    <w:rsid w:val="006B642F"/>
    <w:rsid w:val="006B664D"/>
    <w:rsid w:val="006B66C4"/>
    <w:rsid w:val="006B6AF3"/>
    <w:rsid w:val="006B786D"/>
    <w:rsid w:val="006B7B83"/>
    <w:rsid w:val="006C01C5"/>
    <w:rsid w:val="006C087C"/>
    <w:rsid w:val="006C0BA6"/>
    <w:rsid w:val="006C12BA"/>
    <w:rsid w:val="006C159D"/>
    <w:rsid w:val="006C2935"/>
    <w:rsid w:val="006C2EEF"/>
    <w:rsid w:val="006C304C"/>
    <w:rsid w:val="006C316E"/>
    <w:rsid w:val="006C41D4"/>
    <w:rsid w:val="006C4322"/>
    <w:rsid w:val="006C4A09"/>
    <w:rsid w:val="006C533D"/>
    <w:rsid w:val="006C5C53"/>
    <w:rsid w:val="006C5C75"/>
    <w:rsid w:val="006C5C99"/>
    <w:rsid w:val="006C5E09"/>
    <w:rsid w:val="006C60EA"/>
    <w:rsid w:val="006C63FF"/>
    <w:rsid w:val="006C6479"/>
    <w:rsid w:val="006C66D8"/>
    <w:rsid w:val="006C7801"/>
    <w:rsid w:val="006C7C59"/>
    <w:rsid w:val="006D0262"/>
    <w:rsid w:val="006D0433"/>
    <w:rsid w:val="006D081D"/>
    <w:rsid w:val="006D0B63"/>
    <w:rsid w:val="006D0F2E"/>
    <w:rsid w:val="006D210C"/>
    <w:rsid w:val="006D2436"/>
    <w:rsid w:val="006D26EE"/>
    <w:rsid w:val="006D28F0"/>
    <w:rsid w:val="006D299E"/>
    <w:rsid w:val="006D3094"/>
    <w:rsid w:val="006D33A1"/>
    <w:rsid w:val="006D3911"/>
    <w:rsid w:val="006D46D5"/>
    <w:rsid w:val="006D4805"/>
    <w:rsid w:val="006D4A20"/>
    <w:rsid w:val="006D62A0"/>
    <w:rsid w:val="006D6A77"/>
    <w:rsid w:val="006D6D67"/>
    <w:rsid w:val="006D6E77"/>
    <w:rsid w:val="006D739F"/>
    <w:rsid w:val="006D763D"/>
    <w:rsid w:val="006E019F"/>
    <w:rsid w:val="006E04D5"/>
    <w:rsid w:val="006E073F"/>
    <w:rsid w:val="006E0742"/>
    <w:rsid w:val="006E13CE"/>
    <w:rsid w:val="006E22EC"/>
    <w:rsid w:val="006E2D30"/>
    <w:rsid w:val="006E2DCC"/>
    <w:rsid w:val="006E334F"/>
    <w:rsid w:val="006E3BBE"/>
    <w:rsid w:val="006E447F"/>
    <w:rsid w:val="006E457B"/>
    <w:rsid w:val="006E4796"/>
    <w:rsid w:val="006E5070"/>
    <w:rsid w:val="006E510D"/>
    <w:rsid w:val="006E6000"/>
    <w:rsid w:val="006E6A8D"/>
    <w:rsid w:val="006E6AE3"/>
    <w:rsid w:val="006E6B83"/>
    <w:rsid w:val="006E6C75"/>
    <w:rsid w:val="006E7662"/>
    <w:rsid w:val="006E7BEB"/>
    <w:rsid w:val="006E7C75"/>
    <w:rsid w:val="006F0828"/>
    <w:rsid w:val="006F0D99"/>
    <w:rsid w:val="006F0DE1"/>
    <w:rsid w:val="006F0F21"/>
    <w:rsid w:val="006F135D"/>
    <w:rsid w:val="006F19B3"/>
    <w:rsid w:val="006F1C2B"/>
    <w:rsid w:val="006F2161"/>
    <w:rsid w:val="006F22A0"/>
    <w:rsid w:val="006F2434"/>
    <w:rsid w:val="006F2CFF"/>
    <w:rsid w:val="006F346E"/>
    <w:rsid w:val="006F34CA"/>
    <w:rsid w:val="006F35B0"/>
    <w:rsid w:val="006F3921"/>
    <w:rsid w:val="006F3CB6"/>
    <w:rsid w:val="006F469D"/>
    <w:rsid w:val="006F5567"/>
    <w:rsid w:val="006F5CBD"/>
    <w:rsid w:val="006F6CB9"/>
    <w:rsid w:val="006F7065"/>
    <w:rsid w:val="006F71E2"/>
    <w:rsid w:val="006F72AD"/>
    <w:rsid w:val="006F7809"/>
    <w:rsid w:val="006F7D0A"/>
    <w:rsid w:val="00700006"/>
    <w:rsid w:val="00700303"/>
    <w:rsid w:val="0070041D"/>
    <w:rsid w:val="00700949"/>
    <w:rsid w:val="007010A0"/>
    <w:rsid w:val="00701571"/>
    <w:rsid w:val="0070197A"/>
    <w:rsid w:val="00701D84"/>
    <w:rsid w:val="00702584"/>
    <w:rsid w:val="00702D3E"/>
    <w:rsid w:val="00703314"/>
    <w:rsid w:val="007036E9"/>
    <w:rsid w:val="00703B90"/>
    <w:rsid w:val="00703C26"/>
    <w:rsid w:val="0070411E"/>
    <w:rsid w:val="00704BC9"/>
    <w:rsid w:val="00704C30"/>
    <w:rsid w:val="00704F8B"/>
    <w:rsid w:val="00705BCE"/>
    <w:rsid w:val="00705D98"/>
    <w:rsid w:val="007065D9"/>
    <w:rsid w:val="0070670F"/>
    <w:rsid w:val="00706CA0"/>
    <w:rsid w:val="0070740C"/>
    <w:rsid w:val="00707FAE"/>
    <w:rsid w:val="00710530"/>
    <w:rsid w:val="00710C60"/>
    <w:rsid w:val="00711959"/>
    <w:rsid w:val="007120F7"/>
    <w:rsid w:val="0071246B"/>
    <w:rsid w:val="00712946"/>
    <w:rsid w:val="00712A71"/>
    <w:rsid w:val="00712B71"/>
    <w:rsid w:val="00712DEA"/>
    <w:rsid w:val="0071311E"/>
    <w:rsid w:val="007134E9"/>
    <w:rsid w:val="007139B4"/>
    <w:rsid w:val="00713A7D"/>
    <w:rsid w:val="00713DF1"/>
    <w:rsid w:val="00713E84"/>
    <w:rsid w:val="0071424F"/>
    <w:rsid w:val="00714A0C"/>
    <w:rsid w:val="00714E34"/>
    <w:rsid w:val="00714E47"/>
    <w:rsid w:val="00715784"/>
    <w:rsid w:val="00715995"/>
    <w:rsid w:val="00715DF4"/>
    <w:rsid w:val="00716B0A"/>
    <w:rsid w:val="00716B3D"/>
    <w:rsid w:val="007175AE"/>
    <w:rsid w:val="007177B7"/>
    <w:rsid w:val="00717E75"/>
    <w:rsid w:val="0072000A"/>
    <w:rsid w:val="007200C7"/>
    <w:rsid w:val="0072038C"/>
    <w:rsid w:val="007207FB"/>
    <w:rsid w:val="00720A3E"/>
    <w:rsid w:val="007218C0"/>
    <w:rsid w:val="00721B8A"/>
    <w:rsid w:val="00721E8C"/>
    <w:rsid w:val="007224EC"/>
    <w:rsid w:val="007226EB"/>
    <w:rsid w:val="00722812"/>
    <w:rsid w:val="00722882"/>
    <w:rsid w:val="00723155"/>
    <w:rsid w:val="00723EB5"/>
    <w:rsid w:val="007241D7"/>
    <w:rsid w:val="0072479F"/>
    <w:rsid w:val="00725126"/>
    <w:rsid w:val="007256A0"/>
    <w:rsid w:val="00725B15"/>
    <w:rsid w:val="00725B85"/>
    <w:rsid w:val="007262B0"/>
    <w:rsid w:val="00726483"/>
    <w:rsid w:val="0072696D"/>
    <w:rsid w:val="00726B9F"/>
    <w:rsid w:val="00727964"/>
    <w:rsid w:val="00727A14"/>
    <w:rsid w:val="00727B08"/>
    <w:rsid w:val="00730301"/>
    <w:rsid w:val="00730554"/>
    <w:rsid w:val="00730CA7"/>
    <w:rsid w:val="00731E08"/>
    <w:rsid w:val="00732148"/>
    <w:rsid w:val="00732A9F"/>
    <w:rsid w:val="00732CF5"/>
    <w:rsid w:val="00732CFD"/>
    <w:rsid w:val="00732D89"/>
    <w:rsid w:val="00733064"/>
    <w:rsid w:val="00733091"/>
    <w:rsid w:val="0073383C"/>
    <w:rsid w:val="00733945"/>
    <w:rsid w:val="00733FEA"/>
    <w:rsid w:val="0073402D"/>
    <w:rsid w:val="00734864"/>
    <w:rsid w:val="00734903"/>
    <w:rsid w:val="00734F5B"/>
    <w:rsid w:val="0073532A"/>
    <w:rsid w:val="007353CE"/>
    <w:rsid w:val="007359E2"/>
    <w:rsid w:val="00735D9D"/>
    <w:rsid w:val="00735F51"/>
    <w:rsid w:val="00735FAB"/>
    <w:rsid w:val="00736A0D"/>
    <w:rsid w:val="0073701A"/>
    <w:rsid w:val="00737098"/>
    <w:rsid w:val="0073726E"/>
    <w:rsid w:val="00737D4E"/>
    <w:rsid w:val="00737DC0"/>
    <w:rsid w:val="007406AA"/>
    <w:rsid w:val="00740BC3"/>
    <w:rsid w:val="00740F27"/>
    <w:rsid w:val="00741311"/>
    <w:rsid w:val="007414DC"/>
    <w:rsid w:val="007415C9"/>
    <w:rsid w:val="0074172C"/>
    <w:rsid w:val="00741787"/>
    <w:rsid w:val="007419DA"/>
    <w:rsid w:val="00741FFE"/>
    <w:rsid w:val="00742644"/>
    <w:rsid w:val="00742683"/>
    <w:rsid w:val="00742E3F"/>
    <w:rsid w:val="00742F6C"/>
    <w:rsid w:val="00743060"/>
    <w:rsid w:val="00743353"/>
    <w:rsid w:val="007441F8"/>
    <w:rsid w:val="0074430E"/>
    <w:rsid w:val="00744513"/>
    <w:rsid w:val="007447A7"/>
    <w:rsid w:val="00744A3D"/>
    <w:rsid w:val="00744EDA"/>
    <w:rsid w:val="007451BC"/>
    <w:rsid w:val="00745553"/>
    <w:rsid w:val="00745BEF"/>
    <w:rsid w:val="00747190"/>
    <w:rsid w:val="00747C6C"/>
    <w:rsid w:val="00750073"/>
    <w:rsid w:val="007500B0"/>
    <w:rsid w:val="00750258"/>
    <w:rsid w:val="00750577"/>
    <w:rsid w:val="00750AB3"/>
    <w:rsid w:val="00751046"/>
    <w:rsid w:val="007512B1"/>
    <w:rsid w:val="0075164F"/>
    <w:rsid w:val="007518C4"/>
    <w:rsid w:val="00751CAC"/>
    <w:rsid w:val="00751CE0"/>
    <w:rsid w:val="00752241"/>
    <w:rsid w:val="00752309"/>
    <w:rsid w:val="007523E0"/>
    <w:rsid w:val="007526E4"/>
    <w:rsid w:val="00752B9D"/>
    <w:rsid w:val="00753717"/>
    <w:rsid w:val="0075375B"/>
    <w:rsid w:val="00753982"/>
    <w:rsid w:val="00753E91"/>
    <w:rsid w:val="00754444"/>
    <w:rsid w:val="00754590"/>
    <w:rsid w:val="007548BC"/>
    <w:rsid w:val="00754C50"/>
    <w:rsid w:val="007555D2"/>
    <w:rsid w:val="00755A62"/>
    <w:rsid w:val="00756085"/>
    <w:rsid w:val="007564D8"/>
    <w:rsid w:val="00756624"/>
    <w:rsid w:val="00756FB2"/>
    <w:rsid w:val="00757009"/>
    <w:rsid w:val="0075708E"/>
    <w:rsid w:val="007573A0"/>
    <w:rsid w:val="007577EF"/>
    <w:rsid w:val="00757E95"/>
    <w:rsid w:val="00760048"/>
    <w:rsid w:val="00760C6C"/>
    <w:rsid w:val="00761148"/>
    <w:rsid w:val="00761199"/>
    <w:rsid w:val="00761718"/>
    <w:rsid w:val="00762B64"/>
    <w:rsid w:val="00762D50"/>
    <w:rsid w:val="00763038"/>
    <w:rsid w:val="007641E0"/>
    <w:rsid w:val="007645AA"/>
    <w:rsid w:val="00764C27"/>
    <w:rsid w:val="00765036"/>
    <w:rsid w:val="00765077"/>
    <w:rsid w:val="0076563C"/>
    <w:rsid w:val="007656B0"/>
    <w:rsid w:val="00765AAB"/>
    <w:rsid w:val="007662B4"/>
    <w:rsid w:val="00766614"/>
    <w:rsid w:val="007667ED"/>
    <w:rsid w:val="007669F5"/>
    <w:rsid w:val="00766FD7"/>
    <w:rsid w:val="00767A11"/>
    <w:rsid w:val="0077073D"/>
    <w:rsid w:val="00770C9C"/>
    <w:rsid w:val="00771C17"/>
    <w:rsid w:val="00771E17"/>
    <w:rsid w:val="00772121"/>
    <w:rsid w:val="0077242E"/>
    <w:rsid w:val="0077304B"/>
    <w:rsid w:val="00773B4C"/>
    <w:rsid w:val="007744E5"/>
    <w:rsid w:val="0077464D"/>
    <w:rsid w:val="00774842"/>
    <w:rsid w:val="007749E4"/>
    <w:rsid w:val="007753F2"/>
    <w:rsid w:val="00775DC2"/>
    <w:rsid w:val="00776007"/>
    <w:rsid w:val="007762F6"/>
    <w:rsid w:val="007769EF"/>
    <w:rsid w:val="00776E07"/>
    <w:rsid w:val="00777462"/>
    <w:rsid w:val="00777D16"/>
    <w:rsid w:val="00780611"/>
    <w:rsid w:val="00780DF5"/>
    <w:rsid w:val="007813CA"/>
    <w:rsid w:val="0078153A"/>
    <w:rsid w:val="00781755"/>
    <w:rsid w:val="0078186C"/>
    <w:rsid w:val="00781E3A"/>
    <w:rsid w:val="00781E89"/>
    <w:rsid w:val="00782898"/>
    <w:rsid w:val="00782DE4"/>
    <w:rsid w:val="007832F0"/>
    <w:rsid w:val="00783472"/>
    <w:rsid w:val="00783644"/>
    <w:rsid w:val="00783F30"/>
    <w:rsid w:val="00784DBD"/>
    <w:rsid w:val="0078501E"/>
    <w:rsid w:val="00785196"/>
    <w:rsid w:val="00786206"/>
    <w:rsid w:val="00786640"/>
    <w:rsid w:val="00786D1C"/>
    <w:rsid w:val="00786D32"/>
    <w:rsid w:val="00787048"/>
    <w:rsid w:val="00787667"/>
    <w:rsid w:val="00787A9D"/>
    <w:rsid w:val="00790963"/>
    <w:rsid w:val="00790C2C"/>
    <w:rsid w:val="00790CE3"/>
    <w:rsid w:val="00790D0B"/>
    <w:rsid w:val="00790E4A"/>
    <w:rsid w:val="007910C7"/>
    <w:rsid w:val="0079144D"/>
    <w:rsid w:val="007914E7"/>
    <w:rsid w:val="00791AC2"/>
    <w:rsid w:val="0079229C"/>
    <w:rsid w:val="00792B6A"/>
    <w:rsid w:val="00792F69"/>
    <w:rsid w:val="00792FFA"/>
    <w:rsid w:val="007932D4"/>
    <w:rsid w:val="007939E0"/>
    <w:rsid w:val="00793BAF"/>
    <w:rsid w:val="007941AA"/>
    <w:rsid w:val="00794F6C"/>
    <w:rsid w:val="007952BA"/>
    <w:rsid w:val="007956B4"/>
    <w:rsid w:val="00795FB0"/>
    <w:rsid w:val="007960DE"/>
    <w:rsid w:val="007968A3"/>
    <w:rsid w:val="0079701E"/>
    <w:rsid w:val="00797448"/>
    <w:rsid w:val="007A104A"/>
    <w:rsid w:val="007A10DA"/>
    <w:rsid w:val="007A1954"/>
    <w:rsid w:val="007A273D"/>
    <w:rsid w:val="007A3170"/>
    <w:rsid w:val="007A33BB"/>
    <w:rsid w:val="007A38AA"/>
    <w:rsid w:val="007A3A5F"/>
    <w:rsid w:val="007A3B46"/>
    <w:rsid w:val="007A51B0"/>
    <w:rsid w:val="007A5799"/>
    <w:rsid w:val="007A58AA"/>
    <w:rsid w:val="007A5A78"/>
    <w:rsid w:val="007A5ABB"/>
    <w:rsid w:val="007A5CB5"/>
    <w:rsid w:val="007A6380"/>
    <w:rsid w:val="007A6505"/>
    <w:rsid w:val="007A6D09"/>
    <w:rsid w:val="007A6FD1"/>
    <w:rsid w:val="007A7796"/>
    <w:rsid w:val="007A7833"/>
    <w:rsid w:val="007A7ACE"/>
    <w:rsid w:val="007A7F77"/>
    <w:rsid w:val="007B024E"/>
    <w:rsid w:val="007B066F"/>
    <w:rsid w:val="007B0843"/>
    <w:rsid w:val="007B095F"/>
    <w:rsid w:val="007B0DE0"/>
    <w:rsid w:val="007B0FA5"/>
    <w:rsid w:val="007B114C"/>
    <w:rsid w:val="007B1911"/>
    <w:rsid w:val="007B21D3"/>
    <w:rsid w:val="007B2B1F"/>
    <w:rsid w:val="007B374C"/>
    <w:rsid w:val="007B378C"/>
    <w:rsid w:val="007B3A9E"/>
    <w:rsid w:val="007B3F17"/>
    <w:rsid w:val="007B3F21"/>
    <w:rsid w:val="007B5124"/>
    <w:rsid w:val="007B5167"/>
    <w:rsid w:val="007B5EDF"/>
    <w:rsid w:val="007B6039"/>
    <w:rsid w:val="007B63FB"/>
    <w:rsid w:val="007B6552"/>
    <w:rsid w:val="007B6CCD"/>
    <w:rsid w:val="007B6E92"/>
    <w:rsid w:val="007B7018"/>
    <w:rsid w:val="007B7317"/>
    <w:rsid w:val="007B7829"/>
    <w:rsid w:val="007B7A37"/>
    <w:rsid w:val="007C0FAE"/>
    <w:rsid w:val="007C1C7F"/>
    <w:rsid w:val="007C1E7C"/>
    <w:rsid w:val="007C1EBB"/>
    <w:rsid w:val="007C223B"/>
    <w:rsid w:val="007C233C"/>
    <w:rsid w:val="007C240A"/>
    <w:rsid w:val="007C34E1"/>
    <w:rsid w:val="007C40EC"/>
    <w:rsid w:val="007C4862"/>
    <w:rsid w:val="007C4A53"/>
    <w:rsid w:val="007C4D21"/>
    <w:rsid w:val="007C6193"/>
    <w:rsid w:val="007C627B"/>
    <w:rsid w:val="007C6742"/>
    <w:rsid w:val="007C6C8E"/>
    <w:rsid w:val="007C7121"/>
    <w:rsid w:val="007C7525"/>
    <w:rsid w:val="007D0409"/>
    <w:rsid w:val="007D0838"/>
    <w:rsid w:val="007D1157"/>
    <w:rsid w:val="007D1271"/>
    <w:rsid w:val="007D1806"/>
    <w:rsid w:val="007D1810"/>
    <w:rsid w:val="007D1AF0"/>
    <w:rsid w:val="007D23D9"/>
    <w:rsid w:val="007D248D"/>
    <w:rsid w:val="007D24DF"/>
    <w:rsid w:val="007D2682"/>
    <w:rsid w:val="007D30BA"/>
    <w:rsid w:val="007D313C"/>
    <w:rsid w:val="007D3151"/>
    <w:rsid w:val="007D34D4"/>
    <w:rsid w:val="007D39D4"/>
    <w:rsid w:val="007D3D86"/>
    <w:rsid w:val="007D43E8"/>
    <w:rsid w:val="007D4CAC"/>
    <w:rsid w:val="007D5257"/>
    <w:rsid w:val="007D5418"/>
    <w:rsid w:val="007D5701"/>
    <w:rsid w:val="007D5DD8"/>
    <w:rsid w:val="007D5EAF"/>
    <w:rsid w:val="007D5F6A"/>
    <w:rsid w:val="007D69FC"/>
    <w:rsid w:val="007D70A8"/>
    <w:rsid w:val="007D7794"/>
    <w:rsid w:val="007D7CCE"/>
    <w:rsid w:val="007E012F"/>
    <w:rsid w:val="007E0376"/>
    <w:rsid w:val="007E08C5"/>
    <w:rsid w:val="007E0CD4"/>
    <w:rsid w:val="007E1548"/>
    <w:rsid w:val="007E1796"/>
    <w:rsid w:val="007E19A0"/>
    <w:rsid w:val="007E23F9"/>
    <w:rsid w:val="007E2D29"/>
    <w:rsid w:val="007E2D7C"/>
    <w:rsid w:val="007E2FAF"/>
    <w:rsid w:val="007E32A1"/>
    <w:rsid w:val="007E32E9"/>
    <w:rsid w:val="007E34D6"/>
    <w:rsid w:val="007E35C9"/>
    <w:rsid w:val="007E4480"/>
    <w:rsid w:val="007E4565"/>
    <w:rsid w:val="007E55AD"/>
    <w:rsid w:val="007E5C47"/>
    <w:rsid w:val="007E5CFA"/>
    <w:rsid w:val="007E66BA"/>
    <w:rsid w:val="007E6CBE"/>
    <w:rsid w:val="007E7F67"/>
    <w:rsid w:val="007F02AD"/>
    <w:rsid w:val="007F050B"/>
    <w:rsid w:val="007F06CE"/>
    <w:rsid w:val="007F0A47"/>
    <w:rsid w:val="007F0E9D"/>
    <w:rsid w:val="007F1476"/>
    <w:rsid w:val="007F1477"/>
    <w:rsid w:val="007F152B"/>
    <w:rsid w:val="007F28B8"/>
    <w:rsid w:val="007F2A47"/>
    <w:rsid w:val="007F3215"/>
    <w:rsid w:val="007F3825"/>
    <w:rsid w:val="007F4079"/>
    <w:rsid w:val="007F4474"/>
    <w:rsid w:val="007F4829"/>
    <w:rsid w:val="007F4FAA"/>
    <w:rsid w:val="007F5175"/>
    <w:rsid w:val="007F5B7A"/>
    <w:rsid w:val="007F5BE8"/>
    <w:rsid w:val="007F60B0"/>
    <w:rsid w:val="007F6B0A"/>
    <w:rsid w:val="007F747B"/>
    <w:rsid w:val="007F7E3B"/>
    <w:rsid w:val="00800037"/>
    <w:rsid w:val="00800622"/>
    <w:rsid w:val="00800633"/>
    <w:rsid w:val="0080075E"/>
    <w:rsid w:val="008008FD"/>
    <w:rsid w:val="00800A0A"/>
    <w:rsid w:val="00800B16"/>
    <w:rsid w:val="00801806"/>
    <w:rsid w:val="00801A57"/>
    <w:rsid w:val="00801C64"/>
    <w:rsid w:val="0080238B"/>
    <w:rsid w:val="00802393"/>
    <w:rsid w:val="00802BAB"/>
    <w:rsid w:val="00802E92"/>
    <w:rsid w:val="00803246"/>
    <w:rsid w:val="008033A4"/>
    <w:rsid w:val="008037B6"/>
    <w:rsid w:val="008039C6"/>
    <w:rsid w:val="00804D92"/>
    <w:rsid w:val="00804F0E"/>
    <w:rsid w:val="00805AC7"/>
    <w:rsid w:val="00806695"/>
    <w:rsid w:val="00806A7F"/>
    <w:rsid w:val="00806BBE"/>
    <w:rsid w:val="00806FA9"/>
    <w:rsid w:val="0080753C"/>
    <w:rsid w:val="008075D8"/>
    <w:rsid w:val="00807710"/>
    <w:rsid w:val="00807864"/>
    <w:rsid w:val="00807AA5"/>
    <w:rsid w:val="00810671"/>
    <w:rsid w:val="00810CF1"/>
    <w:rsid w:val="00810DDF"/>
    <w:rsid w:val="00811326"/>
    <w:rsid w:val="00812785"/>
    <w:rsid w:val="00812A0A"/>
    <w:rsid w:val="00813286"/>
    <w:rsid w:val="008139E5"/>
    <w:rsid w:val="00813C93"/>
    <w:rsid w:val="00813D61"/>
    <w:rsid w:val="00814204"/>
    <w:rsid w:val="0081487E"/>
    <w:rsid w:val="008149B7"/>
    <w:rsid w:val="008159D0"/>
    <w:rsid w:val="00815C41"/>
    <w:rsid w:val="00816110"/>
    <w:rsid w:val="0081674E"/>
    <w:rsid w:val="0081683C"/>
    <w:rsid w:val="0081688F"/>
    <w:rsid w:val="00816A4D"/>
    <w:rsid w:val="00816DD0"/>
    <w:rsid w:val="0081719F"/>
    <w:rsid w:val="008178F8"/>
    <w:rsid w:val="00817C83"/>
    <w:rsid w:val="00817F87"/>
    <w:rsid w:val="008200E6"/>
    <w:rsid w:val="008201C5"/>
    <w:rsid w:val="00820406"/>
    <w:rsid w:val="00820A70"/>
    <w:rsid w:val="00820B70"/>
    <w:rsid w:val="008214EE"/>
    <w:rsid w:val="008215CE"/>
    <w:rsid w:val="008218BE"/>
    <w:rsid w:val="00821BC5"/>
    <w:rsid w:val="00822080"/>
    <w:rsid w:val="00822F6B"/>
    <w:rsid w:val="00822F7A"/>
    <w:rsid w:val="00823861"/>
    <w:rsid w:val="00823B0B"/>
    <w:rsid w:val="00823FA2"/>
    <w:rsid w:val="008243EB"/>
    <w:rsid w:val="00824E11"/>
    <w:rsid w:val="0082511C"/>
    <w:rsid w:val="008254B0"/>
    <w:rsid w:val="0082565E"/>
    <w:rsid w:val="0082583D"/>
    <w:rsid w:val="00825ED7"/>
    <w:rsid w:val="00825F5E"/>
    <w:rsid w:val="00826587"/>
    <w:rsid w:val="008265F8"/>
    <w:rsid w:val="00827892"/>
    <w:rsid w:val="008278FB"/>
    <w:rsid w:val="00827B10"/>
    <w:rsid w:val="00827FBE"/>
    <w:rsid w:val="008302C4"/>
    <w:rsid w:val="00831A6C"/>
    <w:rsid w:val="00831AA0"/>
    <w:rsid w:val="00831BEE"/>
    <w:rsid w:val="00831EEB"/>
    <w:rsid w:val="008326F5"/>
    <w:rsid w:val="0083349A"/>
    <w:rsid w:val="0083364D"/>
    <w:rsid w:val="00833AA8"/>
    <w:rsid w:val="008346EF"/>
    <w:rsid w:val="008348F7"/>
    <w:rsid w:val="00834960"/>
    <w:rsid w:val="00834E4B"/>
    <w:rsid w:val="00835129"/>
    <w:rsid w:val="00835144"/>
    <w:rsid w:val="0083571F"/>
    <w:rsid w:val="00835E03"/>
    <w:rsid w:val="00836136"/>
    <w:rsid w:val="008368D8"/>
    <w:rsid w:val="00836B2E"/>
    <w:rsid w:val="00836B61"/>
    <w:rsid w:val="00836D7A"/>
    <w:rsid w:val="00836D9F"/>
    <w:rsid w:val="0083703C"/>
    <w:rsid w:val="008370F7"/>
    <w:rsid w:val="008375CA"/>
    <w:rsid w:val="00837B71"/>
    <w:rsid w:val="00837C03"/>
    <w:rsid w:val="00840386"/>
    <w:rsid w:val="008404F0"/>
    <w:rsid w:val="008405F7"/>
    <w:rsid w:val="008409F6"/>
    <w:rsid w:val="00840EEA"/>
    <w:rsid w:val="00840F6D"/>
    <w:rsid w:val="00840F8D"/>
    <w:rsid w:val="00841179"/>
    <w:rsid w:val="00841A2C"/>
    <w:rsid w:val="00842290"/>
    <w:rsid w:val="0084246A"/>
    <w:rsid w:val="00842584"/>
    <w:rsid w:val="008425DB"/>
    <w:rsid w:val="00842790"/>
    <w:rsid w:val="00842B47"/>
    <w:rsid w:val="00843562"/>
    <w:rsid w:val="0084435D"/>
    <w:rsid w:val="00844667"/>
    <w:rsid w:val="0084496E"/>
    <w:rsid w:val="00844A5E"/>
    <w:rsid w:val="00844A92"/>
    <w:rsid w:val="00844B5B"/>
    <w:rsid w:val="008455DA"/>
    <w:rsid w:val="00846AC9"/>
    <w:rsid w:val="0084727E"/>
    <w:rsid w:val="00847747"/>
    <w:rsid w:val="00847B30"/>
    <w:rsid w:val="00847D8D"/>
    <w:rsid w:val="0085007C"/>
    <w:rsid w:val="008507AC"/>
    <w:rsid w:val="0085107D"/>
    <w:rsid w:val="008513A7"/>
    <w:rsid w:val="00851AEA"/>
    <w:rsid w:val="00851C24"/>
    <w:rsid w:val="00852084"/>
    <w:rsid w:val="0085261C"/>
    <w:rsid w:val="008537A6"/>
    <w:rsid w:val="008538C5"/>
    <w:rsid w:val="00853C15"/>
    <w:rsid w:val="0085428A"/>
    <w:rsid w:val="008542E1"/>
    <w:rsid w:val="008546F8"/>
    <w:rsid w:val="0085484B"/>
    <w:rsid w:val="008548A7"/>
    <w:rsid w:val="008552AC"/>
    <w:rsid w:val="008553C2"/>
    <w:rsid w:val="00855EA6"/>
    <w:rsid w:val="00856C5C"/>
    <w:rsid w:val="00856DBD"/>
    <w:rsid w:val="00857097"/>
    <w:rsid w:val="008570BB"/>
    <w:rsid w:val="0085794B"/>
    <w:rsid w:val="00857A6E"/>
    <w:rsid w:val="00860086"/>
    <w:rsid w:val="00860405"/>
    <w:rsid w:val="00860774"/>
    <w:rsid w:val="0086080B"/>
    <w:rsid w:val="00860B50"/>
    <w:rsid w:val="00860D3B"/>
    <w:rsid w:val="00860FD1"/>
    <w:rsid w:val="008613C8"/>
    <w:rsid w:val="00861AE1"/>
    <w:rsid w:val="0086215E"/>
    <w:rsid w:val="008624BF"/>
    <w:rsid w:val="00862D41"/>
    <w:rsid w:val="00864782"/>
    <w:rsid w:val="008647DA"/>
    <w:rsid w:val="00864C91"/>
    <w:rsid w:val="00864CC5"/>
    <w:rsid w:val="00864DDF"/>
    <w:rsid w:val="00865864"/>
    <w:rsid w:val="00865C37"/>
    <w:rsid w:val="00866013"/>
    <w:rsid w:val="00866FDF"/>
    <w:rsid w:val="00867451"/>
    <w:rsid w:val="0086745E"/>
    <w:rsid w:val="0087005B"/>
    <w:rsid w:val="00870824"/>
    <w:rsid w:val="00870CF0"/>
    <w:rsid w:val="00870DD5"/>
    <w:rsid w:val="00870E90"/>
    <w:rsid w:val="00870F0E"/>
    <w:rsid w:val="008715E8"/>
    <w:rsid w:val="0087172E"/>
    <w:rsid w:val="00871BA6"/>
    <w:rsid w:val="00871BBD"/>
    <w:rsid w:val="00871D7E"/>
    <w:rsid w:val="008722A7"/>
    <w:rsid w:val="008729D2"/>
    <w:rsid w:val="00873696"/>
    <w:rsid w:val="008746FE"/>
    <w:rsid w:val="008753AE"/>
    <w:rsid w:val="00877286"/>
    <w:rsid w:val="008772E4"/>
    <w:rsid w:val="008801DE"/>
    <w:rsid w:val="0088052C"/>
    <w:rsid w:val="0088057A"/>
    <w:rsid w:val="008807E3"/>
    <w:rsid w:val="00880D0F"/>
    <w:rsid w:val="00881D48"/>
    <w:rsid w:val="00881F4D"/>
    <w:rsid w:val="00882CE5"/>
    <w:rsid w:val="0088353E"/>
    <w:rsid w:val="0088365F"/>
    <w:rsid w:val="008837C3"/>
    <w:rsid w:val="00883E46"/>
    <w:rsid w:val="00883E67"/>
    <w:rsid w:val="00884465"/>
    <w:rsid w:val="008846F6"/>
    <w:rsid w:val="00884C20"/>
    <w:rsid w:val="00884E82"/>
    <w:rsid w:val="0088596E"/>
    <w:rsid w:val="00885EC3"/>
    <w:rsid w:val="008865AD"/>
    <w:rsid w:val="00886C42"/>
    <w:rsid w:val="008870B9"/>
    <w:rsid w:val="0088738D"/>
    <w:rsid w:val="008874AE"/>
    <w:rsid w:val="0089054E"/>
    <w:rsid w:val="00891005"/>
    <w:rsid w:val="00891048"/>
    <w:rsid w:val="008912B4"/>
    <w:rsid w:val="00891525"/>
    <w:rsid w:val="00891D50"/>
    <w:rsid w:val="008922AE"/>
    <w:rsid w:val="00892633"/>
    <w:rsid w:val="008942C8"/>
    <w:rsid w:val="00894A6E"/>
    <w:rsid w:val="00894E48"/>
    <w:rsid w:val="0089552C"/>
    <w:rsid w:val="008956BA"/>
    <w:rsid w:val="00895F26"/>
    <w:rsid w:val="00895F94"/>
    <w:rsid w:val="008968C4"/>
    <w:rsid w:val="00896F79"/>
    <w:rsid w:val="00897D2C"/>
    <w:rsid w:val="008A0713"/>
    <w:rsid w:val="008A0796"/>
    <w:rsid w:val="008A09E9"/>
    <w:rsid w:val="008A0BB5"/>
    <w:rsid w:val="008A189B"/>
    <w:rsid w:val="008A1F6E"/>
    <w:rsid w:val="008A209C"/>
    <w:rsid w:val="008A2331"/>
    <w:rsid w:val="008A2A16"/>
    <w:rsid w:val="008A2C9C"/>
    <w:rsid w:val="008A33EC"/>
    <w:rsid w:val="008A3A3F"/>
    <w:rsid w:val="008A3ADC"/>
    <w:rsid w:val="008A4371"/>
    <w:rsid w:val="008A4468"/>
    <w:rsid w:val="008A46A9"/>
    <w:rsid w:val="008A4CDF"/>
    <w:rsid w:val="008A52AB"/>
    <w:rsid w:val="008A542D"/>
    <w:rsid w:val="008A54F1"/>
    <w:rsid w:val="008A57E3"/>
    <w:rsid w:val="008A5979"/>
    <w:rsid w:val="008A61EE"/>
    <w:rsid w:val="008A624B"/>
    <w:rsid w:val="008A645F"/>
    <w:rsid w:val="008A669D"/>
    <w:rsid w:val="008A67EF"/>
    <w:rsid w:val="008A6FBB"/>
    <w:rsid w:val="008A7463"/>
    <w:rsid w:val="008A793C"/>
    <w:rsid w:val="008A79BD"/>
    <w:rsid w:val="008A7BB7"/>
    <w:rsid w:val="008B00C3"/>
    <w:rsid w:val="008B00EB"/>
    <w:rsid w:val="008B046B"/>
    <w:rsid w:val="008B0610"/>
    <w:rsid w:val="008B0E32"/>
    <w:rsid w:val="008B0FB6"/>
    <w:rsid w:val="008B1515"/>
    <w:rsid w:val="008B1D49"/>
    <w:rsid w:val="008B2063"/>
    <w:rsid w:val="008B2C2D"/>
    <w:rsid w:val="008B3245"/>
    <w:rsid w:val="008B3267"/>
    <w:rsid w:val="008B32B5"/>
    <w:rsid w:val="008B37FF"/>
    <w:rsid w:val="008B3A18"/>
    <w:rsid w:val="008B40C1"/>
    <w:rsid w:val="008B4485"/>
    <w:rsid w:val="008B4778"/>
    <w:rsid w:val="008B4E60"/>
    <w:rsid w:val="008B5622"/>
    <w:rsid w:val="008B5816"/>
    <w:rsid w:val="008B5932"/>
    <w:rsid w:val="008B5A1C"/>
    <w:rsid w:val="008B5BA7"/>
    <w:rsid w:val="008B61AC"/>
    <w:rsid w:val="008B6266"/>
    <w:rsid w:val="008B64A7"/>
    <w:rsid w:val="008B6A19"/>
    <w:rsid w:val="008B6B60"/>
    <w:rsid w:val="008B70EB"/>
    <w:rsid w:val="008B78CA"/>
    <w:rsid w:val="008C003D"/>
    <w:rsid w:val="008C06E0"/>
    <w:rsid w:val="008C0C96"/>
    <w:rsid w:val="008C148B"/>
    <w:rsid w:val="008C174D"/>
    <w:rsid w:val="008C1B4F"/>
    <w:rsid w:val="008C1D38"/>
    <w:rsid w:val="008C2269"/>
    <w:rsid w:val="008C2661"/>
    <w:rsid w:val="008C2715"/>
    <w:rsid w:val="008C2E0E"/>
    <w:rsid w:val="008C3475"/>
    <w:rsid w:val="008C3C10"/>
    <w:rsid w:val="008C3C85"/>
    <w:rsid w:val="008C4664"/>
    <w:rsid w:val="008C4BCB"/>
    <w:rsid w:val="008C4FC4"/>
    <w:rsid w:val="008C5662"/>
    <w:rsid w:val="008C5BD6"/>
    <w:rsid w:val="008C5D27"/>
    <w:rsid w:val="008C5E57"/>
    <w:rsid w:val="008C63FE"/>
    <w:rsid w:val="008C6439"/>
    <w:rsid w:val="008C693D"/>
    <w:rsid w:val="008C7D46"/>
    <w:rsid w:val="008D0005"/>
    <w:rsid w:val="008D01CD"/>
    <w:rsid w:val="008D0361"/>
    <w:rsid w:val="008D0BA3"/>
    <w:rsid w:val="008D0EDB"/>
    <w:rsid w:val="008D0EF4"/>
    <w:rsid w:val="008D1172"/>
    <w:rsid w:val="008D1601"/>
    <w:rsid w:val="008D209A"/>
    <w:rsid w:val="008D302C"/>
    <w:rsid w:val="008D36E9"/>
    <w:rsid w:val="008D393E"/>
    <w:rsid w:val="008D3D9A"/>
    <w:rsid w:val="008D4057"/>
    <w:rsid w:val="008D436E"/>
    <w:rsid w:val="008D43DF"/>
    <w:rsid w:val="008D4575"/>
    <w:rsid w:val="008D4E94"/>
    <w:rsid w:val="008D5836"/>
    <w:rsid w:val="008D599E"/>
    <w:rsid w:val="008D5C38"/>
    <w:rsid w:val="008D5F10"/>
    <w:rsid w:val="008D5FC1"/>
    <w:rsid w:val="008D6565"/>
    <w:rsid w:val="008D65BE"/>
    <w:rsid w:val="008D67C6"/>
    <w:rsid w:val="008D6CFD"/>
    <w:rsid w:val="008D75F2"/>
    <w:rsid w:val="008E0CA5"/>
    <w:rsid w:val="008E0E71"/>
    <w:rsid w:val="008E132A"/>
    <w:rsid w:val="008E278F"/>
    <w:rsid w:val="008E3638"/>
    <w:rsid w:val="008E3B77"/>
    <w:rsid w:val="008E3CEA"/>
    <w:rsid w:val="008E4193"/>
    <w:rsid w:val="008E41EF"/>
    <w:rsid w:val="008E4206"/>
    <w:rsid w:val="008E4523"/>
    <w:rsid w:val="008E4750"/>
    <w:rsid w:val="008E4B0E"/>
    <w:rsid w:val="008E4F8B"/>
    <w:rsid w:val="008E5BCF"/>
    <w:rsid w:val="008E5E8D"/>
    <w:rsid w:val="008E62C3"/>
    <w:rsid w:val="008E6FAD"/>
    <w:rsid w:val="008E7A9D"/>
    <w:rsid w:val="008E7CAD"/>
    <w:rsid w:val="008E7E02"/>
    <w:rsid w:val="008F00DB"/>
    <w:rsid w:val="008F0133"/>
    <w:rsid w:val="008F07AA"/>
    <w:rsid w:val="008F08E6"/>
    <w:rsid w:val="008F168D"/>
    <w:rsid w:val="008F1FDF"/>
    <w:rsid w:val="008F20D5"/>
    <w:rsid w:val="008F31D4"/>
    <w:rsid w:val="008F35FD"/>
    <w:rsid w:val="008F395C"/>
    <w:rsid w:val="008F41A7"/>
    <w:rsid w:val="008F45A3"/>
    <w:rsid w:val="008F4B0E"/>
    <w:rsid w:val="008F4B36"/>
    <w:rsid w:val="008F575E"/>
    <w:rsid w:val="008F5C8D"/>
    <w:rsid w:val="008F5D01"/>
    <w:rsid w:val="008F69B2"/>
    <w:rsid w:val="008F7077"/>
    <w:rsid w:val="009008DF"/>
    <w:rsid w:val="009010AD"/>
    <w:rsid w:val="009011B3"/>
    <w:rsid w:val="00901373"/>
    <w:rsid w:val="00901520"/>
    <w:rsid w:val="00901915"/>
    <w:rsid w:val="00901EE5"/>
    <w:rsid w:val="00902095"/>
    <w:rsid w:val="009022A0"/>
    <w:rsid w:val="00902804"/>
    <w:rsid w:val="00902D6E"/>
    <w:rsid w:val="00903263"/>
    <w:rsid w:val="0090359D"/>
    <w:rsid w:val="009037BF"/>
    <w:rsid w:val="009038B6"/>
    <w:rsid w:val="00904103"/>
    <w:rsid w:val="00904673"/>
    <w:rsid w:val="009049AA"/>
    <w:rsid w:val="00904DBF"/>
    <w:rsid w:val="00905BF2"/>
    <w:rsid w:val="009060C7"/>
    <w:rsid w:val="00906267"/>
    <w:rsid w:val="009063FF"/>
    <w:rsid w:val="00906E00"/>
    <w:rsid w:val="009070A1"/>
    <w:rsid w:val="009072FE"/>
    <w:rsid w:val="009073D9"/>
    <w:rsid w:val="00907C5B"/>
    <w:rsid w:val="00907F66"/>
    <w:rsid w:val="00907FE8"/>
    <w:rsid w:val="00910258"/>
    <w:rsid w:val="009104D6"/>
    <w:rsid w:val="00910B41"/>
    <w:rsid w:val="00910C76"/>
    <w:rsid w:val="00911995"/>
    <w:rsid w:val="00911B52"/>
    <w:rsid w:val="009122B4"/>
    <w:rsid w:val="00912387"/>
    <w:rsid w:val="009125D4"/>
    <w:rsid w:val="00912B41"/>
    <w:rsid w:val="0091368A"/>
    <w:rsid w:val="0091395E"/>
    <w:rsid w:val="00913AC7"/>
    <w:rsid w:val="00913B9F"/>
    <w:rsid w:val="0091426D"/>
    <w:rsid w:val="009145A7"/>
    <w:rsid w:val="0091464B"/>
    <w:rsid w:val="00914B80"/>
    <w:rsid w:val="00914C3F"/>
    <w:rsid w:val="00914C59"/>
    <w:rsid w:val="00914D67"/>
    <w:rsid w:val="00914EC9"/>
    <w:rsid w:val="0091606F"/>
    <w:rsid w:val="00920A90"/>
    <w:rsid w:val="0092106B"/>
    <w:rsid w:val="0092159F"/>
    <w:rsid w:val="009223C6"/>
    <w:rsid w:val="00922A4D"/>
    <w:rsid w:val="00923111"/>
    <w:rsid w:val="00923859"/>
    <w:rsid w:val="0092389D"/>
    <w:rsid w:val="009239DC"/>
    <w:rsid w:val="00923FF0"/>
    <w:rsid w:val="00924495"/>
    <w:rsid w:val="009244DB"/>
    <w:rsid w:val="009271F5"/>
    <w:rsid w:val="00927362"/>
    <w:rsid w:val="00927760"/>
    <w:rsid w:val="009277F8"/>
    <w:rsid w:val="00927C51"/>
    <w:rsid w:val="00930221"/>
    <w:rsid w:val="00930260"/>
    <w:rsid w:val="00930D13"/>
    <w:rsid w:val="0093120C"/>
    <w:rsid w:val="00932240"/>
    <w:rsid w:val="00932302"/>
    <w:rsid w:val="00932419"/>
    <w:rsid w:val="0093284B"/>
    <w:rsid w:val="0093298D"/>
    <w:rsid w:val="00932B75"/>
    <w:rsid w:val="009331F3"/>
    <w:rsid w:val="00933454"/>
    <w:rsid w:val="00933AAE"/>
    <w:rsid w:val="009342F2"/>
    <w:rsid w:val="00934A23"/>
    <w:rsid w:val="00935392"/>
    <w:rsid w:val="00935561"/>
    <w:rsid w:val="009358F2"/>
    <w:rsid w:val="009359DA"/>
    <w:rsid w:val="00935BAB"/>
    <w:rsid w:val="00935D22"/>
    <w:rsid w:val="009360F4"/>
    <w:rsid w:val="009364FA"/>
    <w:rsid w:val="009364FF"/>
    <w:rsid w:val="00936BC7"/>
    <w:rsid w:val="00937D00"/>
    <w:rsid w:val="00937DFB"/>
    <w:rsid w:val="00940215"/>
    <w:rsid w:val="00940793"/>
    <w:rsid w:val="009407DC"/>
    <w:rsid w:val="0094125A"/>
    <w:rsid w:val="00941ABE"/>
    <w:rsid w:val="00941C2F"/>
    <w:rsid w:val="00941C83"/>
    <w:rsid w:val="00941EC9"/>
    <w:rsid w:val="009430F9"/>
    <w:rsid w:val="009435F1"/>
    <w:rsid w:val="00943802"/>
    <w:rsid w:val="00944A46"/>
    <w:rsid w:val="00945324"/>
    <w:rsid w:val="00945802"/>
    <w:rsid w:val="00945983"/>
    <w:rsid w:val="00945F71"/>
    <w:rsid w:val="00945FCD"/>
    <w:rsid w:val="009461EE"/>
    <w:rsid w:val="00946885"/>
    <w:rsid w:val="00946B24"/>
    <w:rsid w:val="00946F07"/>
    <w:rsid w:val="00947587"/>
    <w:rsid w:val="00947713"/>
    <w:rsid w:val="00947CBB"/>
    <w:rsid w:val="00950BF0"/>
    <w:rsid w:val="0095104D"/>
    <w:rsid w:val="009511A2"/>
    <w:rsid w:val="00951E6E"/>
    <w:rsid w:val="009525FF"/>
    <w:rsid w:val="009527C5"/>
    <w:rsid w:val="009532BF"/>
    <w:rsid w:val="00953431"/>
    <w:rsid w:val="0095364F"/>
    <w:rsid w:val="00953738"/>
    <w:rsid w:val="00953901"/>
    <w:rsid w:val="0095409A"/>
    <w:rsid w:val="009540A7"/>
    <w:rsid w:val="0095451B"/>
    <w:rsid w:val="0095474A"/>
    <w:rsid w:val="0095536B"/>
    <w:rsid w:val="00955538"/>
    <w:rsid w:val="00955637"/>
    <w:rsid w:val="009558B1"/>
    <w:rsid w:val="00955A3A"/>
    <w:rsid w:val="00955D25"/>
    <w:rsid w:val="00955DB1"/>
    <w:rsid w:val="009560C2"/>
    <w:rsid w:val="009561C8"/>
    <w:rsid w:val="00956B50"/>
    <w:rsid w:val="00956EAF"/>
    <w:rsid w:val="00957188"/>
    <w:rsid w:val="009576C7"/>
    <w:rsid w:val="0095794F"/>
    <w:rsid w:val="00960367"/>
    <w:rsid w:val="00960425"/>
    <w:rsid w:val="00960DB2"/>
    <w:rsid w:val="009610C9"/>
    <w:rsid w:val="009616AF"/>
    <w:rsid w:val="00961E2E"/>
    <w:rsid w:val="00962077"/>
    <w:rsid w:val="00962656"/>
    <w:rsid w:val="00962868"/>
    <w:rsid w:val="00963233"/>
    <w:rsid w:val="00963437"/>
    <w:rsid w:val="00963F0D"/>
    <w:rsid w:val="00964269"/>
    <w:rsid w:val="0096494F"/>
    <w:rsid w:val="00964D62"/>
    <w:rsid w:val="00965021"/>
    <w:rsid w:val="0096512F"/>
    <w:rsid w:val="0096529B"/>
    <w:rsid w:val="00965547"/>
    <w:rsid w:val="00965B6E"/>
    <w:rsid w:val="00965C5F"/>
    <w:rsid w:val="0096687D"/>
    <w:rsid w:val="00966A7E"/>
    <w:rsid w:val="00966CE1"/>
    <w:rsid w:val="00966D9A"/>
    <w:rsid w:val="00967139"/>
    <w:rsid w:val="00967AD9"/>
    <w:rsid w:val="00967DB8"/>
    <w:rsid w:val="0097002B"/>
    <w:rsid w:val="0097025A"/>
    <w:rsid w:val="00970B8B"/>
    <w:rsid w:val="00970D80"/>
    <w:rsid w:val="0097115E"/>
    <w:rsid w:val="009717EE"/>
    <w:rsid w:val="00971B6B"/>
    <w:rsid w:val="009723CB"/>
    <w:rsid w:val="009725BA"/>
    <w:rsid w:val="009726A3"/>
    <w:rsid w:val="00972A3D"/>
    <w:rsid w:val="009737B0"/>
    <w:rsid w:val="00973838"/>
    <w:rsid w:val="00973BD7"/>
    <w:rsid w:val="009747BF"/>
    <w:rsid w:val="0097492A"/>
    <w:rsid w:val="0097493A"/>
    <w:rsid w:val="00974A41"/>
    <w:rsid w:val="00974E45"/>
    <w:rsid w:val="00975552"/>
    <w:rsid w:val="0097567F"/>
    <w:rsid w:val="0097585F"/>
    <w:rsid w:val="0097614B"/>
    <w:rsid w:val="00976896"/>
    <w:rsid w:val="00976B32"/>
    <w:rsid w:val="00976C32"/>
    <w:rsid w:val="009770BC"/>
    <w:rsid w:val="0097739E"/>
    <w:rsid w:val="00977A2E"/>
    <w:rsid w:val="00977A55"/>
    <w:rsid w:val="00977ACF"/>
    <w:rsid w:val="00977C45"/>
    <w:rsid w:val="00980B45"/>
    <w:rsid w:val="00980C1A"/>
    <w:rsid w:val="00981133"/>
    <w:rsid w:val="009811D6"/>
    <w:rsid w:val="00981E53"/>
    <w:rsid w:val="009831D3"/>
    <w:rsid w:val="00983EEC"/>
    <w:rsid w:val="009843A5"/>
    <w:rsid w:val="00984816"/>
    <w:rsid w:val="00985060"/>
    <w:rsid w:val="00985A18"/>
    <w:rsid w:val="00985A82"/>
    <w:rsid w:val="009863F1"/>
    <w:rsid w:val="009864CE"/>
    <w:rsid w:val="009867DB"/>
    <w:rsid w:val="00987302"/>
    <w:rsid w:val="00987559"/>
    <w:rsid w:val="00987860"/>
    <w:rsid w:val="00990336"/>
    <w:rsid w:val="00990697"/>
    <w:rsid w:val="009908B6"/>
    <w:rsid w:val="00990E5C"/>
    <w:rsid w:val="00990F18"/>
    <w:rsid w:val="00991312"/>
    <w:rsid w:val="009914B6"/>
    <w:rsid w:val="00992C3D"/>
    <w:rsid w:val="009930CD"/>
    <w:rsid w:val="00993103"/>
    <w:rsid w:val="00993245"/>
    <w:rsid w:val="0099425C"/>
    <w:rsid w:val="009943A9"/>
    <w:rsid w:val="00994DBF"/>
    <w:rsid w:val="00995BD6"/>
    <w:rsid w:val="009962BB"/>
    <w:rsid w:val="00996590"/>
    <w:rsid w:val="009965B5"/>
    <w:rsid w:val="00996ADD"/>
    <w:rsid w:val="00996B83"/>
    <w:rsid w:val="00996DB0"/>
    <w:rsid w:val="009971F8"/>
    <w:rsid w:val="00997A77"/>
    <w:rsid w:val="00997B37"/>
    <w:rsid w:val="00997D76"/>
    <w:rsid w:val="00997EC7"/>
    <w:rsid w:val="00997FE9"/>
    <w:rsid w:val="009A04C4"/>
    <w:rsid w:val="009A05FA"/>
    <w:rsid w:val="009A0629"/>
    <w:rsid w:val="009A12A8"/>
    <w:rsid w:val="009A1C1C"/>
    <w:rsid w:val="009A237A"/>
    <w:rsid w:val="009A2753"/>
    <w:rsid w:val="009A33F4"/>
    <w:rsid w:val="009A34DA"/>
    <w:rsid w:val="009A3A5E"/>
    <w:rsid w:val="009A402B"/>
    <w:rsid w:val="009A4079"/>
    <w:rsid w:val="009A43AE"/>
    <w:rsid w:val="009A4793"/>
    <w:rsid w:val="009A47C3"/>
    <w:rsid w:val="009A4C23"/>
    <w:rsid w:val="009A4DD3"/>
    <w:rsid w:val="009A4DE0"/>
    <w:rsid w:val="009A53F3"/>
    <w:rsid w:val="009A5C19"/>
    <w:rsid w:val="009A6FB2"/>
    <w:rsid w:val="009A7226"/>
    <w:rsid w:val="009A7670"/>
    <w:rsid w:val="009A7CB8"/>
    <w:rsid w:val="009A7E0C"/>
    <w:rsid w:val="009A7F5D"/>
    <w:rsid w:val="009B0842"/>
    <w:rsid w:val="009B15D5"/>
    <w:rsid w:val="009B1807"/>
    <w:rsid w:val="009B1CF7"/>
    <w:rsid w:val="009B25A1"/>
    <w:rsid w:val="009B282E"/>
    <w:rsid w:val="009B2874"/>
    <w:rsid w:val="009B2ABA"/>
    <w:rsid w:val="009B2C5F"/>
    <w:rsid w:val="009B2D4F"/>
    <w:rsid w:val="009B2D87"/>
    <w:rsid w:val="009B2F93"/>
    <w:rsid w:val="009B3296"/>
    <w:rsid w:val="009B366D"/>
    <w:rsid w:val="009B3C28"/>
    <w:rsid w:val="009B3CFF"/>
    <w:rsid w:val="009B3D11"/>
    <w:rsid w:val="009B3F0A"/>
    <w:rsid w:val="009B4257"/>
    <w:rsid w:val="009B4465"/>
    <w:rsid w:val="009B474A"/>
    <w:rsid w:val="009B4764"/>
    <w:rsid w:val="009B4D7D"/>
    <w:rsid w:val="009B55CD"/>
    <w:rsid w:val="009B5623"/>
    <w:rsid w:val="009B585F"/>
    <w:rsid w:val="009B5E7F"/>
    <w:rsid w:val="009B6111"/>
    <w:rsid w:val="009B6151"/>
    <w:rsid w:val="009B6955"/>
    <w:rsid w:val="009B7A0F"/>
    <w:rsid w:val="009B7E86"/>
    <w:rsid w:val="009C0144"/>
    <w:rsid w:val="009C037C"/>
    <w:rsid w:val="009C05A8"/>
    <w:rsid w:val="009C0A18"/>
    <w:rsid w:val="009C0C6D"/>
    <w:rsid w:val="009C10A2"/>
    <w:rsid w:val="009C1139"/>
    <w:rsid w:val="009C1475"/>
    <w:rsid w:val="009C23DD"/>
    <w:rsid w:val="009C2878"/>
    <w:rsid w:val="009C3397"/>
    <w:rsid w:val="009C3604"/>
    <w:rsid w:val="009C3770"/>
    <w:rsid w:val="009C3E73"/>
    <w:rsid w:val="009C414C"/>
    <w:rsid w:val="009C44B0"/>
    <w:rsid w:val="009C4B41"/>
    <w:rsid w:val="009C4B5C"/>
    <w:rsid w:val="009C4BEF"/>
    <w:rsid w:val="009C56B6"/>
    <w:rsid w:val="009C57C5"/>
    <w:rsid w:val="009C5D6D"/>
    <w:rsid w:val="009C6729"/>
    <w:rsid w:val="009C7623"/>
    <w:rsid w:val="009C77D4"/>
    <w:rsid w:val="009D01E9"/>
    <w:rsid w:val="009D0711"/>
    <w:rsid w:val="009D0714"/>
    <w:rsid w:val="009D0921"/>
    <w:rsid w:val="009D0F20"/>
    <w:rsid w:val="009D2309"/>
    <w:rsid w:val="009D2B18"/>
    <w:rsid w:val="009D2BDD"/>
    <w:rsid w:val="009D39AE"/>
    <w:rsid w:val="009D3ECE"/>
    <w:rsid w:val="009D461A"/>
    <w:rsid w:val="009D4D74"/>
    <w:rsid w:val="009D516C"/>
    <w:rsid w:val="009D55B2"/>
    <w:rsid w:val="009D6296"/>
    <w:rsid w:val="009D6521"/>
    <w:rsid w:val="009D6B95"/>
    <w:rsid w:val="009D6F3E"/>
    <w:rsid w:val="009D7E34"/>
    <w:rsid w:val="009E0065"/>
    <w:rsid w:val="009E0548"/>
    <w:rsid w:val="009E0642"/>
    <w:rsid w:val="009E1828"/>
    <w:rsid w:val="009E20E9"/>
    <w:rsid w:val="009E2512"/>
    <w:rsid w:val="009E2BFF"/>
    <w:rsid w:val="009E2D9E"/>
    <w:rsid w:val="009E308C"/>
    <w:rsid w:val="009E30EB"/>
    <w:rsid w:val="009E3B9D"/>
    <w:rsid w:val="009E4002"/>
    <w:rsid w:val="009E4166"/>
    <w:rsid w:val="009E4B2A"/>
    <w:rsid w:val="009E4BD1"/>
    <w:rsid w:val="009E53BD"/>
    <w:rsid w:val="009E5913"/>
    <w:rsid w:val="009E59BB"/>
    <w:rsid w:val="009E5A0B"/>
    <w:rsid w:val="009E5ED5"/>
    <w:rsid w:val="009E64D3"/>
    <w:rsid w:val="009E6F11"/>
    <w:rsid w:val="009E6F39"/>
    <w:rsid w:val="009E7357"/>
    <w:rsid w:val="009E7A03"/>
    <w:rsid w:val="009E7A51"/>
    <w:rsid w:val="009E7D0B"/>
    <w:rsid w:val="009E7D83"/>
    <w:rsid w:val="009F01CE"/>
    <w:rsid w:val="009F0536"/>
    <w:rsid w:val="009F0875"/>
    <w:rsid w:val="009F0985"/>
    <w:rsid w:val="009F0CCD"/>
    <w:rsid w:val="009F18C8"/>
    <w:rsid w:val="009F2AA2"/>
    <w:rsid w:val="009F2EEF"/>
    <w:rsid w:val="009F30A9"/>
    <w:rsid w:val="009F398D"/>
    <w:rsid w:val="009F3A16"/>
    <w:rsid w:val="009F3D1F"/>
    <w:rsid w:val="009F3D81"/>
    <w:rsid w:val="009F4472"/>
    <w:rsid w:val="009F461E"/>
    <w:rsid w:val="009F4BD3"/>
    <w:rsid w:val="009F562B"/>
    <w:rsid w:val="009F5970"/>
    <w:rsid w:val="009F669A"/>
    <w:rsid w:val="009F67CC"/>
    <w:rsid w:val="009F6A65"/>
    <w:rsid w:val="009F774C"/>
    <w:rsid w:val="009F7FF1"/>
    <w:rsid w:val="00A008AF"/>
    <w:rsid w:val="00A00E95"/>
    <w:rsid w:val="00A011EF"/>
    <w:rsid w:val="00A017C3"/>
    <w:rsid w:val="00A01E38"/>
    <w:rsid w:val="00A02418"/>
    <w:rsid w:val="00A028FE"/>
    <w:rsid w:val="00A02BD4"/>
    <w:rsid w:val="00A030A3"/>
    <w:rsid w:val="00A0469D"/>
    <w:rsid w:val="00A05054"/>
    <w:rsid w:val="00A05952"/>
    <w:rsid w:val="00A0601B"/>
    <w:rsid w:val="00A067D3"/>
    <w:rsid w:val="00A06BE6"/>
    <w:rsid w:val="00A0717D"/>
    <w:rsid w:val="00A072B6"/>
    <w:rsid w:val="00A07F0D"/>
    <w:rsid w:val="00A10023"/>
    <w:rsid w:val="00A10703"/>
    <w:rsid w:val="00A10817"/>
    <w:rsid w:val="00A10EAB"/>
    <w:rsid w:val="00A12221"/>
    <w:rsid w:val="00A12371"/>
    <w:rsid w:val="00A12383"/>
    <w:rsid w:val="00A12DDD"/>
    <w:rsid w:val="00A136FA"/>
    <w:rsid w:val="00A13808"/>
    <w:rsid w:val="00A1390E"/>
    <w:rsid w:val="00A13CDA"/>
    <w:rsid w:val="00A146D0"/>
    <w:rsid w:val="00A149E3"/>
    <w:rsid w:val="00A14CCB"/>
    <w:rsid w:val="00A153ED"/>
    <w:rsid w:val="00A15EE6"/>
    <w:rsid w:val="00A160A6"/>
    <w:rsid w:val="00A16644"/>
    <w:rsid w:val="00A166EE"/>
    <w:rsid w:val="00A16783"/>
    <w:rsid w:val="00A175C4"/>
    <w:rsid w:val="00A1765B"/>
    <w:rsid w:val="00A178B8"/>
    <w:rsid w:val="00A17CB2"/>
    <w:rsid w:val="00A17D6B"/>
    <w:rsid w:val="00A20019"/>
    <w:rsid w:val="00A2054B"/>
    <w:rsid w:val="00A2105E"/>
    <w:rsid w:val="00A21298"/>
    <w:rsid w:val="00A2158E"/>
    <w:rsid w:val="00A21A36"/>
    <w:rsid w:val="00A22873"/>
    <w:rsid w:val="00A23391"/>
    <w:rsid w:val="00A23B6C"/>
    <w:rsid w:val="00A23E22"/>
    <w:rsid w:val="00A23E30"/>
    <w:rsid w:val="00A2409B"/>
    <w:rsid w:val="00A2433D"/>
    <w:rsid w:val="00A244F5"/>
    <w:rsid w:val="00A246D4"/>
    <w:rsid w:val="00A248BF"/>
    <w:rsid w:val="00A24905"/>
    <w:rsid w:val="00A254CD"/>
    <w:rsid w:val="00A255BA"/>
    <w:rsid w:val="00A263A7"/>
    <w:rsid w:val="00A26C6F"/>
    <w:rsid w:val="00A27AB3"/>
    <w:rsid w:val="00A27D1B"/>
    <w:rsid w:val="00A30C7F"/>
    <w:rsid w:val="00A30FC1"/>
    <w:rsid w:val="00A31C06"/>
    <w:rsid w:val="00A320A1"/>
    <w:rsid w:val="00A32482"/>
    <w:rsid w:val="00A328FF"/>
    <w:rsid w:val="00A32A25"/>
    <w:rsid w:val="00A32B5A"/>
    <w:rsid w:val="00A3320C"/>
    <w:rsid w:val="00A3420F"/>
    <w:rsid w:val="00A342A5"/>
    <w:rsid w:val="00A3527E"/>
    <w:rsid w:val="00A3562E"/>
    <w:rsid w:val="00A358C5"/>
    <w:rsid w:val="00A3631E"/>
    <w:rsid w:val="00A364E9"/>
    <w:rsid w:val="00A3655F"/>
    <w:rsid w:val="00A3709F"/>
    <w:rsid w:val="00A371AE"/>
    <w:rsid w:val="00A37E3E"/>
    <w:rsid w:val="00A40433"/>
    <w:rsid w:val="00A41449"/>
    <w:rsid w:val="00A415CB"/>
    <w:rsid w:val="00A41883"/>
    <w:rsid w:val="00A41A61"/>
    <w:rsid w:val="00A41BDA"/>
    <w:rsid w:val="00A41CAF"/>
    <w:rsid w:val="00A41EE7"/>
    <w:rsid w:val="00A41F71"/>
    <w:rsid w:val="00A42C9C"/>
    <w:rsid w:val="00A431C2"/>
    <w:rsid w:val="00A433EA"/>
    <w:rsid w:val="00A43DF3"/>
    <w:rsid w:val="00A440D6"/>
    <w:rsid w:val="00A44297"/>
    <w:rsid w:val="00A4478F"/>
    <w:rsid w:val="00A44C8A"/>
    <w:rsid w:val="00A454AC"/>
    <w:rsid w:val="00A45D2A"/>
    <w:rsid w:val="00A46005"/>
    <w:rsid w:val="00A4616E"/>
    <w:rsid w:val="00A46178"/>
    <w:rsid w:val="00A461B2"/>
    <w:rsid w:val="00A4669D"/>
    <w:rsid w:val="00A46F0E"/>
    <w:rsid w:val="00A47952"/>
    <w:rsid w:val="00A47E8C"/>
    <w:rsid w:val="00A500A6"/>
    <w:rsid w:val="00A50290"/>
    <w:rsid w:val="00A50701"/>
    <w:rsid w:val="00A508A3"/>
    <w:rsid w:val="00A51022"/>
    <w:rsid w:val="00A51A6F"/>
    <w:rsid w:val="00A51F72"/>
    <w:rsid w:val="00A5226D"/>
    <w:rsid w:val="00A526ED"/>
    <w:rsid w:val="00A52BAD"/>
    <w:rsid w:val="00A52C94"/>
    <w:rsid w:val="00A52F89"/>
    <w:rsid w:val="00A53304"/>
    <w:rsid w:val="00A5363E"/>
    <w:rsid w:val="00A53A10"/>
    <w:rsid w:val="00A53DDE"/>
    <w:rsid w:val="00A543DA"/>
    <w:rsid w:val="00A54D7B"/>
    <w:rsid w:val="00A54FCA"/>
    <w:rsid w:val="00A55D37"/>
    <w:rsid w:val="00A5647B"/>
    <w:rsid w:val="00A564E9"/>
    <w:rsid w:val="00A5670A"/>
    <w:rsid w:val="00A57031"/>
    <w:rsid w:val="00A5729B"/>
    <w:rsid w:val="00A57CD7"/>
    <w:rsid w:val="00A60325"/>
    <w:rsid w:val="00A60A79"/>
    <w:rsid w:val="00A60B08"/>
    <w:rsid w:val="00A61757"/>
    <w:rsid w:val="00A6245B"/>
    <w:rsid w:val="00A62FFB"/>
    <w:rsid w:val="00A62FFF"/>
    <w:rsid w:val="00A6312F"/>
    <w:rsid w:val="00A6398B"/>
    <w:rsid w:val="00A640F6"/>
    <w:rsid w:val="00A6426E"/>
    <w:rsid w:val="00A642B2"/>
    <w:rsid w:val="00A64326"/>
    <w:rsid w:val="00A6445B"/>
    <w:rsid w:val="00A648F4"/>
    <w:rsid w:val="00A64F90"/>
    <w:rsid w:val="00A652D9"/>
    <w:rsid w:val="00A65835"/>
    <w:rsid w:val="00A65BDD"/>
    <w:rsid w:val="00A6690E"/>
    <w:rsid w:val="00A66B06"/>
    <w:rsid w:val="00A673E3"/>
    <w:rsid w:val="00A677F1"/>
    <w:rsid w:val="00A67CFA"/>
    <w:rsid w:val="00A67E9E"/>
    <w:rsid w:val="00A67FC2"/>
    <w:rsid w:val="00A700D7"/>
    <w:rsid w:val="00A706AE"/>
    <w:rsid w:val="00A70C2B"/>
    <w:rsid w:val="00A71357"/>
    <w:rsid w:val="00A714CA"/>
    <w:rsid w:val="00A71A97"/>
    <w:rsid w:val="00A73F9D"/>
    <w:rsid w:val="00A7447B"/>
    <w:rsid w:val="00A747D2"/>
    <w:rsid w:val="00A74D1A"/>
    <w:rsid w:val="00A74DBE"/>
    <w:rsid w:val="00A7568F"/>
    <w:rsid w:val="00A75B38"/>
    <w:rsid w:val="00A75CB1"/>
    <w:rsid w:val="00A75F50"/>
    <w:rsid w:val="00A7663E"/>
    <w:rsid w:val="00A76649"/>
    <w:rsid w:val="00A767F1"/>
    <w:rsid w:val="00A76C09"/>
    <w:rsid w:val="00A76FE0"/>
    <w:rsid w:val="00A771C4"/>
    <w:rsid w:val="00A7722B"/>
    <w:rsid w:val="00A7757A"/>
    <w:rsid w:val="00A77631"/>
    <w:rsid w:val="00A778B2"/>
    <w:rsid w:val="00A77946"/>
    <w:rsid w:val="00A77BB9"/>
    <w:rsid w:val="00A77C33"/>
    <w:rsid w:val="00A77ECC"/>
    <w:rsid w:val="00A800F4"/>
    <w:rsid w:val="00A802AD"/>
    <w:rsid w:val="00A805AB"/>
    <w:rsid w:val="00A80B7B"/>
    <w:rsid w:val="00A811F4"/>
    <w:rsid w:val="00A817F1"/>
    <w:rsid w:val="00A819A6"/>
    <w:rsid w:val="00A81C92"/>
    <w:rsid w:val="00A8224E"/>
    <w:rsid w:val="00A825D0"/>
    <w:rsid w:val="00A82AAC"/>
    <w:rsid w:val="00A831E8"/>
    <w:rsid w:val="00A83916"/>
    <w:rsid w:val="00A83AAE"/>
    <w:rsid w:val="00A8401B"/>
    <w:rsid w:val="00A84047"/>
    <w:rsid w:val="00A84AC9"/>
    <w:rsid w:val="00A8508B"/>
    <w:rsid w:val="00A853E9"/>
    <w:rsid w:val="00A85714"/>
    <w:rsid w:val="00A85716"/>
    <w:rsid w:val="00A85F8D"/>
    <w:rsid w:val="00A8670F"/>
    <w:rsid w:val="00A86E86"/>
    <w:rsid w:val="00A876F5"/>
    <w:rsid w:val="00A87BB9"/>
    <w:rsid w:val="00A87F6C"/>
    <w:rsid w:val="00A90BCB"/>
    <w:rsid w:val="00A90F46"/>
    <w:rsid w:val="00A9200C"/>
    <w:rsid w:val="00A92150"/>
    <w:rsid w:val="00A922F6"/>
    <w:rsid w:val="00A92385"/>
    <w:rsid w:val="00A92408"/>
    <w:rsid w:val="00A92CDA"/>
    <w:rsid w:val="00A92D43"/>
    <w:rsid w:val="00A92EFA"/>
    <w:rsid w:val="00A93231"/>
    <w:rsid w:val="00A9327C"/>
    <w:rsid w:val="00A93399"/>
    <w:rsid w:val="00A93620"/>
    <w:rsid w:val="00A94146"/>
    <w:rsid w:val="00A9432B"/>
    <w:rsid w:val="00A943DF"/>
    <w:rsid w:val="00A9474D"/>
    <w:rsid w:val="00A94E1B"/>
    <w:rsid w:val="00A954B9"/>
    <w:rsid w:val="00A95BA2"/>
    <w:rsid w:val="00A95FB8"/>
    <w:rsid w:val="00A9600D"/>
    <w:rsid w:val="00A96AB1"/>
    <w:rsid w:val="00A96BA0"/>
    <w:rsid w:val="00A96DA0"/>
    <w:rsid w:val="00A97AFF"/>
    <w:rsid w:val="00A97E81"/>
    <w:rsid w:val="00AA0431"/>
    <w:rsid w:val="00AA0D28"/>
    <w:rsid w:val="00AA0DDC"/>
    <w:rsid w:val="00AA137F"/>
    <w:rsid w:val="00AA149A"/>
    <w:rsid w:val="00AA1AC6"/>
    <w:rsid w:val="00AA1B28"/>
    <w:rsid w:val="00AA1BFA"/>
    <w:rsid w:val="00AA1D85"/>
    <w:rsid w:val="00AA2DBB"/>
    <w:rsid w:val="00AA3546"/>
    <w:rsid w:val="00AA3759"/>
    <w:rsid w:val="00AA42EA"/>
    <w:rsid w:val="00AA530C"/>
    <w:rsid w:val="00AA53D2"/>
    <w:rsid w:val="00AA56DC"/>
    <w:rsid w:val="00AA5767"/>
    <w:rsid w:val="00AA57FD"/>
    <w:rsid w:val="00AA683F"/>
    <w:rsid w:val="00AA6D04"/>
    <w:rsid w:val="00AA7040"/>
    <w:rsid w:val="00AA704A"/>
    <w:rsid w:val="00AA7275"/>
    <w:rsid w:val="00AA760B"/>
    <w:rsid w:val="00AA7698"/>
    <w:rsid w:val="00AB025B"/>
    <w:rsid w:val="00AB082A"/>
    <w:rsid w:val="00AB0D16"/>
    <w:rsid w:val="00AB1880"/>
    <w:rsid w:val="00AB19BD"/>
    <w:rsid w:val="00AB202E"/>
    <w:rsid w:val="00AB29A2"/>
    <w:rsid w:val="00AB2D97"/>
    <w:rsid w:val="00AB2EF3"/>
    <w:rsid w:val="00AB34C2"/>
    <w:rsid w:val="00AB37D5"/>
    <w:rsid w:val="00AB3E0A"/>
    <w:rsid w:val="00AB42A4"/>
    <w:rsid w:val="00AB4C99"/>
    <w:rsid w:val="00AB4DE9"/>
    <w:rsid w:val="00AB5055"/>
    <w:rsid w:val="00AB53DE"/>
    <w:rsid w:val="00AB58A6"/>
    <w:rsid w:val="00AB5AE4"/>
    <w:rsid w:val="00AB6B75"/>
    <w:rsid w:val="00AB6CB9"/>
    <w:rsid w:val="00AB6E34"/>
    <w:rsid w:val="00AC000E"/>
    <w:rsid w:val="00AC041B"/>
    <w:rsid w:val="00AC0AF0"/>
    <w:rsid w:val="00AC0CB9"/>
    <w:rsid w:val="00AC13FF"/>
    <w:rsid w:val="00AC146B"/>
    <w:rsid w:val="00AC1F73"/>
    <w:rsid w:val="00AC2152"/>
    <w:rsid w:val="00AC2C55"/>
    <w:rsid w:val="00AC310B"/>
    <w:rsid w:val="00AC3179"/>
    <w:rsid w:val="00AC3635"/>
    <w:rsid w:val="00AC4250"/>
    <w:rsid w:val="00AC4444"/>
    <w:rsid w:val="00AC447F"/>
    <w:rsid w:val="00AC4B3C"/>
    <w:rsid w:val="00AC53DE"/>
    <w:rsid w:val="00AC53EC"/>
    <w:rsid w:val="00AC5C34"/>
    <w:rsid w:val="00AC5D7F"/>
    <w:rsid w:val="00AC64B3"/>
    <w:rsid w:val="00AC665C"/>
    <w:rsid w:val="00AC6C0F"/>
    <w:rsid w:val="00AC7425"/>
    <w:rsid w:val="00AC76B2"/>
    <w:rsid w:val="00AC7B3A"/>
    <w:rsid w:val="00AD048E"/>
    <w:rsid w:val="00AD081D"/>
    <w:rsid w:val="00AD0FA4"/>
    <w:rsid w:val="00AD10D7"/>
    <w:rsid w:val="00AD2123"/>
    <w:rsid w:val="00AD225D"/>
    <w:rsid w:val="00AD232F"/>
    <w:rsid w:val="00AD29B8"/>
    <w:rsid w:val="00AD2CFD"/>
    <w:rsid w:val="00AD2DE7"/>
    <w:rsid w:val="00AD2E1D"/>
    <w:rsid w:val="00AD36F5"/>
    <w:rsid w:val="00AD3EA7"/>
    <w:rsid w:val="00AD45C2"/>
    <w:rsid w:val="00AD502C"/>
    <w:rsid w:val="00AD551E"/>
    <w:rsid w:val="00AD583B"/>
    <w:rsid w:val="00AD7A0E"/>
    <w:rsid w:val="00AD7BB6"/>
    <w:rsid w:val="00AD7C90"/>
    <w:rsid w:val="00AD7DA8"/>
    <w:rsid w:val="00AD7FA5"/>
    <w:rsid w:val="00AE0E1E"/>
    <w:rsid w:val="00AE150A"/>
    <w:rsid w:val="00AE17AE"/>
    <w:rsid w:val="00AE2199"/>
    <w:rsid w:val="00AE2454"/>
    <w:rsid w:val="00AE271F"/>
    <w:rsid w:val="00AE2824"/>
    <w:rsid w:val="00AE3BE0"/>
    <w:rsid w:val="00AE3CDB"/>
    <w:rsid w:val="00AE3D15"/>
    <w:rsid w:val="00AE4993"/>
    <w:rsid w:val="00AE4C87"/>
    <w:rsid w:val="00AE5108"/>
    <w:rsid w:val="00AE58B8"/>
    <w:rsid w:val="00AE5ABA"/>
    <w:rsid w:val="00AE5D6E"/>
    <w:rsid w:val="00AE5D8F"/>
    <w:rsid w:val="00AE5E12"/>
    <w:rsid w:val="00AE5E8F"/>
    <w:rsid w:val="00AE62AB"/>
    <w:rsid w:val="00AE668E"/>
    <w:rsid w:val="00AE6892"/>
    <w:rsid w:val="00AE6DDD"/>
    <w:rsid w:val="00AE7176"/>
    <w:rsid w:val="00AE7E0E"/>
    <w:rsid w:val="00AF039B"/>
    <w:rsid w:val="00AF07DF"/>
    <w:rsid w:val="00AF1C83"/>
    <w:rsid w:val="00AF1DF4"/>
    <w:rsid w:val="00AF1FBF"/>
    <w:rsid w:val="00AF22C9"/>
    <w:rsid w:val="00AF3324"/>
    <w:rsid w:val="00AF3487"/>
    <w:rsid w:val="00AF4329"/>
    <w:rsid w:val="00AF4439"/>
    <w:rsid w:val="00AF44D0"/>
    <w:rsid w:val="00AF48FD"/>
    <w:rsid w:val="00AF4AD0"/>
    <w:rsid w:val="00AF6523"/>
    <w:rsid w:val="00AF6527"/>
    <w:rsid w:val="00AF6596"/>
    <w:rsid w:val="00AF68A8"/>
    <w:rsid w:val="00AF6DF9"/>
    <w:rsid w:val="00AF6E9D"/>
    <w:rsid w:val="00AF70B5"/>
    <w:rsid w:val="00AF7216"/>
    <w:rsid w:val="00AF7546"/>
    <w:rsid w:val="00AF76CB"/>
    <w:rsid w:val="00B003EC"/>
    <w:rsid w:val="00B008F9"/>
    <w:rsid w:val="00B00F16"/>
    <w:rsid w:val="00B01613"/>
    <w:rsid w:val="00B018FF"/>
    <w:rsid w:val="00B01C52"/>
    <w:rsid w:val="00B02159"/>
    <w:rsid w:val="00B0265F"/>
    <w:rsid w:val="00B0271B"/>
    <w:rsid w:val="00B02CAA"/>
    <w:rsid w:val="00B02E0F"/>
    <w:rsid w:val="00B02E50"/>
    <w:rsid w:val="00B030E0"/>
    <w:rsid w:val="00B031EF"/>
    <w:rsid w:val="00B0342C"/>
    <w:rsid w:val="00B03B73"/>
    <w:rsid w:val="00B04173"/>
    <w:rsid w:val="00B044D0"/>
    <w:rsid w:val="00B048FB"/>
    <w:rsid w:val="00B04B8E"/>
    <w:rsid w:val="00B04CB4"/>
    <w:rsid w:val="00B04EC2"/>
    <w:rsid w:val="00B051EF"/>
    <w:rsid w:val="00B05448"/>
    <w:rsid w:val="00B0554C"/>
    <w:rsid w:val="00B058E6"/>
    <w:rsid w:val="00B05BEF"/>
    <w:rsid w:val="00B0615B"/>
    <w:rsid w:val="00B062E0"/>
    <w:rsid w:val="00B063A1"/>
    <w:rsid w:val="00B07944"/>
    <w:rsid w:val="00B1066E"/>
    <w:rsid w:val="00B10A7D"/>
    <w:rsid w:val="00B110BF"/>
    <w:rsid w:val="00B115B7"/>
    <w:rsid w:val="00B1195A"/>
    <w:rsid w:val="00B119CF"/>
    <w:rsid w:val="00B11FF8"/>
    <w:rsid w:val="00B12259"/>
    <w:rsid w:val="00B123AB"/>
    <w:rsid w:val="00B125C5"/>
    <w:rsid w:val="00B125EA"/>
    <w:rsid w:val="00B127F3"/>
    <w:rsid w:val="00B12F39"/>
    <w:rsid w:val="00B131EE"/>
    <w:rsid w:val="00B133F9"/>
    <w:rsid w:val="00B1486B"/>
    <w:rsid w:val="00B14EC4"/>
    <w:rsid w:val="00B1504A"/>
    <w:rsid w:val="00B15566"/>
    <w:rsid w:val="00B1588B"/>
    <w:rsid w:val="00B15C7A"/>
    <w:rsid w:val="00B15EDD"/>
    <w:rsid w:val="00B15FFE"/>
    <w:rsid w:val="00B16356"/>
    <w:rsid w:val="00B16525"/>
    <w:rsid w:val="00B165EA"/>
    <w:rsid w:val="00B17206"/>
    <w:rsid w:val="00B1737F"/>
    <w:rsid w:val="00B17DAF"/>
    <w:rsid w:val="00B2042E"/>
    <w:rsid w:val="00B20C8D"/>
    <w:rsid w:val="00B20E0B"/>
    <w:rsid w:val="00B2119F"/>
    <w:rsid w:val="00B21320"/>
    <w:rsid w:val="00B215C2"/>
    <w:rsid w:val="00B219E7"/>
    <w:rsid w:val="00B21BD7"/>
    <w:rsid w:val="00B21CE5"/>
    <w:rsid w:val="00B221F7"/>
    <w:rsid w:val="00B2226E"/>
    <w:rsid w:val="00B22BAF"/>
    <w:rsid w:val="00B22E10"/>
    <w:rsid w:val="00B23581"/>
    <w:rsid w:val="00B238EB"/>
    <w:rsid w:val="00B24151"/>
    <w:rsid w:val="00B248B5"/>
    <w:rsid w:val="00B24FE3"/>
    <w:rsid w:val="00B25839"/>
    <w:rsid w:val="00B25B7D"/>
    <w:rsid w:val="00B25C3A"/>
    <w:rsid w:val="00B26126"/>
    <w:rsid w:val="00B26B66"/>
    <w:rsid w:val="00B270E9"/>
    <w:rsid w:val="00B27472"/>
    <w:rsid w:val="00B30259"/>
    <w:rsid w:val="00B31114"/>
    <w:rsid w:val="00B32FCD"/>
    <w:rsid w:val="00B33659"/>
    <w:rsid w:val="00B33EE7"/>
    <w:rsid w:val="00B349AF"/>
    <w:rsid w:val="00B34BF3"/>
    <w:rsid w:val="00B35882"/>
    <w:rsid w:val="00B362F6"/>
    <w:rsid w:val="00B36BC9"/>
    <w:rsid w:val="00B36C24"/>
    <w:rsid w:val="00B36E2F"/>
    <w:rsid w:val="00B3756F"/>
    <w:rsid w:val="00B375FE"/>
    <w:rsid w:val="00B37BEC"/>
    <w:rsid w:val="00B37C8C"/>
    <w:rsid w:val="00B37E95"/>
    <w:rsid w:val="00B400B0"/>
    <w:rsid w:val="00B403A9"/>
    <w:rsid w:val="00B404F0"/>
    <w:rsid w:val="00B413A0"/>
    <w:rsid w:val="00B41901"/>
    <w:rsid w:val="00B42140"/>
    <w:rsid w:val="00B423CE"/>
    <w:rsid w:val="00B4265A"/>
    <w:rsid w:val="00B42AFB"/>
    <w:rsid w:val="00B438ED"/>
    <w:rsid w:val="00B43BA2"/>
    <w:rsid w:val="00B43F6E"/>
    <w:rsid w:val="00B44657"/>
    <w:rsid w:val="00B44951"/>
    <w:rsid w:val="00B44A06"/>
    <w:rsid w:val="00B44E49"/>
    <w:rsid w:val="00B453A6"/>
    <w:rsid w:val="00B45BBF"/>
    <w:rsid w:val="00B45F9F"/>
    <w:rsid w:val="00B46A6C"/>
    <w:rsid w:val="00B46D02"/>
    <w:rsid w:val="00B46FCF"/>
    <w:rsid w:val="00B4703C"/>
    <w:rsid w:val="00B470DB"/>
    <w:rsid w:val="00B474C1"/>
    <w:rsid w:val="00B47C05"/>
    <w:rsid w:val="00B47D42"/>
    <w:rsid w:val="00B507CC"/>
    <w:rsid w:val="00B50A9B"/>
    <w:rsid w:val="00B50AE2"/>
    <w:rsid w:val="00B50B3A"/>
    <w:rsid w:val="00B50F7D"/>
    <w:rsid w:val="00B514C4"/>
    <w:rsid w:val="00B517C2"/>
    <w:rsid w:val="00B51968"/>
    <w:rsid w:val="00B51A13"/>
    <w:rsid w:val="00B51B8C"/>
    <w:rsid w:val="00B524D1"/>
    <w:rsid w:val="00B52A7A"/>
    <w:rsid w:val="00B52B83"/>
    <w:rsid w:val="00B53378"/>
    <w:rsid w:val="00B53491"/>
    <w:rsid w:val="00B5390B"/>
    <w:rsid w:val="00B539A4"/>
    <w:rsid w:val="00B53CC5"/>
    <w:rsid w:val="00B5409E"/>
    <w:rsid w:val="00B54BA8"/>
    <w:rsid w:val="00B54C6F"/>
    <w:rsid w:val="00B5513E"/>
    <w:rsid w:val="00B55397"/>
    <w:rsid w:val="00B5563F"/>
    <w:rsid w:val="00B55BF5"/>
    <w:rsid w:val="00B55E1C"/>
    <w:rsid w:val="00B567C3"/>
    <w:rsid w:val="00B5708D"/>
    <w:rsid w:val="00B5709F"/>
    <w:rsid w:val="00B57148"/>
    <w:rsid w:val="00B5714C"/>
    <w:rsid w:val="00B5798B"/>
    <w:rsid w:val="00B57E32"/>
    <w:rsid w:val="00B57FD6"/>
    <w:rsid w:val="00B6018A"/>
    <w:rsid w:val="00B60608"/>
    <w:rsid w:val="00B60B82"/>
    <w:rsid w:val="00B60BDA"/>
    <w:rsid w:val="00B60FE6"/>
    <w:rsid w:val="00B61B50"/>
    <w:rsid w:val="00B61D14"/>
    <w:rsid w:val="00B621E6"/>
    <w:rsid w:val="00B625F3"/>
    <w:rsid w:val="00B63457"/>
    <w:rsid w:val="00B63BAF"/>
    <w:rsid w:val="00B63C7E"/>
    <w:rsid w:val="00B63F25"/>
    <w:rsid w:val="00B64210"/>
    <w:rsid w:val="00B64B31"/>
    <w:rsid w:val="00B6561E"/>
    <w:rsid w:val="00B65794"/>
    <w:rsid w:val="00B66D86"/>
    <w:rsid w:val="00B66F49"/>
    <w:rsid w:val="00B66F9C"/>
    <w:rsid w:val="00B67EEE"/>
    <w:rsid w:val="00B70B61"/>
    <w:rsid w:val="00B71C89"/>
    <w:rsid w:val="00B71DAA"/>
    <w:rsid w:val="00B723AF"/>
    <w:rsid w:val="00B7247B"/>
    <w:rsid w:val="00B729E0"/>
    <w:rsid w:val="00B72EAC"/>
    <w:rsid w:val="00B72F61"/>
    <w:rsid w:val="00B73CA8"/>
    <w:rsid w:val="00B73D50"/>
    <w:rsid w:val="00B744CB"/>
    <w:rsid w:val="00B745E8"/>
    <w:rsid w:val="00B74A82"/>
    <w:rsid w:val="00B75203"/>
    <w:rsid w:val="00B756BA"/>
    <w:rsid w:val="00B759DA"/>
    <w:rsid w:val="00B771D7"/>
    <w:rsid w:val="00B77F7B"/>
    <w:rsid w:val="00B804F8"/>
    <w:rsid w:val="00B8054F"/>
    <w:rsid w:val="00B80851"/>
    <w:rsid w:val="00B81035"/>
    <w:rsid w:val="00B8148F"/>
    <w:rsid w:val="00B814C4"/>
    <w:rsid w:val="00B81E11"/>
    <w:rsid w:val="00B825E4"/>
    <w:rsid w:val="00B82611"/>
    <w:rsid w:val="00B83349"/>
    <w:rsid w:val="00B84805"/>
    <w:rsid w:val="00B8486E"/>
    <w:rsid w:val="00B848BF"/>
    <w:rsid w:val="00B848E5"/>
    <w:rsid w:val="00B849EC"/>
    <w:rsid w:val="00B8555C"/>
    <w:rsid w:val="00B85A84"/>
    <w:rsid w:val="00B86FAF"/>
    <w:rsid w:val="00B87407"/>
    <w:rsid w:val="00B87429"/>
    <w:rsid w:val="00B87825"/>
    <w:rsid w:val="00B9064F"/>
    <w:rsid w:val="00B90BDB"/>
    <w:rsid w:val="00B90EE8"/>
    <w:rsid w:val="00B91940"/>
    <w:rsid w:val="00B91A4C"/>
    <w:rsid w:val="00B9208F"/>
    <w:rsid w:val="00B92101"/>
    <w:rsid w:val="00B94446"/>
    <w:rsid w:val="00B946FF"/>
    <w:rsid w:val="00B94723"/>
    <w:rsid w:val="00B947A7"/>
    <w:rsid w:val="00B947EB"/>
    <w:rsid w:val="00B9529E"/>
    <w:rsid w:val="00B95312"/>
    <w:rsid w:val="00B953F3"/>
    <w:rsid w:val="00B954CB"/>
    <w:rsid w:val="00B95811"/>
    <w:rsid w:val="00B95B05"/>
    <w:rsid w:val="00B960A6"/>
    <w:rsid w:val="00B965DB"/>
    <w:rsid w:val="00B9670C"/>
    <w:rsid w:val="00B969AB"/>
    <w:rsid w:val="00B96C07"/>
    <w:rsid w:val="00B96D4E"/>
    <w:rsid w:val="00B96F81"/>
    <w:rsid w:val="00B970DE"/>
    <w:rsid w:val="00B977BC"/>
    <w:rsid w:val="00BA038B"/>
    <w:rsid w:val="00BA0447"/>
    <w:rsid w:val="00BA048D"/>
    <w:rsid w:val="00BA0D95"/>
    <w:rsid w:val="00BA1371"/>
    <w:rsid w:val="00BA186C"/>
    <w:rsid w:val="00BA1DBF"/>
    <w:rsid w:val="00BA1FCC"/>
    <w:rsid w:val="00BA203D"/>
    <w:rsid w:val="00BA20FA"/>
    <w:rsid w:val="00BA2581"/>
    <w:rsid w:val="00BA282F"/>
    <w:rsid w:val="00BA29FE"/>
    <w:rsid w:val="00BA2BD6"/>
    <w:rsid w:val="00BA3178"/>
    <w:rsid w:val="00BA3D29"/>
    <w:rsid w:val="00BA3FAE"/>
    <w:rsid w:val="00BA43BE"/>
    <w:rsid w:val="00BA4540"/>
    <w:rsid w:val="00BA5070"/>
    <w:rsid w:val="00BA54AD"/>
    <w:rsid w:val="00BA55CA"/>
    <w:rsid w:val="00BA5756"/>
    <w:rsid w:val="00BA5C38"/>
    <w:rsid w:val="00BA5D03"/>
    <w:rsid w:val="00BA5E0C"/>
    <w:rsid w:val="00BA67C3"/>
    <w:rsid w:val="00BA6894"/>
    <w:rsid w:val="00BA6B60"/>
    <w:rsid w:val="00BA6E11"/>
    <w:rsid w:val="00BA7280"/>
    <w:rsid w:val="00BA73DF"/>
    <w:rsid w:val="00BB02CC"/>
    <w:rsid w:val="00BB036D"/>
    <w:rsid w:val="00BB0604"/>
    <w:rsid w:val="00BB0898"/>
    <w:rsid w:val="00BB0999"/>
    <w:rsid w:val="00BB0C7C"/>
    <w:rsid w:val="00BB0CA3"/>
    <w:rsid w:val="00BB1276"/>
    <w:rsid w:val="00BB1343"/>
    <w:rsid w:val="00BB149A"/>
    <w:rsid w:val="00BB1707"/>
    <w:rsid w:val="00BB1732"/>
    <w:rsid w:val="00BB1A72"/>
    <w:rsid w:val="00BB2ADA"/>
    <w:rsid w:val="00BB3ACE"/>
    <w:rsid w:val="00BB489F"/>
    <w:rsid w:val="00BB4E98"/>
    <w:rsid w:val="00BB5232"/>
    <w:rsid w:val="00BB57D7"/>
    <w:rsid w:val="00BB5A95"/>
    <w:rsid w:val="00BB5B6B"/>
    <w:rsid w:val="00BB5C7B"/>
    <w:rsid w:val="00BB5D64"/>
    <w:rsid w:val="00BB5FF3"/>
    <w:rsid w:val="00BB60FF"/>
    <w:rsid w:val="00BB6196"/>
    <w:rsid w:val="00BB61FB"/>
    <w:rsid w:val="00BB67D3"/>
    <w:rsid w:val="00BB6929"/>
    <w:rsid w:val="00BB6C9D"/>
    <w:rsid w:val="00BB6E5F"/>
    <w:rsid w:val="00BB71B3"/>
    <w:rsid w:val="00BB7315"/>
    <w:rsid w:val="00BB7388"/>
    <w:rsid w:val="00BB77EF"/>
    <w:rsid w:val="00BB7911"/>
    <w:rsid w:val="00BC03C4"/>
    <w:rsid w:val="00BC075B"/>
    <w:rsid w:val="00BC0EB6"/>
    <w:rsid w:val="00BC1215"/>
    <w:rsid w:val="00BC130C"/>
    <w:rsid w:val="00BC1610"/>
    <w:rsid w:val="00BC1881"/>
    <w:rsid w:val="00BC1AE7"/>
    <w:rsid w:val="00BC266B"/>
    <w:rsid w:val="00BC2B04"/>
    <w:rsid w:val="00BC3BF1"/>
    <w:rsid w:val="00BC40DD"/>
    <w:rsid w:val="00BC48B4"/>
    <w:rsid w:val="00BC4C9B"/>
    <w:rsid w:val="00BC4DD2"/>
    <w:rsid w:val="00BC5800"/>
    <w:rsid w:val="00BC58ED"/>
    <w:rsid w:val="00BC642D"/>
    <w:rsid w:val="00BC643D"/>
    <w:rsid w:val="00BC69FE"/>
    <w:rsid w:val="00BC6B5A"/>
    <w:rsid w:val="00BC6DE9"/>
    <w:rsid w:val="00BC6FA9"/>
    <w:rsid w:val="00BC7A00"/>
    <w:rsid w:val="00BC7B7E"/>
    <w:rsid w:val="00BD0195"/>
    <w:rsid w:val="00BD0548"/>
    <w:rsid w:val="00BD06D2"/>
    <w:rsid w:val="00BD07BC"/>
    <w:rsid w:val="00BD0DF7"/>
    <w:rsid w:val="00BD1492"/>
    <w:rsid w:val="00BD16C4"/>
    <w:rsid w:val="00BD215A"/>
    <w:rsid w:val="00BD2182"/>
    <w:rsid w:val="00BD25C5"/>
    <w:rsid w:val="00BD288B"/>
    <w:rsid w:val="00BD2BEF"/>
    <w:rsid w:val="00BD2C32"/>
    <w:rsid w:val="00BD2FCE"/>
    <w:rsid w:val="00BD2FEA"/>
    <w:rsid w:val="00BD39A4"/>
    <w:rsid w:val="00BD3A54"/>
    <w:rsid w:val="00BD3B07"/>
    <w:rsid w:val="00BD3DDB"/>
    <w:rsid w:val="00BD3E4B"/>
    <w:rsid w:val="00BD45D3"/>
    <w:rsid w:val="00BD462D"/>
    <w:rsid w:val="00BD482C"/>
    <w:rsid w:val="00BD498D"/>
    <w:rsid w:val="00BD4DAA"/>
    <w:rsid w:val="00BD4FEF"/>
    <w:rsid w:val="00BD5660"/>
    <w:rsid w:val="00BD570B"/>
    <w:rsid w:val="00BD5BE3"/>
    <w:rsid w:val="00BD5C00"/>
    <w:rsid w:val="00BD5C43"/>
    <w:rsid w:val="00BD5D3D"/>
    <w:rsid w:val="00BD6963"/>
    <w:rsid w:val="00BD7393"/>
    <w:rsid w:val="00BD78D2"/>
    <w:rsid w:val="00BD7A0A"/>
    <w:rsid w:val="00BE028E"/>
    <w:rsid w:val="00BE09AF"/>
    <w:rsid w:val="00BE19BD"/>
    <w:rsid w:val="00BE1F02"/>
    <w:rsid w:val="00BE1F92"/>
    <w:rsid w:val="00BE214C"/>
    <w:rsid w:val="00BE24C9"/>
    <w:rsid w:val="00BE2558"/>
    <w:rsid w:val="00BE2F94"/>
    <w:rsid w:val="00BE359E"/>
    <w:rsid w:val="00BE3815"/>
    <w:rsid w:val="00BE3D7E"/>
    <w:rsid w:val="00BE404B"/>
    <w:rsid w:val="00BE5271"/>
    <w:rsid w:val="00BE54C1"/>
    <w:rsid w:val="00BE56C0"/>
    <w:rsid w:val="00BE5862"/>
    <w:rsid w:val="00BE5CF4"/>
    <w:rsid w:val="00BE5EAB"/>
    <w:rsid w:val="00BE5EF6"/>
    <w:rsid w:val="00BE603A"/>
    <w:rsid w:val="00BE6132"/>
    <w:rsid w:val="00BE616D"/>
    <w:rsid w:val="00BE646A"/>
    <w:rsid w:val="00BE6957"/>
    <w:rsid w:val="00BE71E6"/>
    <w:rsid w:val="00BF02DB"/>
    <w:rsid w:val="00BF0A43"/>
    <w:rsid w:val="00BF10CD"/>
    <w:rsid w:val="00BF12F8"/>
    <w:rsid w:val="00BF13E2"/>
    <w:rsid w:val="00BF22D7"/>
    <w:rsid w:val="00BF23D6"/>
    <w:rsid w:val="00BF2793"/>
    <w:rsid w:val="00BF2B8E"/>
    <w:rsid w:val="00BF3136"/>
    <w:rsid w:val="00BF356A"/>
    <w:rsid w:val="00BF4A58"/>
    <w:rsid w:val="00BF4FAD"/>
    <w:rsid w:val="00BF54CB"/>
    <w:rsid w:val="00BF5A5A"/>
    <w:rsid w:val="00BF5C8B"/>
    <w:rsid w:val="00BF5DCA"/>
    <w:rsid w:val="00BF5E6F"/>
    <w:rsid w:val="00BF61A2"/>
    <w:rsid w:val="00BF660D"/>
    <w:rsid w:val="00BF667E"/>
    <w:rsid w:val="00BF74D7"/>
    <w:rsid w:val="00BF770C"/>
    <w:rsid w:val="00BF7A8B"/>
    <w:rsid w:val="00C00336"/>
    <w:rsid w:val="00C0087E"/>
    <w:rsid w:val="00C00AD1"/>
    <w:rsid w:val="00C00BD4"/>
    <w:rsid w:val="00C00D22"/>
    <w:rsid w:val="00C01042"/>
    <w:rsid w:val="00C01518"/>
    <w:rsid w:val="00C01A0F"/>
    <w:rsid w:val="00C01F65"/>
    <w:rsid w:val="00C01F86"/>
    <w:rsid w:val="00C022CB"/>
    <w:rsid w:val="00C02438"/>
    <w:rsid w:val="00C0384A"/>
    <w:rsid w:val="00C03CFF"/>
    <w:rsid w:val="00C040BB"/>
    <w:rsid w:val="00C04ABA"/>
    <w:rsid w:val="00C05400"/>
    <w:rsid w:val="00C05499"/>
    <w:rsid w:val="00C05EE7"/>
    <w:rsid w:val="00C0610E"/>
    <w:rsid w:val="00C06ADA"/>
    <w:rsid w:val="00C06D84"/>
    <w:rsid w:val="00C06E6C"/>
    <w:rsid w:val="00C0707F"/>
    <w:rsid w:val="00C07119"/>
    <w:rsid w:val="00C07A07"/>
    <w:rsid w:val="00C10883"/>
    <w:rsid w:val="00C11316"/>
    <w:rsid w:val="00C11318"/>
    <w:rsid w:val="00C113AA"/>
    <w:rsid w:val="00C119F3"/>
    <w:rsid w:val="00C12826"/>
    <w:rsid w:val="00C12B56"/>
    <w:rsid w:val="00C12C01"/>
    <w:rsid w:val="00C12EB4"/>
    <w:rsid w:val="00C140D7"/>
    <w:rsid w:val="00C14D30"/>
    <w:rsid w:val="00C15310"/>
    <w:rsid w:val="00C15986"/>
    <w:rsid w:val="00C159F0"/>
    <w:rsid w:val="00C16525"/>
    <w:rsid w:val="00C16561"/>
    <w:rsid w:val="00C174CD"/>
    <w:rsid w:val="00C17869"/>
    <w:rsid w:val="00C17D8F"/>
    <w:rsid w:val="00C17E77"/>
    <w:rsid w:val="00C17FED"/>
    <w:rsid w:val="00C2013D"/>
    <w:rsid w:val="00C20204"/>
    <w:rsid w:val="00C20909"/>
    <w:rsid w:val="00C20B2F"/>
    <w:rsid w:val="00C20D81"/>
    <w:rsid w:val="00C213BA"/>
    <w:rsid w:val="00C21EC8"/>
    <w:rsid w:val="00C229A9"/>
    <w:rsid w:val="00C22AC5"/>
    <w:rsid w:val="00C22B22"/>
    <w:rsid w:val="00C22F29"/>
    <w:rsid w:val="00C22F96"/>
    <w:rsid w:val="00C23602"/>
    <w:rsid w:val="00C23CCC"/>
    <w:rsid w:val="00C242AA"/>
    <w:rsid w:val="00C24645"/>
    <w:rsid w:val="00C2466F"/>
    <w:rsid w:val="00C24E40"/>
    <w:rsid w:val="00C257F4"/>
    <w:rsid w:val="00C2589E"/>
    <w:rsid w:val="00C25C7F"/>
    <w:rsid w:val="00C266ED"/>
    <w:rsid w:val="00C269BC"/>
    <w:rsid w:val="00C26B62"/>
    <w:rsid w:val="00C26ED6"/>
    <w:rsid w:val="00C27063"/>
    <w:rsid w:val="00C27272"/>
    <w:rsid w:val="00C27433"/>
    <w:rsid w:val="00C27459"/>
    <w:rsid w:val="00C2747B"/>
    <w:rsid w:val="00C274C8"/>
    <w:rsid w:val="00C30021"/>
    <w:rsid w:val="00C306CE"/>
    <w:rsid w:val="00C30C58"/>
    <w:rsid w:val="00C313CE"/>
    <w:rsid w:val="00C31446"/>
    <w:rsid w:val="00C31989"/>
    <w:rsid w:val="00C321A8"/>
    <w:rsid w:val="00C32826"/>
    <w:rsid w:val="00C32E54"/>
    <w:rsid w:val="00C3318E"/>
    <w:rsid w:val="00C33A91"/>
    <w:rsid w:val="00C34997"/>
    <w:rsid w:val="00C34DFB"/>
    <w:rsid w:val="00C34F20"/>
    <w:rsid w:val="00C35124"/>
    <w:rsid w:val="00C35597"/>
    <w:rsid w:val="00C355CD"/>
    <w:rsid w:val="00C35BCE"/>
    <w:rsid w:val="00C36570"/>
    <w:rsid w:val="00C36A11"/>
    <w:rsid w:val="00C3729A"/>
    <w:rsid w:val="00C372D7"/>
    <w:rsid w:val="00C3768B"/>
    <w:rsid w:val="00C37701"/>
    <w:rsid w:val="00C37885"/>
    <w:rsid w:val="00C3797E"/>
    <w:rsid w:val="00C37FA2"/>
    <w:rsid w:val="00C407D7"/>
    <w:rsid w:val="00C40B1B"/>
    <w:rsid w:val="00C40E17"/>
    <w:rsid w:val="00C414E5"/>
    <w:rsid w:val="00C415DB"/>
    <w:rsid w:val="00C418C3"/>
    <w:rsid w:val="00C41D60"/>
    <w:rsid w:val="00C42249"/>
    <w:rsid w:val="00C4232C"/>
    <w:rsid w:val="00C42490"/>
    <w:rsid w:val="00C43358"/>
    <w:rsid w:val="00C4369F"/>
    <w:rsid w:val="00C43838"/>
    <w:rsid w:val="00C443A8"/>
    <w:rsid w:val="00C444B7"/>
    <w:rsid w:val="00C444DF"/>
    <w:rsid w:val="00C448E6"/>
    <w:rsid w:val="00C44CAB"/>
    <w:rsid w:val="00C45431"/>
    <w:rsid w:val="00C46268"/>
    <w:rsid w:val="00C46CC8"/>
    <w:rsid w:val="00C476F4"/>
    <w:rsid w:val="00C47852"/>
    <w:rsid w:val="00C50825"/>
    <w:rsid w:val="00C51787"/>
    <w:rsid w:val="00C5220E"/>
    <w:rsid w:val="00C52235"/>
    <w:rsid w:val="00C524FE"/>
    <w:rsid w:val="00C52677"/>
    <w:rsid w:val="00C5317C"/>
    <w:rsid w:val="00C53350"/>
    <w:rsid w:val="00C538B6"/>
    <w:rsid w:val="00C53E01"/>
    <w:rsid w:val="00C53F9D"/>
    <w:rsid w:val="00C547FD"/>
    <w:rsid w:val="00C54BA4"/>
    <w:rsid w:val="00C55AE8"/>
    <w:rsid w:val="00C55CE1"/>
    <w:rsid w:val="00C55EFC"/>
    <w:rsid w:val="00C56290"/>
    <w:rsid w:val="00C56CAA"/>
    <w:rsid w:val="00C56E2D"/>
    <w:rsid w:val="00C56E5D"/>
    <w:rsid w:val="00C57081"/>
    <w:rsid w:val="00C5741A"/>
    <w:rsid w:val="00C5745E"/>
    <w:rsid w:val="00C5777B"/>
    <w:rsid w:val="00C579E0"/>
    <w:rsid w:val="00C57C8B"/>
    <w:rsid w:val="00C60079"/>
    <w:rsid w:val="00C603CF"/>
    <w:rsid w:val="00C6074A"/>
    <w:rsid w:val="00C60D32"/>
    <w:rsid w:val="00C61E70"/>
    <w:rsid w:val="00C61F68"/>
    <w:rsid w:val="00C62258"/>
    <w:rsid w:val="00C6263E"/>
    <w:rsid w:val="00C626BA"/>
    <w:rsid w:val="00C62FDB"/>
    <w:rsid w:val="00C632F7"/>
    <w:rsid w:val="00C63958"/>
    <w:rsid w:val="00C63A1D"/>
    <w:rsid w:val="00C63E8F"/>
    <w:rsid w:val="00C6458D"/>
    <w:rsid w:val="00C64964"/>
    <w:rsid w:val="00C64D14"/>
    <w:rsid w:val="00C65012"/>
    <w:rsid w:val="00C652EE"/>
    <w:rsid w:val="00C65350"/>
    <w:rsid w:val="00C65E4D"/>
    <w:rsid w:val="00C6635C"/>
    <w:rsid w:val="00C66E2A"/>
    <w:rsid w:val="00C670AC"/>
    <w:rsid w:val="00C67A00"/>
    <w:rsid w:val="00C70082"/>
    <w:rsid w:val="00C70B56"/>
    <w:rsid w:val="00C70BF6"/>
    <w:rsid w:val="00C70FCF"/>
    <w:rsid w:val="00C7138C"/>
    <w:rsid w:val="00C71D3C"/>
    <w:rsid w:val="00C722DF"/>
    <w:rsid w:val="00C72B33"/>
    <w:rsid w:val="00C73267"/>
    <w:rsid w:val="00C73503"/>
    <w:rsid w:val="00C736D3"/>
    <w:rsid w:val="00C73722"/>
    <w:rsid w:val="00C73825"/>
    <w:rsid w:val="00C74AA7"/>
    <w:rsid w:val="00C74B1E"/>
    <w:rsid w:val="00C74DB5"/>
    <w:rsid w:val="00C74E82"/>
    <w:rsid w:val="00C75102"/>
    <w:rsid w:val="00C75447"/>
    <w:rsid w:val="00C755C2"/>
    <w:rsid w:val="00C75704"/>
    <w:rsid w:val="00C7580B"/>
    <w:rsid w:val="00C75E70"/>
    <w:rsid w:val="00C7625F"/>
    <w:rsid w:val="00C7630A"/>
    <w:rsid w:val="00C7684F"/>
    <w:rsid w:val="00C76C68"/>
    <w:rsid w:val="00C7795C"/>
    <w:rsid w:val="00C80707"/>
    <w:rsid w:val="00C80D68"/>
    <w:rsid w:val="00C810BF"/>
    <w:rsid w:val="00C812AF"/>
    <w:rsid w:val="00C815F3"/>
    <w:rsid w:val="00C8168F"/>
    <w:rsid w:val="00C81AE8"/>
    <w:rsid w:val="00C81EFD"/>
    <w:rsid w:val="00C8214D"/>
    <w:rsid w:val="00C82941"/>
    <w:rsid w:val="00C82EC9"/>
    <w:rsid w:val="00C834FE"/>
    <w:rsid w:val="00C838FC"/>
    <w:rsid w:val="00C84447"/>
    <w:rsid w:val="00C84C26"/>
    <w:rsid w:val="00C84C9D"/>
    <w:rsid w:val="00C84E95"/>
    <w:rsid w:val="00C8560A"/>
    <w:rsid w:val="00C8600B"/>
    <w:rsid w:val="00C86D5A"/>
    <w:rsid w:val="00C87523"/>
    <w:rsid w:val="00C8760D"/>
    <w:rsid w:val="00C87633"/>
    <w:rsid w:val="00C8778B"/>
    <w:rsid w:val="00C877A6"/>
    <w:rsid w:val="00C87C99"/>
    <w:rsid w:val="00C87FC0"/>
    <w:rsid w:val="00C87FC3"/>
    <w:rsid w:val="00C905A8"/>
    <w:rsid w:val="00C905B4"/>
    <w:rsid w:val="00C907B9"/>
    <w:rsid w:val="00C90B77"/>
    <w:rsid w:val="00C90CA7"/>
    <w:rsid w:val="00C911FA"/>
    <w:rsid w:val="00C9140C"/>
    <w:rsid w:val="00C91730"/>
    <w:rsid w:val="00C91BD6"/>
    <w:rsid w:val="00C92133"/>
    <w:rsid w:val="00C922E3"/>
    <w:rsid w:val="00C92314"/>
    <w:rsid w:val="00C92823"/>
    <w:rsid w:val="00C9387B"/>
    <w:rsid w:val="00C94378"/>
    <w:rsid w:val="00C9442A"/>
    <w:rsid w:val="00C946CA"/>
    <w:rsid w:val="00C949AB"/>
    <w:rsid w:val="00C94C6A"/>
    <w:rsid w:val="00C94FD3"/>
    <w:rsid w:val="00C9501D"/>
    <w:rsid w:val="00C95614"/>
    <w:rsid w:val="00C95FB5"/>
    <w:rsid w:val="00C96080"/>
    <w:rsid w:val="00C964B5"/>
    <w:rsid w:val="00C96E00"/>
    <w:rsid w:val="00C96F8B"/>
    <w:rsid w:val="00CA0EBB"/>
    <w:rsid w:val="00CA1321"/>
    <w:rsid w:val="00CA14B4"/>
    <w:rsid w:val="00CA1947"/>
    <w:rsid w:val="00CA1D85"/>
    <w:rsid w:val="00CA2098"/>
    <w:rsid w:val="00CA257A"/>
    <w:rsid w:val="00CA2677"/>
    <w:rsid w:val="00CA2A96"/>
    <w:rsid w:val="00CA2F9A"/>
    <w:rsid w:val="00CA2FEC"/>
    <w:rsid w:val="00CA38C7"/>
    <w:rsid w:val="00CA3D54"/>
    <w:rsid w:val="00CA3D7B"/>
    <w:rsid w:val="00CA3DE7"/>
    <w:rsid w:val="00CA4008"/>
    <w:rsid w:val="00CA45CE"/>
    <w:rsid w:val="00CA4787"/>
    <w:rsid w:val="00CA4C01"/>
    <w:rsid w:val="00CA5489"/>
    <w:rsid w:val="00CA57C7"/>
    <w:rsid w:val="00CA58E5"/>
    <w:rsid w:val="00CA59B2"/>
    <w:rsid w:val="00CA5A2E"/>
    <w:rsid w:val="00CA6642"/>
    <w:rsid w:val="00CA69D5"/>
    <w:rsid w:val="00CA6CCA"/>
    <w:rsid w:val="00CA6EF3"/>
    <w:rsid w:val="00CA6FE4"/>
    <w:rsid w:val="00CA7F63"/>
    <w:rsid w:val="00CB01BF"/>
    <w:rsid w:val="00CB038F"/>
    <w:rsid w:val="00CB0419"/>
    <w:rsid w:val="00CB112B"/>
    <w:rsid w:val="00CB13B2"/>
    <w:rsid w:val="00CB17E2"/>
    <w:rsid w:val="00CB1B1F"/>
    <w:rsid w:val="00CB219C"/>
    <w:rsid w:val="00CB2238"/>
    <w:rsid w:val="00CB25F0"/>
    <w:rsid w:val="00CB28EF"/>
    <w:rsid w:val="00CB2A28"/>
    <w:rsid w:val="00CB3455"/>
    <w:rsid w:val="00CB368F"/>
    <w:rsid w:val="00CB4269"/>
    <w:rsid w:val="00CB4403"/>
    <w:rsid w:val="00CB4975"/>
    <w:rsid w:val="00CB4CB2"/>
    <w:rsid w:val="00CB521A"/>
    <w:rsid w:val="00CB52E4"/>
    <w:rsid w:val="00CB5379"/>
    <w:rsid w:val="00CB552B"/>
    <w:rsid w:val="00CB56E8"/>
    <w:rsid w:val="00CB5D80"/>
    <w:rsid w:val="00CB5FE5"/>
    <w:rsid w:val="00CB618E"/>
    <w:rsid w:val="00CB6C7C"/>
    <w:rsid w:val="00CB6D88"/>
    <w:rsid w:val="00CB6D97"/>
    <w:rsid w:val="00CB6E96"/>
    <w:rsid w:val="00CB738B"/>
    <w:rsid w:val="00CB761E"/>
    <w:rsid w:val="00CB76E8"/>
    <w:rsid w:val="00CB790C"/>
    <w:rsid w:val="00CB792B"/>
    <w:rsid w:val="00CB79F2"/>
    <w:rsid w:val="00CB7ED9"/>
    <w:rsid w:val="00CC005A"/>
    <w:rsid w:val="00CC0258"/>
    <w:rsid w:val="00CC035F"/>
    <w:rsid w:val="00CC125F"/>
    <w:rsid w:val="00CC1C61"/>
    <w:rsid w:val="00CC1CFD"/>
    <w:rsid w:val="00CC200B"/>
    <w:rsid w:val="00CC30EA"/>
    <w:rsid w:val="00CC312D"/>
    <w:rsid w:val="00CC3A13"/>
    <w:rsid w:val="00CC3AA2"/>
    <w:rsid w:val="00CC417E"/>
    <w:rsid w:val="00CC44F3"/>
    <w:rsid w:val="00CC44FB"/>
    <w:rsid w:val="00CC4732"/>
    <w:rsid w:val="00CC4809"/>
    <w:rsid w:val="00CC4BAD"/>
    <w:rsid w:val="00CC5D8D"/>
    <w:rsid w:val="00CC606B"/>
    <w:rsid w:val="00CC6914"/>
    <w:rsid w:val="00CC6A14"/>
    <w:rsid w:val="00CC6F77"/>
    <w:rsid w:val="00CC7414"/>
    <w:rsid w:val="00CC7B03"/>
    <w:rsid w:val="00CC7E2D"/>
    <w:rsid w:val="00CD197E"/>
    <w:rsid w:val="00CD1BC8"/>
    <w:rsid w:val="00CD1C1D"/>
    <w:rsid w:val="00CD1D2E"/>
    <w:rsid w:val="00CD2266"/>
    <w:rsid w:val="00CD2509"/>
    <w:rsid w:val="00CD2BB9"/>
    <w:rsid w:val="00CD2C8B"/>
    <w:rsid w:val="00CD2F44"/>
    <w:rsid w:val="00CD3042"/>
    <w:rsid w:val="00CD3059"/>
    <w:rsid w:val="00CD3639"/>
    <w:rsid w:val="00CD432D"/>
    <w:rsid w:val="00CD4ADE"/>
    <w:rsid w:val="00CD5A27"/>
    <w:rsid w:val="00CD64DC"/>
    <w:rsid w:val="00CD6689"/>
    <w:rsid w:val="00CD6C18"/>
    <w:rsid w:val="00CD6D30"/>
    <w:rsid w:val="00CD748C"/>
    <w:rsid w:val="00CD7558"/>
    <w:rsid w:val="00CD7CB2"/>
    <w:rsid w:val="00CD7FF0"/>
    <w:rsid w:val="00CE0A55"/>
    <w:rsid w:val="00CE0B61"/>
    <w:rsid w:val="00CE0F59"/>
    <w:rsid w:val="00CE100F"/>
    <w:rsid w:val="00CE1010"/>
    <w:rsid w:val="00CE1AA6"/>
    <w:rsid w:val="00CE1AC4"/>
    <w:rsid w:val="00CE1F60"/>
    <w:rsid w:val="00CE2642"/>
    <w:rsid w:val="00CE285A"/>
    <w:rsid w:val="00CE2878"/>
    <w:rsid w:val="00CE2BA0"/>
    <w:rsid w:val="00CE33D2"/>
    <w:rsid w:val="00CE3D31"/>
    <w:rsid w:val="00CE47CD"/>
    <w:rsid w:val="00CE496A"/>
    <w:rsid w:val="00CE4B0C"/>
    <w:rsid w:val="00CE4CDD"/>
    <w:rsid w:val="00CE57C7"/>
    <w:rsid w:val="00CE6815"/>
    <w:rsid w:val="00CE6C3B"/>
    <w:rsid w:val="00CE6E1F"/>
    <w:rsid w:val="00CE70B4"/>
    <w:rsid w:val="00CE7402"/>
    <w:rsid w:val="00CE744F"/>
    <w:rsid w:val="00CF01DD"/>
    <w:rsid w:val="00CF0EC0"/>
    <w:rsid w:val="00CF0F75"/>
    <w:rsid w:val="00CF1619"/>
    <w:rsid w:val="00CF1AF8"/>
    <w:rsid w:val="00CF1BA8"/>
    <w:rsid w:val="00CF1BB9"/>
    <w:rsid w:val="00CF1C7B"/>
    <w:rsid w:val="00CF2315"/>
    <w:rsid w:val="00CF245D"/>
    <w:rsid w:val="00CF279D"/>
    <w:rsid w:val="00CF2BAB"/>
    <w:rsid w:val="00CF2C67"/>
    <w:rsid w:val="00CF30DB"/>
    <w:rsid w:val="00CF325A"/>
    <w:rsid w:val="00CF364D"/>
    <w:rsid w:val="00CF3781"/>
    <w:rsid w:val="00CF3B4D"/>
    <w:rsid w:val="00CF40A7"/>
    <w:rsid w:val="00CF434B"/>
    <w:rsid w:val="00CF45A1"/>
    <w:rsid w:val="00CF4626"/>
    <w:rsid w:val="00CF4DF6"/>
    <w:rsid w:val="00CF4E40"/>
    <w:rsid w:val="00CF4F6A"/>
    <w:rsid w:val="00CF6195"/>
    <w:rsid w:val="00CF66AC"/>
    <w:rsid w:val="00CF6749"/>
    <w:rsid w:val="00CF7DC9"/>
    <w:rsid w:val="00D00860"/>
    <w:rsid w:val="00D00968"/>
    <w:rsid w:val="00D01104"/>
    <w:rsid w:val="00D016A4"/>
    <w:rsid w:val="00D01992"/>
    <w:rsid w:val="00D01C46"/>
    <w:rsid w:val="00D01E12"/>
    <w:rsid w:val="00D02B2F"/>
    <w:rsid w:val="00D0303B"/>
    <w:rsid w:val="00D030DD"/>
    <w:rsid w:val="00D03B94"/>
    <w:rsid w:val="00D03CAF"/>
    <w:rsid w:val="00D043DD"/>
    <w:rsid w:val="00D04509"/>
    <w:rsid w:val="00D0466F"/>
    <w:rsid w:val="00D046F2"/>
    <w:rsid w:val="00D05937"/>
    <w:rsid w:val="00D05EF8"/>
    <w:rsid w:val="00D061C9"/>
    <w:rsid w:val="00D063D2"/>
    <w:rsid w:val="00D0669A"/>
    <w:rsid w:val="00D06845"/>
    <w:rsid w:val="00D072DE"/>
    <w:rsid w:val="00D07373"/>
    <w:rsid w:val="00D07694"/>
    <w:rsid w:val="00D07C4C"/>
    <w:rsid w:val="00D1014A"/>
    <w:rsid w:val="00D1291A"/>
    <w:rsid w:val="00D12AE6"/>
    <w:rsid w:val="00D12C73"/>
    <w:rsid w:val="00D131F9"/>
    <w:rsid w:val="00D13408"/>
    <w:rsid w:val="00D135B8"/>
    <w:rsid w:val="00D13A16"/>
    <w:rsid w:val="00D13D88"/>
    <w:rsid w:val="00D13EEF"/>
    <w:rsid w:val="00D1407D"/>
    <w:rsid w:val="00D14310"/>
    <w:rsid w:val="00D14F8A"/>
    <w:rsid w:val="00D15188"/>
    <w:rsid w:val="00D15488"/>
    <w:rsid w:val="00D15D1C"/>
    <w:rsid w:val="00D164EC"/>
    <w:rsid w:val="00D16564"/>
    <w:rsid w:val="00D169EC"/>
    <w:rsid w:val="00D16C19"/>
    <w:rsid w:val="00D17400"/>
    <w:rsid w:val="00D17602"/>
    <w:rsid w:val="00D17A63"/>
    <w:rsid w:val="00D17ED5"/>
    <w:rsid w:val="00D17F13"/>
    <w:rsid w:val="00D2010A"/>
    <w:rsid w:val="00D20120"/>
    <w:rsid w:val="00D210E3"/>
    <w:rsid w:val="00D2117C"/>
    <w:rsid w:val="00D211F1"/>
    <w:rsid w:val="00D215E6"/>
    <w:rsid w:val="00D217ED"/>
    <w:rsid w:val="00D21A6B"/>
    <w:rsid w:val="00D249C9"/>
    <w:rsid w:val="00D24A04"/>
    <w:rsid w:val="00D250C7"/>
    <w:rsid w:val="00D251EB"/>
    <w:rsid w:val="00D2523D"/>
    <w:rsid w:val="00D25268"/>
    <w:rsid w:val="00D25503"/>
    <w:rsid w:val="00D25989"/>
    <w:rsid w:val="00D25B3F"/>
    <w:rsid w:val="00D25B66"/>
    <w:rsid w:val="00D25C8D"/>
    <w:rsid w:val="00D26447"/>
    <w:rsid w:val="00D26925"/>
    <w:rsid w:val="00D26A57"/>
    <w:rsid w:val="00D26D75"/>
    <w:rsid w:val="00D27097"/>
    <w:rsid w:val="00D27112"/>
    <w:rsid w:val="00D2721B"/>
    <w:rsid w:val="00D278B5"/>
    <w:rsid w:val="00D2793E"/>
    <w:rsid w:val="00D27ACC"/>
    <w:rsid w:val="00D27E3D"/>
    <w:rsid w:val="00D303E7"/>
    <w:rsid w:val="00D30738"/>
    <w:rsid w:val="00D30BA4"/>
    <w:rsid w:val="00D30CAF"/>
    <w:rsid w:val="00D31A19"/>
    <w:rsid w:val="00D32035"/>
    <w:rsid w:val="00D322E9"/>
    <w:rsid w:val="00D325D5"/>
    <w:rsid w:val="00D32624"/>
    <w:rsid w:val="00D34320"/>
    <w:rsid w:val="00D34384"/>
    <w:rsid w:val="00D34569"/>
    <w:rsid w:val="00D34659"/>
    <w:rsid w:val="00D34D97"/>
    <w:rsid w:val="00D34DE0"/>
    <w:rsid w:val="00D34E48"/>
    <w:rsid w:val="00D356B7"/>
    <w:rsid w:val="00D35BD9"/>
    <w:rsid w:val="00D35E3E"/>
    <w:rsid w:val="00D36154"/>
    <w:rsid w:val="00D36AC9"/>
    <w:rsid w:val="00D36B8E"/>
    <w:rsid w:val="00D36EDA"/>
    <w:rsid w:val="00D372C4"/>
    <w:rsid w:val="00D40C5E"/>
    <w:rsid w:val="00D40F06"/>
    <w:rsid w:val="00D40FD9"/>
    <w:rsid w:val="00D41029"/>
    <w:rsid w:val="00D4105F"/>
    <w:rsid w:val="00D412CF"/>
    <w:rsid w:val="00D417A9"/>
    <w:rsid w:val="00D418FC"/>
    <w:rsid w:val="00D41CBC"/>
    <w:rsid w:val="00D42531"/>
    <w:rsid w:val="00D4255C"/>
    <w:rsid w:val="00D42A95"/>
    <w:rsid w:val="00D42EEB"/>
    <w:rsid w:val="00D4305D"/>
    <w:rsid w:val="00D435A3"/>
    <w:rsid w:val="00D43633"/>
    <w:rsid w:val="00D43A14"/>
    <w:rsid w:val="00D44845"/>
    <w:rsid w:val="00D4542D"/>
    <w:rsid w:val="00D456F8"/>
    <w:rsid w:val="00D45A6B"/>
    <w:rsid w:val="00D460C9"/>
    <w:rsid w:val="00D4618E"/>
    <w:rsid w:val="00D4769D"/>
    <w:rsid w:val="00D47766"/>
    <w:rsid w:val="00D47AF7"/>
    <w:rsid w:val="00D50233"/>
    <w:rsid w:val="00D51C6C"/>
    <w:rsid w:val="00D51DBA"/>
    <w:rsid w:val="00D5273F"/>
    <w:rsid w:val="00D52957"/>
    <w:rsid w:val="00D52A4F"/>
    <w:rsid w:val="00D52BF9"/>
    <w:rsid w:val="00D53377"/>
    <w:rsid w:val="00D535C5"/>
    <w:rsid w:val="00D5362D"/>
    <w:rsid w:val="00D5367C"/>
    <w:rsid w:val="00D53C71"/>
    <w:rsid w:val="00D53E75"/>
    <w:rsid w:val="00D540E8"/>
    <w:rsid w:val="00D542FF"/>
    <w:rsid w:val="00D544C4"/>
    <w:rsid w:val="00D54642"/>
    <w:rsid w:val="00D55099"/>
    <w:rsid w:val="00D5554A"/>
    <w:rsid w:val="00D555A3"/>
    <w:rsid w:val="00D559DF"/>
    <w:rsid w:val="00D55DD6"/>
    <w:rsid w:val="00D5648E"/>
    <w:rsid w:val="00D56C32"/>
    <w:rsid w:val="00D56F89"/>
    <w:rsid w:val="00D57094"/>
    <w:rsid w:val="00D571F5"/>
    <w:rsid w:val="00D57538"/>
    <w:rsid w:val="00D576C4"/>
    <w:rsid w:val="00D578D9"/>
    <w:rsid w:val="00D5790D"/>
    <w:rsid w:val="00D60421"/>
    <w:rsid w:val="00D60E41"/>
    <w:rsid w:val="00D6173C"/>
    <w:rsid w:val="00D62C01"/>
    <w:rsid w:val="00D62E1E"/>
    <w:rsid w:val="00D63828"/>
    <w:rsid w:val="00D6392A"/>
    <w:rsid w:val="00D6428B"/>
    <w:rsid w:val="00D64506"/>
    <w:rsid w:val="00D64588"/>
    <w:rsid w:val="00D65C03"/>
    <w:rsid w:val="00D65E7A"/>
    <w:rsid w:val="00D65F8C"/>
    <w:rsid w:val="00D6618F"/>
    <w:rsid w:val="00D66442"/>
    <w:rsid w:val="00D669F5"/>
    <w:rsid w:val="00D6741F"/>
    <w:rsid w:val="00D67778"/>
    <w:rsid w:val="00D677C2"/>
    <w:rsid w:val="00D67BEB"/>
    <w:rsid w:val="00D701CD"/>
    <w:rsid w:val="00D709D8"/>
    <w:rsid w:val="00D71D82"/>
    <w:rsid w:val="00D71F00"/>
    <w:rsid w:val="00D720A2"/>
    <w:rsid w:val="00D720A4"/>
    <w:rsid w:val="00D736BB"/>
    <w:rsid w:val="00D738F5"/>
    <w:rsid w:val="00D739B3"/>
    <w:rsid w:val="00D739D2"/>
    <w:rsid w:val="00D73BA0"/>
    <w:rsid w:val="00D743F9"/>
    <w:rsid w:val="00D74941"/>
    <w:rsid w:val="00D74AAE"/>
    <w:rsid w:val="00D74B2B"/>
    <w:rsid w:val="00D754EE"/>
    <w:rsid w:val="00D75754"/>
    <w:rsid w:val="00D75CAF"/>
    <w:rsid w:val="00D75DD9"/>
    <w:rsid w:val="00D76555"/>
    <w:rsid w:val="00D76686"/>
    <w:rsid w:val="00D7758E"/>
    <w:rsid w:val="00D77981"/>
    <w:rsid w:val="00D77A59"/>
    <w:rsid w:val="00D77B7E"/>
    <w:rsid w:val="00D77BC2"/>
    <w:rsid w:val="00D77E83"/>
    <w:rsid w:val="00D8066C"/>
    <w:rsid w:val="00D80E6F"/>
    <w:rsid w:val="00D8151A"/>
    <w:rsid w:val="00D82669"/>
    <w:rsid w:val="00D8305D"/>
    <w:rsid w:val="00D83933"/>
    <w:rsid w:val="00D840C5"/>
    <w:rsid w:val="00D842DC"/>
    <w:rsid w:val="00D845E9"/>
    <w:rsid w:val="00D84E63"/>
    <w:rsid w:val="00D855C6"/>
    <w:rsid w:val="00D8571E"/>
    <w:rsid w:val="00D85731"/>
    <w:rsid w:val="00D85FD1"/>
    <w:rsid w:val="00D86053"/>
    <w:rsid w:val="00D866B2"/>
    <w:rsid w:val="00D867E1"/>
    <w:rsid w:val="00D86E08"/>
    <w:rsid w:val="00D87111"/>
    <w:rsid w:val="00D87550"/>
    <w:rsid w:val="00D875DE"/>
    <w:rsid w:val="00D909A5"/>
    <w:rsid w:val="00D90D19"/>
    <w:rsid w:val="00D912C9"/>
    <w:rsid w:val="00D91ACD"/>
    <w:rsid w:val="00D91D65"/>
    <w:rsid w:val="00D92262"/>
    <w:rsid w:val="00D92359"/>
    <w:rsid w:val="00D924DE"/>
    <w:rsid w:val="00D927D4"/>
    <w:rsid w:val="00D92BA0"/>
    <w:rsid w:val="00D930C7"/>
    <w:rsid w:val="00D9347F"/>
    <w:rsid w:val="00D935F0"/>
    <w:rsid w:val="00D9390C"/>
    <w:rsid w:val="00D93979"/>
    <w:rsid w:val="00D94844"/>
    <w:rsid w:val="00D94D38"/>
    <w:rsid w:val="00D94DF1"/>
    <w:rsid w:val="00D94E79"/>
    <w:rsid w:val="00D94ED2"/>
    <w:rsid w:val="00D95B54"/>
    <w:rsid w:val="00D95D2A"/>
    <w:rsid w:val="00D95EE2"/>
    <w:rsid w:val="00D96B27"/>
    <w:rsid w:val="00D96E72"/>
    <w:rsid w:val="00D96E87"/>
    <w:rsid w:val="00D97089"/>
    <w:rsid w:val="00D97660"/>
    <w:rsid w:val="00D9794B"/>
    <w:rsid w:val="00D97B2D"/>
    <w:rsid w:val="00D97CAD"/>
    <w:rsid w:val="00DA0F5B"/>
    <w:rsid w:val="00DA11C7"/>
    <w:rsid w:val="00DA1808"/>
    <w:rsid w:val="00DA1F3A"/>
    <w:rsid w:val="00DA24CD"/>
    <w:rsid w:val="00DA26FD"/>
    <w:rsid w:val="00DA2B1A"/>
    <w:rsid w:val="00DA2C43"/>
    <w:rsid w:val="00DA355D"/>
    <w:rsid w:val="00DA3A9C"/>
    <w:rsid w:val="00DA3F5B"/>
    <w:rsid w:val="00DA40BF"/>
    <w:rsid w:val="00DA449D"/>
    <w:rsid w:val="00DA4841"/>
    <w:rsid w:val="00DA57C5"/>
    <w:rsid w:val="00DA592B"/>
    <w:rsid w:val="00DA5A2F"/>
    <w:rsid w:val="00DA5CA0"/>
    <w:rsid w:val="00DA5EEC"/>
    <w:rsid w:val="00DA610F"/>
    <w:rsid w:val="00DA69B1"/>
    <w:rsid w:val="00DA6AE9"/>
    <w:rsid w:val="00DA7165"/>
    <w:rsid w:val="00DA72FF"/>
    <w:rsid w:val="00DA79C7"/>
    <w:rsid w:val="00DA7E9E"/>
    <w:rsid w:val="00DB0069"/>
    <w:rsid w:val="00DB09C9"/>
    <w:rsid w:val="00DB0E0A"/>
    <w:rsid w:val="00DB1B10"/>
    <w:rsid w:val="00DB24FC"/>
    <w:rsid w:val="00DB2939"/>
    <w:rsid w:val="00DB3530"/>
    <w:rsid w:val="00DB372F"/>
    <w:rsid w:val="00DB39F6"/>
    <w:rsid w:val="00DB3D0C"/>
    <w:rsid w:val="00DB3E3B"/>
    <w:rsid w:val="00DB4649"/>
    <w:rsid w:val="00DB4979"/>
    <w:rsid w:val="00DB4FDD"/>
    <w:rsid w:val="00DB5BFE"/>
    <w:rsid w:val="00DB5C76"/>
    <w:rsid w:val="00DB6488"/>
    <w:rsid w:val="00DB6D6F"/>
    <w:rsid w:val="00DB732C"/>
    <w:rsid w:val="00DC02C7"/>
    <w:rsid w:val="00DC067E"/>
    <w:rsid w:val="00DC077C"/>
    <w:rsid w:val="00DC08A3"/>
    <w:rsid w:val="00DC0B18"/>
    <w:rsid w:val="00DC0D0B"/>
    <w:rsid w:val="00DC1454"/>
    <w:rsid w:val="00DC16C8"/>
    <w:rsid w:val="00DC172D"/>
    <w:rsid w:val="00DC2247"/>
    <w:rsid w:val="00DC2A55"/>
    <w:rsid w:val="00DC35C3"/>
    <w:rsid w:val="00DC3780"/>
    <w:rsid w:val="00DC432C"/>
    <w:rsid w:val="00DC4DBF"/>
    <w:rsid w:val="00DC55E0"/>
    <w:rsid w:val="00DC5614"/>
    <w:rsid w:val="00DC6C1C"/>
    <w:rsid w:val="00DC71C5"/>
    <w:rsid w:val="00DC735C"/>
    <w:rsid w:val="00DC7418"/>
    <w:rsid w:val="00DC7860"/>
    <w:rsid w:val="00DC7AB9"/>
    <w:rsid w:val="00DC7F4F"/>
    <w:rsid w:val="00DD05E2"/>
    <w:rsid w:val="00DD1037"/>
    <w:rsid w:val="00DD11EF"/>
    <w:rsid w:val="00DD1921"/>
    <w:rsid w:val="00DD1B9C"/>
    <w:rsid w:val="00DD1EAD"/>
    <w:rsid w:val="00DD21CD"/>
    <w:rsid w:val="00DD2E9C"/>
    <w:rsid w:val="00DD2FCB"/>
    <w:rsid w:val="00DD3839"/>
    <w:rsid w:val="00DD38BC"/>
    <w:rsid w:val="00DD3D40"/>
    <w:rsid w:val="00DD3E79"/>
    <w:rsid w:val="00DD46BA"/>
    <w:rsid w:val="00DD4AE1"/>
    <w:rsid w:val="00DD4B1F"/>
    <w:rsid w:val="00DD4EC9"/>
    <w:rsid w:val="00DD541A"/>
    <w:rsid w:val="00DD57D9"/>
    <w:rsid w:val="00DD5977"/>
    <w:rsid w:val="00DD5FD3"/>
    <w:rsid w:val="00DD6A93"/>
    <w:rsid w:val="00DD6C98"/>
    <w:rsid w:val="00DD6CD2"/>
    <w:rsid w:val="00DD6CDC"/>
    <w:rsid w:val="00DD7390"/>
    <w:rsid w:val="00DD7419"/>
    <w:rsid w:val="00DD7A4E"/>
    <w:rsid w:val="00DD7B6A"/>
    <w:rsid w:val="00DD7D20"/>
    <w:rsid w:val="00DE00A7"/>
    <w:rsid w:val="00DE0AF0"/>
    <w:rsid w:val="00DE0FB3"/>
    <w:rsid w:val="00DE1027"/>
    <w:rsid w:val="00DE1065"/>
    <w:rsid w:val="00DE1566"/>
    <w:rsid w:val="00DE1693"/>
    <w:rsid w:val="00DE1E69"/>
    <w:rsid w:val="00DE1EE2"/>
    <w:rsid w:val="00DE2260"/>
    <w:rsid w:val="00DE254A"/>
    <w:rsid w:val="00DE2F1C"/>
    <w:rsid w:val="00DE3106"/>
    <w:rsid w:val="00DE31D6"/>
    <w:rsid w:val="00DE3444"/>
    <w:rsid w:val="00DE35F4"/>
    <w:rsid w:val="00DE447D"/>
    <w:rsid w:val="00DE50B7"/>
    <w:rsid w:val="00DE5191"/>
    <w:rsid w:val="00DE56D9"/>
    <w:rsid w:val="00DE5D65"/>
    <w:rsid w:val="00DE6118"/>
    <w:rsid w:val="00DE619C"/>
    <w:rsid w:val="00DE61B0"/>
    <w:rsid w:val="00DE626C"/>
    <w:rsid w:val="00DE6276"/>
    <w:rsid w:val="00DE6916"/>
    <w:rsid w:val="00DE7304"/>
    <w:rsid w:val="00DE74B7"/>
    <w:rsid w:val="00DE78FC"/>
    <w:rsid w:val="00DE7C62"/>
    <w:rsid w:val="00DF04C9"/>
    <w:rsid w:val="00DF0506"/>
    <w:rsid w:val="00DF08C0"/>
    <w:rsid w:val="00DF09B9"/>
    <w:rsid w:val="00DF1576"/>
    <w:rsid w:val="00DF187D"/>
    <w:rsid w:val="00DF1BA8"/>
    <w:rsid w:val="00DF20E9"/>
    <w:rsid w:val="00DF210C"/>
    <w:rsid w:val="00DF21AC"/>
    <w:rsid w:val="00DF22A9"/>
    <w:rsid w:val="00DF3B52"/>
    <w:rsid w:val="00DF3BAC"/>
    <w:rsid w:val="00DF3EA9"/>
    <w:rsid w:val="00DF416C"/>
    <w:rsid w:val="00DF4258"/>
    <w:rsid w:val="00DF4F27"/>
    <w:rsid w:val="00DF5028"/>
    <w:rsid w:val="00DF5BAC"/>
    <w:rsid w:val="00DF6316"/>
    <w:rsid w:val="00DF6BC1"/>
    <w:rsid w:val="00DF6D7D"/>
    <w:rsid w:val="00DF73F0"/>
    <w:rsid w:val="00DF764C"/>
    <w:rsid w:val="00E009EA"/>
    <w:rsid w:val="00E00A12"/>
    <w:rsid w:val="00E00CD6"/>
    <w:rsid w:val="00E00CEE"/>
    <w:rsid w:val="00E00F23"/>
    <w:rsid w:val="00E0115A"/>
    <w:rsid w:val="00E019EB"/>
    <w:rsid w:val="00E01F6D"/>
    <w:rsid w:val="00E020B9"/>
    <w:rsid w:val="00E02AB3"/>
    <w:rsid w:val="00E03377"/>
    <w:rsid w:val="00E0357F"/>
    <w:rsid w:val="00E036D0"/>
    <w:rsid w:val="00E039D8"/>
    <w:rsid w:val="00E03ECA"/>
    <w:rsid w:val="00E0404A"/>
    <w:rsid w:val="00E048EC"/>
    <w:rsid w:val="00E04E1E"/>
    <w:rsid w:val="00E0534C"/>
    <w:rsid w:val="00E058A7"/>
    <w:rsid w:val="00E05B3E"/>
    <w:rsid w:val="00E05BCC"/>
    <w:rsid w:val="00E05C30"/>
    <w:rsid w:val="00E05E4D"/>
    <w:rsid w:val="00E05F20"/>
    <w:rsid w:val="00E0612A"/>
    <w:rsid w:val="00E066E0"/>
    <w:rsid w:val="00E07AD7"/>
    <w:rsid w:val="00E07EBD"/>
    <w:rsid w:val="00E10ECC"/>
    <w:rsid w:val="00E11122"/>
    <w:rsid w:val="00E112FB"/>
    <w:rsid w:val="00E11424"/>
    <w:rsid w:val="00E119AF"/>
    <w:rsid w:val="00E12197"/>
    <w:rsid w:val="00E12727"/>
    <w:rsid w:val="00E12BB5"/>
    <w:rsid w:val="00E1309C"/>
    <w:rsid w:val="00E1310A"/>
    <w:rsid w:val="00E13200"/>
    <w:rsid w:val="00E13261"/>
    <w:rsid w:val="00E13F57"/>
    <w:rsid w:val="00E142CA"/>
    <w:rsid w:val="00E14353"/>
    <w:rsid w:val="00E145A4"/>
    <w:rsid w:val="00E14872"/>
    <w:rsid w:val="00E1492A"/>
    <w:rsid w:val="00E156E9"/>
    <w:rsid w:val="00E15FAE"/>
    <w:rsid w:val="00E1627A"/>
    <w:rsid w:val="00E16F70"/>
    <w:rsid w:val="00E17025"/>
    <w:rsid w:val="00E17591"/>
    <w:rsid w:val="00E17CED"/>
    <w:rsid w:val="00E2010F"/>
    <w:rsid w:val="00E20127"/>
    <w:rsid w:val="00E208C9"/>
    <w:rsid w:val="00E20A41"/>
    <w:rsid w:val="00E20AFA"/>
    <w:rsid w:val="00E20FB8"/>
    <w:rsid w:val="00E21299"/>
    <w:rsid w:val="00E21386"/>
    <w:rsid w:val="00E21A26"/>
    <w:rsid w:val="00E21AB0"/>
    <w:rsid w:val="00E22100"/>
    <w:rsid w:val="00E221DB"/>
    <w:rsid w:val="00E22331"/>
    <w:rsid w:val="00E225C6"/>
    <w:rsid w:val="00E2366B"/>
    <w:rsid w:val="00E246E6"/>
    <w:rsid w:val="00E24FBE"/>
    <w:rsid w:val="00E250AF"/>
    <w:rsid w:val="00E250D4"/>
    <w:rsid w:val="00E2591A"/>
    <w:rsid w:val="00E25CD8"/>
    <w:rsid w:val="00E260F3"/>
    <w:rsid w:val="00E263FD"/>
    <w:rsid w:val="00E26AA1"/>
    <w:rsid w:val="00E26F99"/>
    <w:rsid w:val="00E26FDC"/>
    <w:rsid w:val="00E270AD"/>
    <w:rsid w:val="00E272B8"/>
    <w:rsid w:val="00E274D0"/>
    <w:rsid w:val="00E2777C"/>
    <w:rsid w:val="00E27850"/>
    <w:rsid w:val="00E303D1"/>
    <w:rsid w:val="00E30924"/>
    <w:rsid w:val="00E315A5"/>
    <w:rsid w:val="00E31866"/>
    <w:rsid w:val="00E31F92"/>
    <w:rsid w:val="00E329B5"/>
    <w:rsid w:val="00E33209"/>
    <w:rsid w:val="00E33E92"/>
    <w:rsid w:val="00E342FA"/>
    <w:rsid w:val="00E34449"/>
    <w:rsid w:val="00E34956"/>
    <w:rsid w:val="00E34AC1"/>
    <w:rsid w:val="00E34E3F"/>
    <w:rsid w:val="00E355F8"/>
    <w:rsid w:val="00E3628B"/>
    <w:rsid w:val="00E363FF"/>
    <w:rsid w:val="00E36A39"/>
    <w:rsid w:val="00E36BFA"/>
    <w:rsid w:val="00E36FAF"/>
    <w:rsid w:val="00E373EE"/>
    <w:rsid w:val="00E37719"/>
    <w:rsid w:val="00E37BA5"/>
    <w:rsid w:val="00E401DB"/>
    <w:rsid w:val="00E40427"/>
    <w:rsid w:val="00E4053E"/>
    <w:rsid w:val="00E40FC1"/>
    <w:rsid w:val="00E40FFA"/>
    <w:rsid w:val="00E4109B"/>
    <w:rsid w:val="00E419AF"/>
    <w:rsid w:val="00E41B9D"/>
    <w:rsid w:val="00E41C85"/>
    <w:rsid w:val="00E41FA9"/>
    <w:rsid w:val="00E41FCB"/>
    <w:rsid w:val="00E420FA"/>
    <w:rsid w:val="00E4291B"/>
    <w:rsid w:val="00E4297E"/>
    <w:rsid w:val="00E42CED"/>
    <w:rsid w:val="00E430E8"/>
    <w:rsid w:val="00E43A01"/>
    <w:rsid w:val="00E43AF1"/>
    <w:rsid w:val="00E43BE1"/>
    <w:rsid w:val="00E448D2"/>
    <w:rsid w:val="00E44E34"/>
    <w:rsid w:val="00E45006"/>
    <w:rsid w:val="00E4500A"/>
    <w:rsid w:val="00E45445"/>
    <w:rsid w:val="00E45B76"/>
    <w:rsid w:val="00E463C9"/>
    <w:rsid w:val="00E46E54"/>
    <w:rsid w:val="00E471FF"/>
    <w:rsid w:val="00E47514"/>
    <w:rsid w:val="00E47616"/>
    <w:rsid w:val="00E47868"/>
    <w:rsid w:val="00E47B1C"/>
    <w:rsid w:val="00E47E85"/>
    <w:rsid w:val="00E50097"/>
    <w:rsid w:val="00E50119"/>
    <w:rsid w:val="00E502DD"/>
    <w:rsid w:val="00E50646"/>
    <w:rsid w:val="00E50CF7"/>
    <w:rsid w:val="00E50EBB"/>
    <w:rsid w:val="00E5117F"/>
    <w:rsid w:val="00E51196"/>
    <w:rsid w:val="00E51448"/>
    <w:rsid w:val="00E522FE"/>
    <w:rsid w:val="00E524B0"/>
    <w:rsid w:val="00E5256E"/>
    <w:rsid w:val="00E52806"/>
    <w:rsid w:val="00E529B0"/>
    <w:rsid w:val="00E52BF2"/>
    <w:rsid w:val="00E52E33"/>
    <w:rsid w:val="00E5344F"/>
    <w:rsid w:val="00E53DD5"/>
    <w:rsid w:val="00E53EF5"/>
    <w:rsid w:val="00E542FC"/>
    <w:rsid w:val="00E543EB"/>
    <w:rsid w:val="00E54657"/>
    <w:rsid w:val="00E54857"/>
    <w:rsid w:val="00E549EC"/>
    <w:rsid w:val="00E54A02"/>
    <w:rsid w:val="00E54A4F"/>
    <w:rsid w:val="00E54B84"/>
    <w:rsid w:val="00E54F2D"/>
    <w:rsid w:val="00E550FF"/>
    <w:rsid w:val="00E5529F"/>
    <w:rsid w:val="00E55F7F"/>
    <w:rsid w:val="00E56013"/>
    <w:rsid w:val="00E5608C"/>
    <w:rsid w:val="00E561AC"/>
    <w:rsid w:val="00E56430"/>
    <w:rsid w:val="00E57A9C"/>
    <w:rsid w:val="00E57FE8"/>
    <w:rsid w:val="00E6019A"/>
    <w:rsid w:val="00E602DB"/>
    <w:rsid w:val="00E60791"/>
    <w:rsid w:val="00E60EE2"/>
    <w:rsid w:val="00E612BC"/>
    <w:rsid w:val="00E614E0"/>
    <w:rsid w:val="00E615CF"/>
    <w:rsid w:val="00E61A78"/>
    <w:rsid w:val="00E61C64"/>
    <w:rsid w:val="00E61D6E"/>
    <w:rsid w:val="00E6232E"/>
    <w:rsid w:val="00E6378F"/>
    <w:rsid w:val="00E638F0"/>
    <w:rsid w:val="00E63E27"/>
    <w:rsid w:val="00E6477F"/>
    <w:rsid w:val="00E64EA4"/>
    <w:rsid w:val="00E64ED9"/>
    <w:rsid w:val="00E64F81"/>
    <w:rsid w:val="00E6567E"/>
    <w:rsid w:val="00E658BB"/>
    <w:rsid w:val="00E65AFD"/>
    <w:rsid w:val="00E65FEE"/>
    <w:rsid w:val="00E666A6"/>
    <w:rsid w:val="00E668FB"/>
    <w:rsid w:val="00E67A40"/>
    <w:rsid w:val="00E7003D"/>
    <w:rsid w:val="00E707D4"/>
    <w:rsid w:val="00E70E62"/>
    <w:rsid w:val="00E71309"/>
    <w:rsid w:val="00E71648"/>
    <w:rsid w:val="00E718CB"/>
    <w:rsid w:val="00E71FE8"/>
    <w:rsid w:val="00E72011"/>
    <w:rsid w:val="00E725F4"/>
    <w:rsid w:val="00E72779"/>
    <w:rsid w:val="00E73144"/>
    <w:rsid w:val="00E73739"/>
    <w:rsid w:val="00E73CB7"/>
    <w:rsid w:val="00E74A85"/>
    <w:rsid w:val="00E74AAF"/>
    <w:rsid w:val="00E75EA2"/>
    <w:rsid w:val="00E75F69"/>
    <w:rsid w:val="00E762A7"/>
    <w:rsid w:val="00E770B3"/>
    <w:rsid w:val="00E77531"/>
    <w:rsid w:val="00E777BE"/>
    <w:rsid w:val="00E80836"/>
    <w:rsid w:val="00E814E8"/>
    <w:rsid w:val="00E8174F"/>
    <w:rsid w:val="00E81B65"/>
    <w:rsid w:val="00E81D63"/>
    <w:rsid w:val="00E828A2"/>
    <w:rsid w:val="00E83C5A"/>
    <w:rsid w:val="00E83FD4"/>
    <w:rsid w:val="00E85031"/>
    <w:rsid w:val="00E850AD"/>
    <w:rsid w:val="00E85376"/>
    <w:rsid w:val="00E85BDA"/>
    <w:rsid w:val="00E860AF"/>
    <w:rsid w:val="00E86A48"/>
    <w:rsid w:val="00E87234"/>
    <w:rsid w:val="00E87288"/>
    <w:rsid w:val="00E87DB8"/>
    <w:rsid w:val="00E87EE7"/>
    <w:rsid w:val="00E9067B"/>
    <w:rsid w:val="00E90773"/>
    <w:rsid w:val="00E90A78"/>
    <w:rsid w:val="00E914CC"/>
    <w:rsid w:val="00E918DC"/>
    <w:rsid w:val="00E91F5B"/>
    <w:rsid w:val="00E92363"/>
    <w:rsid w:val="00E929EE"/>
    <w:rsid w:val="00E92B12"/>
    <w:rsid w:val="00E9307D"/>
    <w:rsid w:val="00E936B7"/>
    <w:rsid w:val="00E9384B"/>
    <w:rsid w:val="00E938E8"/>
    <w:rsid w:val="00E93EEF"/>
    <w:rsid w:val="00E94694"/>
    <w:rsid w:val="00E947F6"/>
    <w:rsid w:val="00E94FE9"/>
    <w:rsid w:val="00E95AF0"/>
    <w:rsid w:val="00E96322"/>
    <w:rsid w:val="00E968DA"/>
    <w:rsid w:val="00E96F14"/>
    <w:rsid w:val="00E97147"/>
    <w:rsid w:val="00E97247"/>
    <w:rsid w:val="00E9735E"/>
    <w:rsid w:val="00E973AA"/>
    <w:rsid w:val="00E9761A"/>
    <w:rsid w:val="00E9769F"/>
    <w:rsid w:val="00E978D3"/>
    <w:rsid w:val="00E97981"/>
    <w:rsid w:val="00E97DDA"/>
    <w:rsid w:val="00EA0078"/>
    <w:rsid w:val="00EA009C"/>
    <w:rsid w:val="00EA067B"/>
    <w:rsid w:val="00EA0886"/>
    <w:rsid w:val="00EA0B61"/>
    <w:rsid w:val="00EA147C"/>
    <w:rsid w:val="00EA1D2C"/>
    <w:rsid w:val="00EA1D33"/>
    <w:rsid w:val="00EA2019"/>
    <w:rsid w:val="00EA2411"/>
    <w:rsid w:val="00EA2417"/>
    <w:rsid w:val="00EA2436"/>
    <w:rsid w:val="00EA24F9"/>
    <w:rsid w:val="00EA2591"/>
    <w:rsid w:val="00EA2593"/>
    <w:rsid w:val="00EA2AA8"/>
    <w:rsid w:val="00EA2B1B"/>
    <w:rsid w:val="00EA2B34"/>
    <w:rsid w:val="00EA3090"/>
    <w:rsid w:val="00EA3448"/>
    <w:rsid w:val="00EA348F"/>
    <w:rsid w:val="00EA3752"/>
    <w:rsid w:val="00EA3ADF"/>
    <w:rsid w:val="00EA3CB2"/>
    <w:rsid w:val="00EA46D4"/>
    <w:rsid w:val="00EA5581"/>
    <w:rsid w:val="00EA59D1"/>
    <w:rsid w:val="00EA5AB3"/>
    <w:rsid w:val="00EA725B"/>
    <w:rsid w:val="00EA792E"/>
    <w:rsid w:val="00EA7C13"/>
    <w:rsid w:val="00EB0452"/>
    <w:rsid w:val="00EB05E7"/>
    <w:rsid w:val="00EB0D13"/>
    <w:rsid w:val="00EB0D28"/>
    <w:rsid w:val="00EB1C47"/>
    <w:rsid w:val="00EB1D60"/>
    <w:rsid w:val="00EB284E"/>
    <w:rsid w:val="00EB28B1"/>
    <w:rsid w:val="00EB28D1"/>
    <w:rsid w:val="00EB3282"/>
    <w:rsid w:val="00EB369D"/>
    <w:rsid w:val="00EB3AFC"/>
    <w:rsid w:val="00EB3BB6"/>
    <w:rsid w:val="00EB3D65"/>
    <w:rsid w:val="00EB3E88"/>
    <w:rsid w:val="00EB4B07"/>
    <w:rsid w:val="00EB4F38"/>
    <w:rsid w:val="00EB523E"/>
    <w:rsid w:val="00EB53E5"/>
    <w:rsid w:val="00EB5426"/>
    <w:rsid w:val="00EB5BBB"/>
    <w:rsid w:val="00EB5BFC"/>
    <w:rsid w:val="00EB5FA2"/>
    <w:rsid w:val="00EB6054"/>
    <w:rsid w:val="00EB6658"/>
    <w:rsid w:val="00EB6928"/>
    <w:rsid w:val="00EB6BF5"/>
    <w:rsid w:val="00EB6F08"/>
    <w:rsid w:val="00EC03CB"/>
    <w:rsid w:val="00EC0528"/>
    <w:rsid w:val="00EC084C"/>
    <w:rsid w:val="00EC1AF3"/>
    <w:rsid w:val="00EC1E7F"/>
    <w:rsid w:val="00EC2752"/>
    <w:rsid w:val="00EC316D"/>
    <w:rsid w:val="00EC359C"/>
    <w:rsid w:val="00EC384B"/>
    <w:rsid w:val="00EC42EC"/>
    <w:rsid w:val="00EC53FD"/>
    <w:rsid w:val="00EC5566"/>
    <w:rsid w:val="00EC57DD"/>
    <w:rsid w:val="00EC5A5E"/>
    <w:rsid w:val="00EC6935"/>
    <w:rsid w:val="00EC6AA3"/>
    <w:rsid w:val="00EC7500"/>
    <w:rsid w:val="00EC76CD"/>
    <w:rsid w:val="00EC7B5A"/>
    <w:rsid w:val="00ED020F"/>
    <w:rsid w:val="00ED0356"/>
    <w:rsid w:val="00ED0CC1"/>
    <w:rsid w:val="00ED19D8"/>
    <w:rsid w:val="00ED2385"/>
    <w:rsid w:val="00ED26A2"/>
    <w:rsid w:val="00ED26CD"/>
    <w:rsid w:val="00ED27FB"/>
    <w:rsid w:val="00ED306D"/>
    <w:rsid w:val="00ED3102"/>
    <w:rsid w:val="00ED3672"/>
    <w:rsid w:val="00ED36DB"/>
    <w:rsid w:val="00ED3D12"/>
    <w:rsid w:val="00ED41A3"/>
    <w:rsid w:val="00ED4967"/>
    <w:rsid w:val="00ED5225"/>
    <w:rsid w:val="00ED7160"/>
    <w:rsid w:val="00ED7635"/>
    <w:rsid w:val="00ED7742"/>
    <w:rsid w:val="00ED7F20"/>
    <w:rsid w:val="00EE10CA"/>
    <w:rsid w:val="00EE11B4"/>
    <w:rsid w:val="00EE12EF"/>
    <w:rsid w:val="00EE2422"/>
    <w:rsid w:val="00EE2799"/>
    <w:rsid w:val="00EE2CD2"/>
    <w:rsid w:val="00EE31DE"/>
    <w:rsid w:val="00EE337C"/>
    <w:rsid w:val="00EE33CB"/>
    <w:rsid w:val="00EE3A45"/>
    <w:rsid w:val="00EE3E1D"/>
    <w:rsid w:val="00EE3F84"/>
    <w:rsid w:val="00EE45DE"/>
    <w:rsid w:val="00EE49B6"/>
    <w:rsid w:val="00EE49BC"/>
    <w:rsid w:val="00EE4C44"/>
    <w:rsid w:val="00EE5048"/>
    <w:rsid w:val="00EE5625"/>
    <w:rsid w:val="00EE579E"/>
    <w:rsid w:val="00EE58D0"/>
    <w:rsid w:val="00EE59D1"/>
    <w:rsid w:val="00EE6062"/>
    <w:rsid w:val="00EE630C"/>
    <w:rsid w:val="00EE6B1C"/>
    <w:rsid w:val="00EE6FA1"/>
    <w:rsid w:val="00EE7306"/>
    <w:rsid w:val="00EE7345"/>
    <w:rsid w:val="00EE7D87"/>
    <w:rsid w:val="00EF0070"/>
    <w:rsid w:val="00EF01E6"/>
    <w:rsid w:val="00EF0319"/>
    <w:rsid w:val="00EF031E"/>
    <w:rsid w:val="00EF0321"/>
    <w:rsid w:val="00EF0510"/>
    <w:rsid w:val="00EF05B1"/>
    <w:rsid w:val="00EF05D5"/>
    <w:rsid w:val="00EF0B50"/>
    <w:rsid w:val="00EF1029"/>
    <w:rsid w:val="00EF13D5"/>
    <w:rsid w:val="00EF1576"/>
    <w:rsid w:val="00EF1690"/>
    <w:rsid w:val="00EF169E"/>
    <w:rsid w:val="00EF2569"/>
    <w:rsid w:val="00EF297A"/>
    <w:rsid w:val="00EF304F"/>
    <w:rsid w:val="00EF3C4C"/>
    <w:rsid w:val="00EF436C"/>
    <w:rsid w:val="00EF4410"/>
    <w:rsid w:val="00EF44E8"/>
    <w:rsid w:val="00EF4FA0"/>
    <w:rsid w:val="00EF510D"/>
    <w:rsid w:val="00EF5347"/>
    <w:rsid w:val="00EF5375"/>
    <w:rsid w:val="00EF5457"/>
    <w:rsid w:val="00EF5704"/>
    <w:rsid w:val="00EF59E7"/>
    <w:rsid w:val="00EF5DD2"/>
    <w:rsid w:val="00EF6009"/>
    <w:rsid w:val="00EF69AB"/>
    <w:rsid w:val="00EF6C49"/>
    <w:rsid w:val="00EF6C4B"/>
    <w:rsid w:val="00EF6D51"/>
    <w:rsid w:val="00EF73C2"/>
    <w:rsid w:val="00EF76E1"/>
    <w:rsid w:val="00EF7C69"/>
    <w:rsid w:val="00EF7EA8"/>
    <w:rsid w:val="00EF7F55"/>
    <w:rsid w:val="00F00100"/>
    <w:rsid w:val="00F00211"/>
    <w:rsid w:val="00F00393"/>
    <w:rsid w:val="00F005F6"/>
    <w:rsid w:val="00F00D85"/>
    <w:rsid w:val="00F01755"/>
    <w:rsid w:val="00F0196D"/>
    <w:rsid w:val="00F01ACA"/>
    <w:rsid w:val="00F0225C"/>
    <w:rsid w:val="00F0273D"/>
    <w:rsid w:val="00F02B2D"/>
    <w:rsid w:val="00F02D03"/>
    <w:rsid w:val="00F02FAB"/>
    <w:rsid w:val="00F03355"/>
    <w:rsid w:val="00F033DC"/>
    <w:rsid w:val="00F03549"/>
    <w:rsid w:val="00F03626"/>
    <w:rsid w:val="00F036D3"/>
    <w:rsid w:val="00F03DF1"/>
    <w:rsid w:val="00F041B2"/>
    <w:rsid w:val="00F04F33"/>
    <w:rsid w:val="00F05CFC"/>
    <w:rsid w:val="00F05D48"/>
    <w:rsid w:val="00F05D58"/>
    <w:rsid w:val="00F062A6"/>
    <w:rsid w:val="00F0680D"/>
    <w:rsid w:val="00F06942"/>
    <w:rsid w:val="00F06F3D"/>
    <w:rsid w:val="00F06FAC"/>
    <w:rsid w:val="00F06FF4"/>
    <w:rsid w:val="00F07F45"/>
    <w:rsid w:val="00F102A6"/>
    <w:rsid w:val="00F10402"/>
    <w:rsid w:val="00F10456"/>
    <w:rsid w:val="00F109EA"/>
    <w:rsid w:val="00F10B93"/>
    <w:rsid w:val="00F110CF"/>
    <w:rsid w:val="00F1169A"/>
    <w:rsid w:val="00F11ABF"/>
    <w:rsid w:val="00F11F32"/>
    <w:rsid w:val="00F12112"/>
    <w:rsid w:val="00F12313"/>
    <w:rsid w:val="00F12374"/>
    <w:rsid w:val="00F124D6"/>
    <w:rsid w:val="00F1264F"/>
    <w:rsid w:val="00F12D3F"/>
    <w:rsid w:val="00F12ED6"/>
    <w:rsid w:val="00F13ED5"/>
    <w:rsid w:val="00F13EF1"/>
    <w:rsid w:val="00F13EF6"/>
    <w:rsid w:val="00F1417D"/>
    <w:rsid w:val="00F14467"/>
    <w:rsid w:val="00F14654"/>
    <w:rsid w:val="00F14690"/>
    <w:rsid w:val="00F147AC"/>
    <w:rsid w:val="00F14930"/>
    <w:rsid w:val="00F14A3B"/>
    <w:rsid w:val="00F14AF8"/>
    <w:rsid w:val="00F16027"/>
    <w:rsid w:val="00F16349"/>
    <w:rsid w:val="00F17071"/>
    <w:rsid w:val="00F20273"/>
    <w:rsid w:val="00F20F6C"/>
    <w:rsid w:val="00F21822"/>
    <w:rsid w:val="00F2184A"/>
    <w:rsid w:val="00F2201A"/>
    <w:rsid w:val="00F22381"/>
    <w:rsid w:val="00F2243D"/>
    <w:rsid w:val="00F22659"/>
    <w:rsid w:val="00F22CC0"/>
    <w:rsid w:val="00F22CD3"/>
    <w:rsid w:val="00F22D02"/>
    <w:rsid w:val="00F2322C"/>
    <w:rsid w:val="00F235E7"/>
    <w:rsid w:val="00F2374E"/>
    <w:rsid w:val="00F23B7E"/>
    <w:rsid w:val="00F244A0"/>
    <w:rsid w:val="00F24BFF"/>
    <w:rsid w:val="00F25628"/>
    <w:rsid w:val="00F256E8"/>
    <w:rsid w:val="00F257EA"/>
    <w:rsid w:val="00F25833"/>
    <w:rsid w:val="00F25992"/>
    <w:rsid w:val="00F25CE6"/>
    <w:rsid w:val="00F2612B"/>
    <w:rsid w:val="00F263FA"/>
    <w:rsid w:val="00F2661A"/>
    <w:rsid w:val="00F26AD2"/>
    <w:rsid w:val="00F27F90"/>
    <w:rsid w:val="00F3008F"/>
    <w:rsid w:val="00F3060F"/>
    <w:rsid w:val="00F30791"/>
    <w:rsid w:val="00F311CA"/>
    <w:rsid w:val="00F3121E"/>
    <w:rsid w:val="00F319BC"/>
    <w:rsid w:val="00F32703"/>
    <w:rsid w:val="00F32900"/>
    <w:rsid w:val="00F3347D"/>
    <w:rsid w:val="00F334E0"/>
    <w:rsid w:val="00F34148"/>
    <w:rsid w:val="00F34277"/>
    <w:rsid w:val="00F34A25"/>
    <w:rsid w:val="00F350E0"/>
    <w:rsid w:val="00F351D8"/>
    <w:rsid w:val="00F35346"/>
    <w:rsid w:val="00F355D4"/>
    <w:rsid w:val="00F3578E"/>
    <w:rsid w:val="00F359E3"/>
    <w:rsid w:val="00F371CF"/>
    <w:rsid w:val="00F37E12"/>
    <w:rsid w:val="00F4039A"/>
    <w:rsid w:val="00F40785"/>
    <w:rsid w:val="00F42357"/>
    <w:rsid w:val="00F423EC"/>
    <w:rsid w:val="00F42DE1"/>
    <w:rsid w:val="00F43514"/>
    <w:rsid w:val="00F43CA1"/>
    <w:rsid w:val="00F4467F"/>
    <w:rsid w:val="00F448A9"/>
    <w:rsid w:val="00F448AC"/>
    <w:rsid w:val="00F4493D"/>
    <w:rsid w:val="00F454FC"/>
    <w:rsid w:val="00F45A71"/>
    <w:rsid w:val="00F45D20"/>
    <w:rsid w:val="00F45D76"/>
    <w:rsid w:val="00F46015"/>
    <w:rsid w:val="00F462E5"/>
    <w:rsid w:val="00F46474"/>
    <w:rsid w:val="00F46A53"/>
    <w:rsid w:val="00F46B27"/>
    <w:rsid w:val="00F47180"/>
    <w:rsid w:val="00F472C5"/>
    <w:rsid w:val="00F47410"/>
    <w:rsid w:val="00F47E3F"/>
    <w:rsid w:val="00F50391"/>
    <w:rsid w:val="00F50B46"/>
    <w:rsid w:val="00F51906"/>
    <w:rsid w:val="00F51E12"/>
    <w:rsid w:val="00F51E5D"/>
    <w:rsid w:val="00F52521"/>
    <w:rsid w:val="00F531E9"/>
    <w:rsid w:val="00F541C1"/>
    <w:rsid w:val="00F54407"/>
    <w:rsid w:val="00F54D1C"/>
    <w:rsid w:val="00F55678"/>
    <w:rsid w:val="00F55A28"/>
    <w:rsid w:val="00F56287"/>
    <w:rsid w:val="00F5633D"/>
    <w:rsid w:val="00F568BA"/>
    <w:rsid w:val="00F56DAB"/>
    <w:rsid w:val="00F56FC9"/>
    <w:rsid w:val="00F5768B"/>
    <w:rsid w:val="00F57955"/>
    <w:rsid w:val="00F57B30"/>
    <w:rsid w:val="00F6014F"/>
    <w:rsid w:val="00F60194"/>
    <w:rsid w:val="00F6026D"/>
    <w:rsid w:val="00F6154C"/>
    <w:rsid w:val="00F62A29"/>
    <w:rsid w:val="00F62A80"/>
    <w:rsid w:val="00F632FA"/>
    <w:rsid w:val="00F639B8"/>
    <w:rsid w:val="00F63AD7"/>
    <w:rsid w:val="00F64164"/>
    <w:rsid w:val="00F64F3A"/>
    <w:rsid w:val="00F65284"/>
    <w:rsid w:val="00F6528D"/>
    <w:rsid w:val="00F65766"/>
    <w:rsid w:val="00F661D2"/>
    <w:rsid w:val="00F663AA"/>
    <w:rsid w:val="00F664CC"/>
    <w:rsid w:val="00F665E5"/>
    <w:rsid w:val="00F667FD"/>
    <w:rsid w:val="00F66AC5"/>
    <w:rsid w:val="00F672F1"/>
    <w:rsid w:val="00F67DB1"/>
    <w:rsid w:val="00F70384"/>
    <w:rsid w:val="00F708C3"/>
    <w:rsid w:val="00F70E14"/>
    <w:rsid w:val="00F70F27"/>
    <w:rsid w:val="00F710C2"/>
    <w:rsid w:val="00F710DA"/>
    <w:rsid w:val="00F71158"/>
    <w:rsid w:val="00F7158E"/>
    <w:rsid w:val="00F71947"/>
    <w:rsid w:val="00F71D57"/>
    <w:rsid w:val="00F7202F"/>
    <w:rsid w:val="00F7219B"/>
    <w:rsid w:val="00F72602"/>
    <w:rsid w:val="00F72764"/>
    <w:rsid w:val="00F72B14"/>
    <w:rsid w:val="00F72E88"/>
    <w:rsid w:val="00F72F0E"/>
    <w:rsid w:val="00F73106"/>
    <w:rsid w:val="00F73680"/>
    <w:rsid w:val="00F740DE"/>
    <w:rsid w:val="00F745E3"/>
    <w:rsid w:val="00F74A39"/>
    <w:rsid w:val="00F75170"/>
    <w:rsid w:val="00F759D3"/>
    <w:rsid w:val="00F75A07"/>
    <w:rsid w:val="00F75A1E"/>
    <w:rsid w:val="00F75DED"/>
    <w:rsid w:val="00F76804"/>
    <w:rsid w:val="00F76AEE"/>
    <w:rsid w:val="00F77430"/>
    <w:rsid w:val="00F77898"/>
    <w:rsid w:val="00F77E3E"/>
    <w:rsid w:val="00F77F8D"/>
    <w:rsid w:val="00F803D0"/>
    <w:rsid w:val="00F8047F"/>
    <w:rsid w:val="00F807E3"/>
    <w:rsid w:val="00F810DB"/>
    <w:rsid w:val="00F817EA"/>
    <w:rsid w:val="00F81991"/>
    <w:rsid w:val="00F819B5"/>
    <w:rsid w:val="00F821A7"/>
    <w:rsid w:val="00F825A3"/>
    <w:rsid w:val="00F82614"/>
    <w:rsid w:val="00F82625"/>
    <w:rsid w:val="00F82B2F"/>
    <w:rsid w:val="00F83683"/>
    <w:rsid w:val="00F83D0F"/>
    <w:rsid w:val="00F83E42"/>
    <w:rsid w:val="00F83F27"/>
    <w:rsid w:val="00F84195"/>
    <w:rsid w:val="00F842F5"/>
    <w:rsid w:val="00F84686"/>
    <w:rsid w:val="00F84E11"/>
    <w:rsid w:val="00F85070"/>
    <w:rsid w:val="00F85513"/>
    <w:rsid w:val="00F858BA"/>
    <w:rsid w:val="00F8593F"/>
    <w:rsid w:val="00F86106"/>
    <w:rsid w:val="00F865C9"/>
    <w:rsid w:val="00F86F12"/>
    <w:rsid w:val="00F86FE5"/>
    <w:rsid w:val="00F8703E"/>
    <w:rsid w:val="00F87680"/>
    <w:rsid w:val="00F87AAD"/>
    <w:rsid w:val="00F87E81"/>
    <w:rsid w:val="00F91103"/>
    <w:rsid w:val="00F91116"/>
    <w:rsid w:val="00F91430"/>
    <w:rsid w:val="00F918D0"/>
    <w:rsid w:val="00F918E2"/>
    <w:rsid w:val="00F92697"/>
    <w:rsid w:val="00F92D46"/>
    <w:rsid w:val="00F92D5B"/>
    <w:rsid w:val="00F92D74"/>
    <w:rsid w:val="00F92F01"/>
    <w:rsid w:val="00F92F58"/>
    <w:rsid w:val="00F93800"/>
    <w:rsid w:val="00F93BDB"/>
    <w:rsid w:val="00F94575"/>
    <w:rsid w:val="00F95167"/>
    <w:rsid w:val="00F9551D"/>
    <w:rsid w:val="00F9563E"/>
    <w:rsid w:val="00F96421"/>
    <w:rsid w:val="00F96904"/>
    <w:rsid w:val="00F96CC2"/>
    <w:rsid w:val="00F97AB6"/>
    <w:rsid w:val="00FA0374"/>
    <w:rsid w:val="00FA0524"/>
    <w:rsid w:val="00FA0614"/>
    <w:rsid w:val="00FA1237"/>
    <w:rsid w:val="00FA12F7"/>
    <w:rsid w:val="00FA131A"/>
    <w:rsid w:val="00FA18A8"/>
    <w:rsid w:val="00FA19EB"/>
    <w:rsid w:val="00FA1AFE"/>
    <w:rsid w:val="00FA1EBE"/>
    <w:rsid w:val="00FA226F"/>
    <w:rsid w:val="00FA39C6"/>
    <w:rsid w:val="00FA3D53"/>
    <w:rsid w:val="00FA44A4"/>
    <w:rsid w:val="00FA4530"/>
    <w:rsid w:val="00FA4A47"/>
    <w:rsid w:val="00FA4DF6"/>
    <w:rsid w:val="00FA53CF"/>
    <w:rsid w:val="00FA61A7"/>
    <w:rsid w:val="00FA61FC"/>
    <w:rsid w:val="00FA6731"/>
    <w:rsid w:val="00FA6C3D"/>
    <w:rsid w:val="00FA757B"/>
    <w:rsid w:val="00FB00BD"/>
    <w:rsid w:val="00FB01B0"/>
    <w:rsid w:val="00FB10E1"/>
    <w:rsid w:val="00FB1892"/>
    <w:rsid w:val="00FB2028"/>
    <w:rsid w:val="00FB2392"/>
    <w:rsid w:val="00FB26A1"/>
    <w:rsid w:val="00FB2889"/>
    <w:rsid w:val="00FB2BD9"/>
    <w:rsid w:val="00FB2C0C"/>
    <w:rsid w:val="00FB2D0E"/>
    <w:rsid w:val="00FB2F1F"/>
    <w:rsid w:val="00FB305B"/>
    <w:rsid w:val="00FB3C3C"/>
    <w:rsid w:val="00FB3C6E"/>
    <w:rsid w:val="00FB3D8B"/>
    <w:rsid w:val="00FB4492"/>
    <w:rsid w:val="00FB4502"/>
    <w:rsid w:val="00FB5298"/>
    <w:rsid w:val="00FB5F4B"/>
    <w:rsid w:val="00FB605A"/>
    <w:rsid w:val="00FB6165"/>
    <w:rsid w:val="00FB7174"/>
    <w:rsid w:val="00FB7196"/>
    <w:rsid w:val="00FB763C"/>
    <w:rsid w:val="00FC01BD"/>
    <w:rsid w:val="00FC12BE"/>
    <w:rsid w:val="00FC19A9"/>
    <w:rsid w:val="00FC1EC7"/>
    <w:rsid w:val="00FC221C"/>
    <w:rsid w:val="00FC2265"/>
    <w:rsid w:val="00FC2A48"/>
    <w:rsid w:val="00FC39D5"/>
    <w:rsid w:val="00FC3A14"/>
    <w:rsid w:val="00FC3DDA"/>
    <w:rsid w:val="00FC3FBF"/>
    <w:rsid w:val="00FC41C3"/>
    <w:rsid w:val="00FC481A"/>
    <w:rsid w:val="00FC5951"/>
    <w:rsid w:val="00FC5A3D"/>
    <w:rsid w:val="00FC5E6C"/>
    <w:rsid w:val="00FC670E"/>
    <w:rsid w:val="00FC7895"/>
    <w:rsid w:val="00FC7CAE"/>
    <w:rsid w:val="00FC7FBA"/>
    <w:rsid w:val="00FD0929"/>
    <w:rsid w:val="00FD0E16"/>
    <w:rsid w:val="00FD132C"/>
    <w:rsid w:val="00FD13EF"/>
    <w:rsid w:val="00FD154B"/>
    <w:rsid w:val="00FD1B0F"/>
    <w:rsid w:val="00FD1B14"/>
    <w:rsid w:val="00FD1C4D"/>
    <w:rsid w:val="00FD213A"/>
    <w:rsid w:val="00FD27DE"/>
    <w:rsid w:val="00FD288A"/>
    <w:rsid w:val="00FD2B71"/>
    <w:rsid w:val="00FD2CD7"/>
    <w:rsid w:val="00FD3AA7"/>
    <w:rsid w:val="00FD3BCB"/>
    <w:rsid w:val="00FD4341"/>
    <w:rsid w:val="00FD4605"/>
    <w:rsid w:val="00FD46BE"/>
    <w:rsid w:val="00FD46C6"/>
    <w:rsid w:val="00FD46DE"/>
    <w:rsid w:val="00FD4CA4"/>
    <w:rsid w:val="00FD5F75"/>
    <w:rsid w:val="00FD5F8A"/>
    <w:rsid w:val="00FD61A6"/>
    <w:rsid w:val="00FD67ED"/>
    <w:rsid w:val="00FD6A6F"/>
    <w:rsid w:val="00FD73A1"/>
    <w:rsid w:val="00FD7523"/>
    <w:rsid w:val="00FD7BAF"/>
    <w:rsid w:val="00FE0080"/>
    <w:rsid w:val="00FE10F0"/>
    <w:rsid w:val="00FE1258"/>
    <w:rsid w:val="00FE1293"/>
    <w:rsid w:val="00FE188B"/>
    <w:rsid w:val="00FE20F6"/>
    <w:rsid w:val="00FE22C7"/>
    <w:rsid w:val="00FE2F4D"/>
    <w:rsid w:val="00FE31ED"/>
    <w:rsid w:val="00FE3327"/>
    <w:rsid w:val="00FE33E7"/>
    <w:rsid w:val="00FE35F9"/>
    <w:rsid w:val="00FE3611"/>
    <w:rsid w:val="00FE3F2B"/>
    <w:rsid w:val="00FE4458"/>
    <w:rsid w:val="00FE4553"/>
    <w:rsid w:val="00FE4B2E"/>
    <w:rsid w:val="00FE5DEC"/>
    <w:rsid w:val="00FE6163"/>
    <w:rsid w:val="00FE630B"/>
    <w:rsid w:val="00FE6420"/>
    <w:rsid w:val="00FE6C41"/>
    <w:rsid w:val="00FE6E2C"/>
    <w:rsid w:val="00FE7014"/>
    <w:rsid w:val="00FE77BA"/>
    <w:rsid w:val="00FE787A"/>
    <w:rsid w:val="00FF00D3"/>
    <w:rsid w:val="00FF0126"/>
    <w:rsid w:val="00FF05F7"/>
    <w:rsid w:val="00FF0DD8"/>
    <w:rsid w:val="00FF1045"/>
    <w:rsid w:val="00FF112F"/>
    <w:rsid w:val="00FF197B"/>
    <w:rsid w:val="00FF1B31"/>
    <w:rsid w:val="00FF270E"/>
    <w:rsid w:val="00FF2723"/>
    <w:rsid w:val="00FF2BF8"/>
    <w:rsid w:val="00FF2FD2"/>
    <w:rsid w:val="00FF3402"/>
    <w:rsid w:val="00FF3524"/>
    <w:rsid w:val="00FF3C71"/>
    <w:rsid w:val="00FF3EBA"/>
    <w:rsid w:val="00FF42B9"/>
    <w:rsid w:val="00FF4D5D"/>
    <w:rsid w:val="00FF5279"/>
    <w:rsid w:val="00FF56CE"/>
    <w:rsid w:val="00FF6FB9"/>
    <w:rsid w:val="00FF7265"/>
    <w:rsid w:val="00FF7479"/>
    <w:rsid w:val="00FF76FD"/>
    <w:rsid w:val="00FF7A8A"/>
    <w:rsid w:val="00FF7D75"/>
    <w:rsid w:val="00FF7E7E"/>
    <w:rsid w:val="00FF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4E1A"/>
  <w15:chartTrackingRefBased/>
  <w15:docId w15:val="{9A1A97E6-38B3-411C-9BC9-5B03CFBA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8E5"/>
    <w:rPr>
      <w:rFonts w:eastAsiaTheme="majorEastAsia" w:cstheme="majorBidi"/>
      <w:color w:val="272727" w:themeColor="text1" w:themeTint="D8"/>
    </w:rPr>
  </w:style>
  <w:style w:type="paragraph" w:styleId="Title">
    <w:name w:val="Title"/>
    <w:basedOn w:val="Normal"/>
    <w:next w:val="Normal"/>
    <w:link w:val="TitleChar"/>
    <w:uiPriority w:val="10"/>
    <w:qFormat/>
    <w:rsid w:val="00CA5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8E5"/>
    <w:pPr>
      <w:spacing w:before="160"/>
      <w:jc w:val="center"/>
    </w:pPr>
    <w:rPr>
      <w:i/>
      <w:iCs/>
      <w:color w:val="404040" w:themeColor="text1" w:themeTint="BF"/>
    </w:rPr>
  </w:style>
  <w:style w:type="character" w:customStyle="1" w:styleId="QuoteChar">
    <w:name w:val="Quote Char"/>
    <w:basedOn w:val="DefaultParagraphFont"/>
    <w:link w:val="Quote"/>
    <w:uiPriority w:val="29"/>
    <w:rsid w:val="00CA58E5"/>
    <w:rPr>
      <w:i/>
      <w:iCs/>
      <w:color w:val="404040" w:themeColor="text1" w:themeTint="BF"/>
    </w:rPr>
  </w:style>
  <w:style w:type="paragraph" w:styleId="ListParagraph">
    <w:name w:val="List Paragraph"/>
    <w:basedOn w:val="Normal"/>
    <w:uiPriority w:val="34"/>
    <w:qFormat/>
    <w:rsid w:val="00CA58E5"/>
    <w:pPr>
      <w:ind w:left="720"/>
      <w:contextualSpacing/>
    </w:pPr>
  </w:style>
  <w:style w:type="character" w:styleId="IntenseEmphasis">
    <w:name w:val="Intense Emphasis"/>
    <w:basedOn w:val="DefaultParagraphFont"/>
    <w:uiPriority w:val="21"/>
    <w:qFormat/>
    <w:rsid w:val="00CA58E5"/>
    <w:rPr>
      <w:i/>
      <w:iCs/>
      <w:color w:val="0F4761" w:themeColor="accent1" w:themeShade="BF"/>
    </w:rPr>
  </w:style>
  <w:style w:type="paragraph" w:styleId="IntenseQuote">
    <w:name w:val="Intense Quote"/>
    <w:basedOn w:val="Normal"/>
    <w:next w:val="Normal"/>
    <w:link w:val="IntenseQuoteChar"/>
    <w:uiPriority w:val="30"/>
    <w:qFormat/>
    <w:rsid w:val="00CA5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8E5"/>
    <w:rPr>
      <w:i/>
      <w:iCs/>
      <w:color w:val="0F4761" w:themeColor="accent1" w:themeShade="BF"/>
    </w:rPr>
  </w:style>
  <w:style w:type="character" w:styleId="IntenseReference">
    <w:name w:val="Intense Reference"/>
    <w:basedOn w:val="DefaultParagraphFont"/>
    <w:uiPriority w:val="32"/>
    <w:qFormat/>
    <w:rsid w:val="00CA58E5"/>
    <w:rPr>
      <w:b/>
      <w:bCs/>
      <w:smallCaps/>
      <w:color w:val="0F4761" w:themeColor="accent1" w:themeShade="BF"/>
      <w:spacing w:val="5"/>
    </w:rPr>
  </w:style>
  <w:style w:type="table" w:styleId="TableGrid">
    <w:name w:val="Table Grid"/>
    <w:basedOn w:val="TableNormal"/>
    <w:uiPriority w:val="39"/>
    <w:rsid w:val="006B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E2"/>
  </w:style>
  <w:style w:type="paragraph" w:styleId="Footer">
    <w:name w:val="footer"/>
    <w:basedOn w:val="Normal"/>
    <w:link w:val="FooterChar"/>
    <w:uiPriority w:val="99"/>
    <w:unhideWhenUsed/>
    <w:rsid w:val="00F91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E2"/>
  </w:style>
  <w:style w:type="paragraph" w:styleId="Revision">
    <w:name w:val="Revision"/>
    <w:hidden/>
    <w:uiPriority w:val="99"/>
    <w:semiHidden/>
    <w:rsid w:val="001C517E"/>
    <w:pPr>
      <w:spacing w:after="0" w:line="240" w:lineRule="auto"/>
    </w:pPr>
  </w:style>
  <w:style w:type="character" w:styleId="CommentReference">
    <w:name w:val="annotation reference"/>
    <w:basedOn w:val="DefaultParagraphFont"/>
    <w:uiPriority w:val="99"/>
    <w:semiHidden/>
    <w:unhideWhenUsed/>
    <w:rsid w:val="001F7D88"/>
    <w:rPr>
      <w:sz w:val="16"/>
      <w:szCs w:val="16"/>
    </w:rPr>
  </w:style>
  <w:style w:type="paragraph" w:styleId="CommentText">
    <w:name w:val="annotation text"/>
    <w:basedOn w:val="Normal"/>
    <w:link w:val="CommentTextChar"/>
    <w:uiPriority w:val="99"/>
    <w:unhideWhenUsed/>
    <w:rsid w:val="001F7D88"/>
    <w:pPr>
      <w:spacing w:line="240" w:lineRule="auto"/>
    </w:pPr>
    <w:rPr>
      <w:sz w:val="20"/>
      <w:szCs w:val="20"/>
    </w:rPr>
  </w:style>
  <w:style w:type="character" w:customStyle="1" w:styleId="CommentTextChar">
    <w:name w:val="Comment Text Char"/>
    <w:basedOn w:val="DefaultParagraphFont"/>
    <w:link w:val="CommentText"/>
    <w:uiPriority w:val="99"/>
    <w:rsid w:val="001F7D88"/>
    <w:rPr>
      <w:sz w:val="20"/>
      <w:szCs w:val="20"/>
    </w:rPr>
  </w:style>
  <w:style w:type="paragraph" w:styleId="CommentSubject">
    <w:name w:val="annotation subject"/>
    <w:basedOn w:val="CommentText"/>
    <w:next w:val="CommentText"/>
    <w:link w:val="CommentSubjectChar"/>
    <w:uiPriority w:val="99"/>
    <w:semiHidden/>
    <w:unhideWhenUsed/>
    <w:rsid w:val="001F7D88"/>
    <w:rPr>
      <w:b/>
      <w:bCs/>
    </w:rPr>
  </w:style>
  <w:style w:type="character" w:customStyle="1" w:styleId="CommentSubjectChar">
    <w:name w:val="Comment Subject Char"/>
    <w:basedOn w:val="CommentTextChar"/>
    <w:link w:val="CommentSubject"/>
    <w:uiPriority w:val="99"/>
    <w:semiHidden/>
    <w:rsid w:val="001F7D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3.xml"/><Relationship Id="rId32"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microsoft.com/office/2011/relationships/people" Target="peop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zair.ahmad\Desktop\PAPERS\1%20onion_project\2%20swp_treatments.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air.ahmad\Desktop\PAPERS\1%20onion_project\2024\2%20swp_treat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zair.ahmad\Desktop\PAPERS\1%20onion_project\2024\3%20gas_exchange_ma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soil temperature (-25 kPa)</c:v>
          </c:tx>
          <c:spPr>
            <a:ln w="28575" cap="rnd">
              <a:solidFill>
                <a:schemeClr val="accent1"/>
              </a:solidFill>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multi_panel_figure!$F$2:$F$62</c:f>
              <c:numCache>
                <c:formatCode>0.00</c:formatCode>
                <c:ptCount val="61"/>
                <c:pt idx="0">
                  <c:v>17.73</c:v>
                </c:pt>
                <c:pt idx="1">
                  <c:v>19.14</c:v>
                </c:pt>
                <c:pt idx="2">
                  <c:v>20.2</c:v>
                </c:pt>
                <c:pt idx="3">
                  <c:v>20.69</c:v>
                </c:pt>
                <c:pt idx="4">
                  <c:v>20.97</c:v>
                </c:pt>
                <c:pt idx="5">
                  <c:v>21.62</c:v>
                </c:pt>
                <c:pt idx="6">
                  <c:v>22.06</c:v>
                </c:pt>
                <c:pt idx="7">
                  <c:v>20.59</c:v>
                </c:pt>
                <c:pt idx="8">
                  <c:v>19.63</c:v>
                </c:pt>
                <c:pt idx="9">
                  <c:v>19.690000000000001</c:v>
                </c:pt>
                <c:pt idx="10">
                  <c:v>20.73</c:v>
                </c:pt>
                <c:pt idx="11">
                  <c:v>20.86</c:v>
                </c:pt>
                <c:pt idx="12">
                  <c:v>22.39</c:v>
                </c:pt>
                <c:pt idx="13">
                  <c:v>23.42</c:v>
                </c:pt>
                <c:pt idx="14">
                  <c:v>22.21</c:v>
                </c:pt>
                <c:pt idx="15">
                  <c:v>21.17</c:v>
                </c:pt>
                <c:pt idx="16">
                  <c:v>19.16</c:v>
                </c:pt>
                <c:pt idx="17">
                  <c:v>17.47</c:v>
                </c:pt>
                <c:pt idx="18">
                  <c:v>17.18</c:v>
                </c:pt>
                <c:pt idx="19">
                  <c:v>18.97</c:v>
                </c:pt>
                <c:pt idx="20">
                  <c:v>20.56</c:v>
                </c:pt>
                <c:pt idx="21">
                  <c:v>20.77</c:v>
                </c:pt>
                <c:pt idx="22">
                  <c:v>20.34</c:v>
                </c:pt>
                <c:pt idx="23">
                  <c:v>21.28</c:v>
                </c:pt>
                <c:pt idx="24">
                  <c:v>21.36</c:v>
                </c:pt>
                <c:pt idx="25">
                  <c:v>20.99</c:v>
                </c:pt>
                <c:pt idx="26">
                  <c:v>21</c:v>
                </c:pt>
                <c:pt idx="27">
                  <c:v>21.69</c:v>
                </c:pt>
                <c:pt idx="28">
                  <c:v>22.68</c:v>
                </c:pt>
                <c:pt idx="29">
                  <c:v>23.71</c:v>
                </c:pt>
                <c:pt idx="30">
                  <c:v>24.36</c:v>
                </c:pt>
                <c:pt idx="31">
                  <c:v>22.53</c:v>
                </c:pt>
                <c:pt idx="32">
                  <c:v>21.14</c:v>
                </c:pt>
                <c:pt idx="33">
                  <c:v>21.74</c:v>
                </c:pt>
                <c:pt idx="34">
                  <c:v>22.38</c:v>
                </c:pt>
                <c:pt idx="35">
                  <c:v>22.97</c:v>
                </c:pt>
                <c:pt idx="36">
                  <c:v>23.75</c:v>
                </c:pt>
                <c:pt idx="37">
                  <c:v>23.31</c:v>
                </c:pt>
                <c:pt idx="38">
                  <c:v>24.5</c:v>
                </c:pt>
                <c:pt idx="39">
                  <c:v>23.84</c:v>
                </c:pt>
                <c:pt idx="40">
                  <c:v>22.96</c:v>
                </c:pt>
                <c:pt idx="41">
                  <c:v>23.32</c:v>
                </c:pt>
                <c:pt idx="42">
                  <c:v>23.21</c:v>
                </c:pt>
                <c:pt idx="43">
                  <c:v>24.13</c:v>
                </c:pt>
                <c:pt idx="44">
                  <c:v>25.39</c:v>
                </c:pt>
                <c:pt idx="45">
                  <c:v>25.59</c:v>
                </c:pt>
                <c:pt idx="46">
                  <c:v>25.43</c:v>
                </c:pt>
                <c:pt idx="47">
                  <c:v>25.44</c:v>
                </c:pt>
                <c:pt idx="48">
                  <c:v>25.08</c:v>
                </c:pt>
                <c:pt idx="49">
                  <c:v>24.22</c:v>
                </c:pt>
                <c:pt idx="50">
                  <c:v>22.89</c:v>
                </c:pt>
                <c:pt idx="51">
                  <c:v>22.75</c:v>
                </c:pt>
                <c:pt idx="52">
                  <c:v>22.76</c:v>
                </c:pt>
                <c:pt idx="53">
                  <c:v>23.93</c:v>
                </c:pt>
                <c:pt idx="54">
                  <c:v>24.31</c:v>
                </c:pt>
                <c:pt idx="55">
                  <c:v>24.49</c:v>
                </c:pt>
                <c:pt idx="56">
                  <c:v>25.22</c:v>
                </c:pt>
                <c:pt idx="57">
                  <c:v>25.66</c:v>
                </c:pt>
                <c:pt idx="58">
                  <c:v>25.71</c:v>
                </c:pt>
                <c:pt idx="59">
                  <c:v>26.4</c:v>
                </c:pt>
                <c:pt idx="60">
                  <c:v>25.97</c:v>
                </c:pt>
              </c:numCache>
            </c:numRef>
          </c:val>
          <c:smooth val="0"/>
          <c:extLst>
            <c:ext xmlns:c16="http://schemas.microsoft.com/office/drawing/2014/chart" uri="{C3380CC4-5D6E-409C-BE32-E72D297353CC}">
              <c16:uniqueId val="{00000000-EEC7-4C63-8024-F6123E6BE214}"/>
            </c:ext>
          </c:extLst>
        </c:ser>
        <c:ser>
          <c:idx val="1"/>
          <c:order val="1"/>
          <c:tx>
            <c:v>soil temperature (-50 kPa)</c:v>
          </c:tx>
          <c:spPr>
            <a:ln w="28575" cap="rnd">
              <a:solidFill>
                <a:schemeClr val="accent2"/>
              </a:solidFill>
              <a:prstDash val="sys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multi_panel_figure!$F$63:$F$123</c:f>
              <c:numCache>
                <c:formatCode>0.00</c:formatCode>
                <c:ptCount val="61"/>
                <c:pt idx="0">
                  <c:v>18.649999999999999</c:v>
                </c:pt>
                <c:pt idx="1">
                  <c:v>19.89</c:v>
                </c:pt>
                <c:pt idx="2">
                  <c:v>20.76</c:v>
                </c:pt>
                <c:pt idx="3">
                  <c:v>20.79</c:v>
                </c:pt>
                <c:pt idx="4">
                  <c:v>20.84</c:v>
                </c:pt>
                <c:pt idx="5">
                  <c:v>21.55</c:v>
                </c:pt>
                <c:pt idx="6">
                  <c:v>21.91</c:v>
                </c:pt>
                <c:pt idx="7">
                  <c:v>20.72</c:v>
                </c:pt>
                <c:pt idx="8">
                  <c:v>19.989999999999998</c:v>
                </c:pt>
                <c:pt idx="9">
                  <c:v>20.010000000000002</c:v>
                </c:pt>
                <c:pt idx="10">
                  <c:v>20.89</c:v>
                </c:pt>
                <c:pt idx="11">
                  <c:v>21.93</c:v>
                </c:pt>
                <c:pt idx="12">
                  <c:v>23.13</c:v>
                </c:pt>
                <c:pt idx="13">
                  <c:v>23.32</c:v>
                </c:pt>
                <c:pt idx="14">
                  <c:v>22.53</c:v>
                </c:pt>
                <c:pt idx="15">
                  <c:v>21.53</c:v>
                </c:pt>
                <c:pt idx="16">
                  <c:v>19.88</c:v>
                </c:pt>
                <c:pt idx="17">
                  <c:v>18.36</c:v>
                </c:pt>
                <c:pt idx="18">
                  <c:v>18.2</c:v>
                </c:pt>
                <c:pt idx="19">
                  <c:v>19.420000000000002</c:v>
                </c:pt>
                <c:pt idx="20">
                  <c:v>20.78</c:v>
                </c:pt>
                <c:pt idx="21">
                  <c:v>21.09</c:v>
                </c:pt>
                <c:pt idx="22">
                  <c:v>20.86</c:v>
                </c:pt>
                <c:pt idx="23">
                  <c:v>21.39</c:v>
                </c:pt>
                <c:pt idx="24">
                  <c:v>21.21</c:v>
                </c:pt>
                <c:pt idx="25">
                  <c:v>20.78</c:v>
                </c:pt>
                <c:pt idx="26">
                  <c:v>20.67</c:v>
                </c:pt>
                <c:pt idx="27">
                  <c:v>21.39</c:v>
                </c:pt>
                <c:pt idx="28">
                  <c:v>22.43</c:v>
                </c:pt>
                <c:pt idx="29">
                  <c:v>23.37</c:v>
                </c:pt>
                <c:pt idx="30">
                  <c:v>23.98</c:v>
                </c:pt>
                <c:pt idx="31">
                  <c:v>22.52</c:v>
                </c:pt>
                <c:pt idx="32">
                  <c:v>21.5</c:v>
                </c:pt>
                <c:pt idx="33">
                  <c:v>21.63</c:v>
                </c:pt>
                <c:pt idx="34">
                  <c:v>21.33</c:v>
                </c:pt>
                <c:pt idx="35">
                  <c:v>22.11</c:v>
                </c:pt>
                <c:pt idx="36">
                  <c:v>23.09</c:v>
                </c:pt>
                <c:pt idx="37">
                  <c:v>22.97</c:v>
                </c:pt>
                <c:pt idx="38">
                  <c:v>24.01</c:v>
                </c:pt>
                <c:pt idx="39">
                  <c:v>23.6</c:v>
                </c:pt>
                <c:pt idx="40">
                  <c:v>22.94</c:v>
                </c:pt>
                <c:pt idx="41">
                  <c:v>23.1</c:v>
                </c:pt>
                <c:pt idx="42">
                  <c:v>22.61</c:v>
                </c:pt>
                <c:pt idx="43">
                  <c:v>23.33</c:v>
                </c:pt>
                <c:pt idx="44">
                  <c:v>24.54</c:v>
                </c:pt>
                <c:pt idx="45">
                  <c:v>25.14</c:v>
                </c:pt>
                <c:pt idx="46">
                  <c:v>25.47</c:v>
                </c:pt>
                <c:pt idx="47">
                  <c:v>25.65</c:v>
                </c:pt>
                <c:pt idx="48">
                  <c:v>25.34</c:v>
                </c:pt>
                <c:pt idx="49">
                  <c:v>24.6</c:v>
                </c:pt>
                <c:pt idx="50">
                  <c:v>23.35</c:v>
                </c:pt>
                <c:pt idx="51">
                  <c:v>23.09</c:v>
                </c:pt>
                <c:pt idx="52">
                  <c:v>22.79</c:v>
                </c:pt>
                <c:pt idx="53">
                  <c:v>23.62</c:v>
                </c:pt>
                <c:pt idx="54">
                  <c:v>24.13</c:v>
                </c:pt>
                <c:pt idx="55">
                  <c:v>24.44</c:v>
                </c:pt>
                <c:pt idx="56">
                  <c:v>25.07</c:v>
                </c:pt>
                <c:pt idx="57">
                  <c:v>25.29</c:v>
                </c:pt>
                <c:pt idx="58">
                  <c:v>25.33</c:v>
                </c:pt>
                <c:pt idx="59">
                  <c:v>25.91</c:v>
                </c:pt>
                <c:pt idx="60">
                  <c:v>25.82</c:v>
                </c:pt>
              </c:numCache>
            </c:numRef>
          </c:val>
          <c:smooth val="0"/>
          <c:extLst>
            <c:ext xmlns:c16="http://schemas.microsoft.com/office/drawing/2014/chart" uri="{C3380CC4-5D6E-409C-BE32-E72D297353CC}">
              <c16:uniqueId val="{00000001-EEC7-4C63-8024-F6123E6BE214}"/>
            </c:ext>
          </c:extLst>
        </c:ser>
        <c:ser>
          <c:idx val="2"/>
          <c:order val="2"/>
          <c:tx>
            <c:v>soil temperature (-75 kPa)</c:v>
          </c:tx>
          <c:spPr>
            <a:ln w="28575" cap="rnd">
              <a:solidFill>
                <a:schemeClr val="accent3"/>
              </a:solidFill>
              <a:prstDash val="sys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multi_panel_figure!$F$124:$F$184</c:f>
              <c:numCache>
                <c:formatCode>0.00</c:formatCode>
                <c:ptCount val="61"/>
                <c:pt idx="0">
                  <c:v>17.36</c:v>
                </c:pt>
                <c:pt idx="1">
                  <c:v>19.12</c:v>
                </c:pt>
                <c:pt idx="2">
                  <c:v>19.809999999999999</c:v>
                </c:pt>
                <c:pt idx="3">
                  <c:v>20.309999999999999</c:v>
                </c:pt>
                <c:pt idx="4">
                  <c:v>20.89</c:v>
                </c:pt>
                <c:pt idx="5">
                  <c:v>21.59</c:v>
                </c:pt>
                <c:pt idx="6">
                  <c:v>21.71</c:v>
                </c:pt>
                <c:pt idx="7">
                  <c:v>21.13</c:v>
                </c:pt>
                <c:pt idx="8">
                  <c:v>20.09</c:v>
                </c:pt>
                <c:pt idx="9">
                  <c:v>19.66</c:v>
                </c:pt>
                <c:pt idx="10">
                  <c:v>20.72</c:v>
                </c:pt>
                <c:pt idx="11">
                  <c:v>21.16</c:v>
                </c:pt>
                <c:pt idx="12">
                  <c:v>23.06</c:v>
                </c:pt>
                <c:pt idx="13">
                  <c:v>23.25</c:v>
                </c:pt>
                <c:pt idx="14">
                  <c:v>22.56</c:v>
                </c:pt>
                <c:pt idx="15">
                  <c:v>21.62</c:v>
                </c:pt>
                <c:pt idx="16">
                  <c:v>19.96</c:v>
                </c:pt>
                <c:pt idx="17">
                  <c:v>18.28</c:v>
                </c:pt>
                <c:pt idx="18">
                  <c:v>17.670000000000002</c:v>
                </c:pt>
                <c:pt idx="19">
                  <c:v>18.399999999999999</c:v>
                </c:pt>
                <c:pt idx="20">
                  <c:v>20.64</c:v>
                </c:pt>
                <c:pt idx="21">
                  <c:v>21.64</c:v>
                </c:pt>
                <c:pt idx="22">
                  <c:v>21.38</c:v>
                </c:pt>
                <c:pt idx="23">
                  <c:v>21.26</c:v>
                </c:pt>
                <c:pt idx="24">
                  <c:v>21.51</c:v>
                </c:pt>
                <c:pt idx="25">
                  <c:v>21.28</c:v>
                </c:pt>
                <c:pt idx="26">
                  <c:v>20.67</c:v>
                </c:pt>
                <c:pt idx="27">
                  <c:v>21.4</c:v>
                </c:pt>
                <c:pt idx="28">
                  <c:v>22.03</c:v>
                </c:pt>
                <c:pt idx="29">
                  <c:v>23.15</c:v>
                </c:pt>
                <c:pt idx="30">
                  <c:v>23.9</c:v>
                </c:pt>
                <c:pt idx="31">
                  <c:v>22.93</c:v>
                </c:pt>
                <c:pt idx="32">
                  <c:v>21.47</c:v>
                </c:pt>
                <c:pt idx="33">
                  <c:v>21.6</c:v>
                </c:pt>
                <c:pt idx="34">
                  <c:v>22.14</c:v>
                </c:pt>
                <c:pt idx="35">
                  <c:v>22.68</c:v>
                </c:pt>
                <c:pt idx="36">
                  <c:v>23.28</c:v>
                </c:pt>
                <c:pt idx="37">
                  <c:v>23.5</c:v>
                </c:pt>
                <c:pt idx="38">
                  <c:v>23.73</c:v>
                </c:pt>
                <c:pt idx="39">
                  <c:v>23.89</c:v>
                </c:pt>
                <c:pt idx="40">
                  <c:v>22.64</c:v>
                </c:pt>
                <c:pt idx="41">
                  <c:v>23.17</c:v>
                </c:pt>
                <c:pt idx="42">
                  <c:v>22.93</c:v>
                </c:pt>
                <c:pt idx="43">
                  <c:v>23.53</c:v>
                </c:pt>
                <c:pt idx="44">
                  <c:v>24.81</c:v>
                </c:pt>
                <c:pt idx="45">
                  <c:v>25.26</c:v>
                </c:pt>
                <c:pt idx="46">
                  <c:v>25.24</c:v>
                </c:pt>
                <c:pt idx="47">
                  <c:v>25.31</c:v>
                </c:pt>
                <c:pt idx="48">
                  <c:v>25.35</c:v>
                </c:pt>
                <c:pt idx="49">
                  <c:v>24.64</c:v>
                </c:pt>
                <c:pt idx="50">
                  <c:v>23.41</c:v>
                </c:pt>
                <c:pt idx="51">
                  <c:v>23.16</c:v>
                </c:pt>
                <c:pt idx="52">
                  <c:v>23.03</c:v>
                </c:pt>
                <c:pt idx="53">
                  <c:v>23.54</c:v>
                </c:pt>
                <c:pt idx="54">
                  <c:v>24.37</c:v>
                </c:pt>
                <c:pt idx="55">
                  <c:v>24.25</c:v>
                </c:pt>
                <c:pt idx="56">
                  <c:v>25.04</c:v>
                </c:pt>
                <c:pt idx="57">
                  <c:v>25.31</c:v>
                </c:pt>
                <c:pt idx="58">
                  <c:v>25.42</c:v>
                </c:pt>
                <c:pt idx="59">
                  <c:v>26.12</c:v>
                </c:pt>
                <c:pt idx="60">
                  <c:v>26.3</c:v>
                </c:pt>
              </c:numCache>
            </c:numRef>
          </c:val>
          <c:smooth val="0"/>
          <c:extLst>
            <c:ext xmlns:c16="http://schemas.microsoft.com/office/drawing/2014/chart" uri="{C3380CC4-5D6E-409C-BE32-E72D297353CC}">
              <c16:uniqueId val="{00000002-EEC7-4C63-8024-F6123E6BE214}"/>
            </c:ext>
          </c:extLst>
        </c:ser>
        <c:ser>
          <c:idx val="3"/>
          <c:order val="3"/>
          <c:tx>
            <c:v>soil temperature (-100 kPa)</c:v>
          </c:tx>
          <c:spPr>
            <a:ln w="28575" cap="rnd">
              <a:solidFill>
                <a:schemeClr val="accent4"/>
              </a:solidFill>
              <a:prstDash val="dash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multi_panel_figure!$F$185:$F$245</c:f>
              <c:numCache>
                <c:formatCode>0.00</c:formatCode>
                <c:ptCount val="61"/>
                <c:pt idx="0">
                  <c:v>18.7</c:v>
                </c:pt>
                <c:pt idx="1">
                  <c:v>19.920000000000002</c:v>
                </c:pt>
                <c:pt idx="2">
                  <c:v>20.75</c:v>
                </c:pt>
                <c:pt idx="3">
                  <c:v>20.66</c:v>
                </c:pt>
                <c:pt idx="4">
                  <c:v>20.65</c:v>
                </c:pt>
                <c:pt idx="5">
                  <c:v>21.48</c:v>
                </c:pt>
                <c:pt idx="6">
                  <c:v>21.77</c:v>
                </c:pt>
                <c:pt idx="7">
                  <c:v>20.28</c:v>
                </c:pt>
                <c:pt idx="8">
                  <c:v>19.510000000000002</c:v>
                </c:pt>
                <c:pt idx="9">
                  <c:v>19.66</c:v>
                </c:pt>
                <c:pt idx="10">
                  <c:v>20.74</c:v>
                </c:pt>
                <c:pt idx="11">
                  <c:v>21.94</c:v>
                </c:pt>
                <c:pt idx="12">
                  <c:v>23.15</c:v>
                </c:pt>
                <c:pt idx="13">
                  <c:v>23.25</c:v>
                </c:pt>
                <c:pt idx="14">
                  <c:v>22.26</c:v>
                </c:pt>
                <c:pt idx="15">
                  <c:v>21.16</c:v>
                </c:pt>
                <c:pt idx="16">
                  <c:v>19.28</c:v>
                </c:pt>
                <c:pt idx="17">
                  <c:v>17.809999999999999</c:v>
                </c:pt>
                <c:pt idx="18">
                  <c:v>17.690000000000001</c:v>
                </c:pt>
                <c:pt idx="19">
                  <c:v>19.25</c:v>
                </c:pt>
                <c:pt idx="20">
                  <c:v>20.96</c:v>
                </c:pt>
                <c:pt idx="21">
                  <c:v>21.23</c:v>
                </c:pt>
                <c:pt idx="22">
                  <c:v>20.94</c:v>
                </c:pt>
                <c:pt idx="23">
                  <c:v>21.48</c:v>
                </c:pt>
                <c:pt idx="24">
                  <c:v>20.97</c:v>
                </c:pt>
                <c:pt idx="25">
                  <c:v>20.329999999999998</c:v>
                </c:pt>
                <c:pt idx="26">
                  <c:v>20.170000000000002</c:v>
                </c:pt>
                <c:pt idx="27">
                  <c:v>21.11</c:v>
                </c:pt>
                <c:pt idx="28">
                  <c:v>22.42</c:v>
                </c:pt>
                <c:pt idx="29">
                  <c:v>23.44</c:v>
                </c:pt>
                <c:pt idx="30">
                  <c:v>24.22</c:v>
                </c:pt>
                <c:pt idx="31">
                  <c:v>22.73</c:v>
                </c:pt>
                <c:pt idx="32">
                  <c:v>21.87</c:v>
                </c:pt>
                <c:pt idx="33">
                  <c:v>21.86</c:v>
                </c:pt>
                <c:pt idx="34">
                  <c:v>21.16</c:v>
                </c:pt>
                <c:pt idx="35">
                  <c:v>22.06</c:v>
                </c:pt>
                <c:pt idx="36">
                  <c:v>23.11</c:v>
                </c:pt>
                <c:pt idx="37">
                  <c:v>22.88</c:v>
                </c:pt>
                <c:pt idx="38">
                  <c:v>24.13</c:v>
                </c:pt>
                <c:pt idx="39">
                  <c:v>23.81</c:v>
                </c:pt>
                <c:pt idx="40">
                  <c:v>22.99</c:v>
                </c:pt>
                <c:pt idx="41">
                  <c:v>23.17</c:v>
                </c:pt>
                <c:pt idx="42">
                  <c:v>22.94</c:v>
                </c:pt>
                <c:pt idx="43">
                  <c:v>23.8</c:v>
                </c:pt>
                <c:pt idx="44">
                  <c:v>24.98</c:v>
                </c:pt>
                <c:pt idx="45">
                  <c:v>25.49</c:v>
                </c:pt>
                <c:pt idx="46">
                  <c:v>25.79</c:v>
                </c:pt>
                <c:pt idx="47">
                  <c:v>25.85</c:v>
                </c:pt>
                <c:pt idx="48">
                  <c:v>25.3</c:v>
                </c:pt>
                <c:pt idx="49">
                  <c:v>24.4</c:v>
                </c:pt>
                <c:pt idx="50">
                  <c:v>22.94</c:v>
                </c:pt>
                <c:pt idx="51">
                  <c:v>22.7</c:v>
                </c:pt>
                <c:pt idx="52">
                  <c:v>22.85</c:v>
                </c:pt>
                <c:pt idx="53">
                  <c:v>23.98</c:v>
                </c:pt>
                <c:pt idx="54">
                  <c:v>24.53</c:v>
                </c:pt>
                <c:pt idx="55">
                  <c:v>24.87</c:v>
                </c:pt>
                <c:pt idx="56">
                  <c:v>25.57</c:v>
                </c:pt>
                <c:pt idx="57">
                  <c:v>25.66</c:v>
                </c:pt>
                <c:pt idx="58">
                  <c:v>25.71</c:v>
                </c:pt>
                <c:pt idx="59">
                  <c:v>26.5</c:v>
                </c:pt>
                <c:pt idx="60">
                  <c:v>26.17</c:v>
                </c:pt>
              </c:numCache>
            </c:numRef>
          </c:val>
          <c:smooth val="0"/>
          <c:extLst>
            <c:ext xmlns:c16="http://schemas.microsoft.com/office/drawing/2014/chart" uri="{C3380CC4-5D6E-409C-BE32-E72D297353CC}">
              <c16:uniqueId val="{00000003-EEC7-4C63-8024-F6123E6BE214}"/>
            </c:ext>
          </c:extLst>
        </c:ser>
        <c:ser>
          <c:idx val="4"/>
          <c:order val="4"/>
          <c:tx>
            <c:v>soil temperature (-125 kPa)</c:v>
          </c:tx>
          <c:spPr>
            <a:ln w="28575" cap="rnd">
              <a:solidFill>
                <a:schemeClr val="accent5"/>
              </a:solidFill>
              <a:prstDash val="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multi_panel_figure!$F$246:$F$306</c:f>
              <c:numCache>
                <c:formatCode>0.00</c:formatCode>
                <c:ptCount val="61"/>
                <c:pt idx="0">
                  <c:v>19.170000000000002</c:v>
                </c:pt>
                <c:pt idx="1">
                  <c:v>20.079999999999998</c:v>
                </c:pt>
                <c:pt idx="2">
                  <c:v>21.06</c:v>
                </c:pt>
                <c:pt idx="3">
                  <c:v>20.95</c:v>
                </c:pt>
                <c:pt idx="4">
                  <c:v>20.96</c:v>
                </c:pt>
                <c:pt idx="5">
                  <c:v>21.73</c:v>
                </c:pt>
                <c:pt idx="6">
                  <c:v>22.13</c:v>
                </c:pt>
                <c:pt idx="7">
                  <c:v>20.27</c:v>
                </c:pt>
                <c:pt idx="8">
                  <c:v>19.59</c:v>
                </c:pt>
                <c:pt idx="9">
                  <c:v>19.96</c:v>
                </c:pt>
                <c:pt idx="10">
                  <c:v>20.92</c:v>
                </c:pt>
                <c:pt idx="11">
                  <c:v>22.62</c:v>
                </c:pt>
                <c:pt idx="12">
                  <c:v>23.48</c:v>
                </c:pt>
                <c:pt idx="13">
                  <c:v>23.41</c:v>
                </c:pt>
                <c:pt idx="14">
                  <c:v>22.15</c:v>
                </c:pt>
                <c:pt idx="15">
                  <c:v>20.84</c:v>
                </c:pt>
                <c:pt idx="16">
                  <c:v>18.8</c:v>
                </c:pt>
                <c:pt idx="17">
                  <c:v>17.420000000000002</c:v>
                </c:pt>
                <c:pt idx="18">
                  <c:v>17.579999999999998</c:v>
                </c:pt>
                <c:pt idx="19">
                  <c:v>19.989999999999998</c:v>
                </c:pt>
                <c:pt idx="20">
                  <c:v>21.93</c:v>
                </c:pt>
                <c:pt idx="21">
                  <c:v>21.76</c:v>
                </c:pt>
                <c:pt idx="22">
                  <c:v>21.18</c:v>
                </c:pt>
                <c:pt idx="23">
                  <c:v>21.92</c:v>
                </c:pt>
                <c:pt idx="24">
                  <c:v>21.27</c:v>
                </c:pt>
                <c:pt idx="25">
                  <c:v>20.41</c:v>
                </c:pt>
                <c:pt idx="26">
                  <c:v>20.65</c:v>
                </c:pt>
                <c:pt idx="27">
                  <c:v>21.69</c:v>
                </c:pt>
                <c:pt idx="28">
                  <c:v>23.14</c:v>
                </c:pt>
                <c:pt idx="29">
                  <c:v>24.09</c:v>
                </c:pt>
                <c:pt idx="30">
                  <c:v>24.58</c:v>
                </c:pt>
                <c:pt idx="31">
                  <c:v>22.56</c:v>
                </c:pt>
                <c:pt idx="32">
                  <c:v>21.97</c:v>
                </c:pt>
                <c:pt idx="33">
                  <c:v>22.18</c:v>
                </c:pt>
                <c:pt idx="34">
                  <c:v>22.05</c:v>
                </c:pt>
                <c:pt idx="35">
                  <c:v>23.23</c:v>
                </c:pt>
                <c:pt idx="36">
                  <c:v>24.15</c:v>
                </c:pt>
                <c:pt idx="37">
                  <c:v>23.55</c:v>
                </c:pt>
                <c:pt idx="38">
                  <c:v>25.19</c:v>
                </c:pt>
                <c:pt idx="39">
                  <c:v>24.11</c:v>
                </c:pt>
                <c:pt idx="40">
                  <c:v>23.63</c:v>
                </c:pt>
                <c:pt idx="41">
                  <c:v>23.42</c:v>
                </c:pt>
                <c:pt idx="42">
                  <c:v>23.25</c:v>
                </c:pt>
                <c:pt idx="43">
                  <c:v>24.46</c:v>
                </c:pt>
                <c:pt idx="44">
                  <c:v>25.58</c:v>
                </c:pt>
                <c:pt idx="45">
                  <c:v>26.01</c:v>
                </c:pt>
                <c:pt idx="46">
                  <c:v>26.25</c:v>
                </c:pt>
                <c:pt idx="47">
                  <c:v>26.21</c:v>
                </c:pt>
                <c:pt idx="48">
                  <c:v>25.47</c:v>
                </c:pt>
                <c:pt idx="49">
                  <c:v>24.51</c:v>
                </c:pt>
                <c:pt idx="50">
                  <c:v>23.19</c:v>
                </c:pt>
                <c:pt idx="51">
                  <c:v>22.97</c:v>
                </c:pt>
                <c:pt idx="52">
                  <c:v>22.88</c:v>
                </c:pt>
                <c:pt idx="53">
                  <c:v>24.31</c:v>
                </c:pt>
                <c:pt idx="54">
                  <c:v>24.48</c:v>
                </c:pt>
                <c:pt idx="55">
                  <c:v>25.09</c:v>
                </c:pt>
                <c:pt idx="56">
                  <c:v>25.73</c:v>
                </c:pt>
                <c:pt idx="57">
                  <c:v>25.82</c:v>
                </c:pt>
                <c:pt idx="58">
                  <c:v>26</c:v>
                </c:pt>
                <c:pt idx="59">
                  <c:v>26.63</c:v>
                </c:pt>
                <c:pt idx="60">
                  <c:v>25.86</c:v>
                </c:pt>
              </c:numCache>
            </c:numRef>
          </c:val>
          <c:smooth val="0"/>
          <c:extLst>
            <c:ext xmlns:c16="http://schemas.microsoft.com/office/drawing/2014/chart" uri="{C3380CC4-5D6E-409C-BE32-E72D297353CC}">
              <c16:uniqueId val="{00000005-EEC7-4C63-8024-F6123E6BE214}"/>
            </c:ext>
          </c:extLst>
        </c:ser>
        <c:dLbls>
          <c:showLegendKey val="0"/>
          <c:showVal val="0"/>
          <c:showCatName val="0"/>
          <c:showSerName val="0"/>
          <c:showPercent val="0"/>
          <c:showBubbleSize val="0"/>
        </c:dLbls>
        <c:smooth val="0"/>
        <c:axId val="105906352"/>
        <c:axId val="105909232"/>
      </c:lineChart>
      <c:dateAx>
        <c:axId val="10590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9232"/>
        <c:crosses val="autoZero"/>
        <c:auto val="1"/>
        <c:lblOffset val="100"/>
        <c:baseTimeUnit val="days"/>
        <c:majorUnit val="10"/>
        <c:majorTimeUnit val="days"/>
      </c:dateAx>
      <c:valAx>
        <c:axId val="105909232"/>
        <c:scaling>
          <c:orientation val="minMax"/>
          <c:max val="30"/>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soil temperature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Hornet conductance -25 kPa</c:v>
          </c:tx>
          <c:spPr>
            <a:ln w="25400" cap="rnd">
              <a:noFill/>
              <a:round/>
            </a:ln>
            <a:effectLst/>
          </c:spPr>
          <c:marker>
            <c:symbol val="square"/>
            <c:size val="10"/>
            <c:spPr>
              <a:solidFill>
                <a:schemeClr val="accent1"/>
              </a:solidFill>
              <a:ln w="9525">
                <a:solidFill>
                  <a:schemeClr val="accent1"/>
                </a:solidFill>
              </a:ln>
              <a:effectLst/>
            </c:spPr>
          </c:marker>
          <c:trendline>
            <c:spPr>
              <a:ln w="19050" cap="rnd">
                <a:noFill/>
                <a:prstDash val="sysDot"/>
              </a:ln>
              <a:effectLst/>
            </c:spPr>
            <c:trendlineType val="linear"/>
            <c:dispRSqr val="1"/>
            <c:dispEq val="1"/>
            <c:trendlineLbl>
              <c:layout>
                <c:manualLayout>
                  <c:x val="-0.5932122088342604"/>
                  <c:y val="-0.273075935890687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E</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gas_exch_multi_panel_fig!$H$2:$H$11</c:f>
              <c:numCache>
                <c:formatCode>0.00</c:formatCode>
                <c:ptCount val="10"/>
                <c:pt idx="0">
                  <c:v>0.71879499999999996</c:v>
                </c:pt>
                <c:pt idx="1">
                  <c:v>0.77687200000000001</c:v>
                </c:pt>
                <c:pt idx="2">
                  <c:v>0.69425700000000001</c:v>
                </c:pt>
                <c:pt idx="3">
                  <c:v>0.52047399999999999</c:v>
                </c:pt>
                <c:pt idx="4">
                  <c:v>0.66918599999999995</c:v>
                </c:pt>
                <c:pt idx="5">
                  <c:v>0.45127800000000001</c:v>
                </c:pt>
                <c:pt idx="6">
                  <c:v>0.47589100000000001</c:v>
                </c:pt>
                <c:pt idx="7">
                  <c:v>0.25584899999999999</c:v>
                </c:pt>
                <c:pt idx="8">
                  <c:v>0.65077700000000005</c:v>
                </c:pt>
                <c:pt idx="9">
                  <c:v>0.96238299999999999</c:v>
                </c:pt>
              </c:numCache>
            </c:numRef>
          </c:yVal>
          <c:smooth val="0"/>
          <c:extLst>
            <c:ext xmlns:c16="http://schemas.microsoft.com/office/drawing/2014/chart" uri="{C3380CC4-5D6E-409C-BE32-E72D297353CC}">
              <c16:uniqueId val="{00000001-B360-482C-A7CB-45F8AB95B415}"/>
            </c:ext>
          </c:extLst>
        </c:ser>
        <c:ser>
          <c:idx val="1"/>
          <c:order val="1"/>
          <c:tx>
            <c:v>Hornet conductance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gas_exch_multi_panel_fig!$H$12:$H$21</c:f>
              <c:numCache>
                <c:formatCode>0.00</c:formatCode>
                <c:ptCount val="10"/>
                <c:pt idx="0">
                  <c:v>0.51621799999999995</c:v>
                </c:pt>
                <c:pt idx="1">
                  <c:v>0.56300399999999995</c:v>
                </c:pt>
                <c:pt idx="2">
                  <c:v>0.73993699999999996</c:v>
                </c:pt>
                <c:pt idx="3">
                  <c:v>0.78447900000000004</c:v>
                </c:pt>
                <c:pt idx="4">
                  <c:v>0.12875400000000001</c:v>
                </c:pt>
                <c:pt idx="5">
                  <c:v>0.244119</c:v>
                </c:pt>
                <c:pt idx="6">
                  <c:v>0.118294</c:v>
                </c:pt>
                <c:pt idx="7">
                  <c:v>0.23233799999999999</c:v>
                </c:pt>
                <c:pt idx="8">
                  <c:v>0.24974399999999999</c:v>
                </c:pt>
                <c:pt idx="9">
                  <c:v>0.293485</c:v>
                </c:pt>
              </c:numCache>
            </c:numRef>
          </c:yVal>
          <c:smooth val="0"/>
          <c:extLst>
            <c:ext xmlns:c16="http://schemas.microsoft.com/office/drawing/2014/chart" uri="{C3380CC4-5D6E-409C-BE32-E72D297353CC}">
              <c16:uniqueId val="{00000002-B360-482C-A7CB-45F8AB95B415}"/>
            </c:ext>
          </c:extLst>
        </c:ser>
        <c:ser>
          <c:idx val="2"/>
          <c:order val="2"/>
          <c:tx>
            <c:v>Hornet conductance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gas_exch_multi_panel_fig!$H$22:$H$31</c:f>
              <c:numCache>
                <c:formatCode>0.00</c:formatCode>
                <c:ptCount val="10"/>
                <c:pt idx="0">
                  <c:v>0.47971000000000003</c:v>
                </c:pt>
                <c:pt idx="1">
                  <c:v>0.54237999999999997</c:v>
                </c:pt>
                <c:pt idx="2">
                  <c:v>0.50598200000000004</c:v>
                </c:pt>
                <c:pt idx="3">
                  <c:v>0.55216200000000004</c:v>
                </c:pt>
                <c:pt idx="4">
                  <c:v>0.24347299999999999</c:v>
                </c:pt>
                <c:pt idx="5">
                  <c:v>0.285358</c:v>
                </c:pt>
                <c:pt idx="6">
                  <c:v>0.30060999999999999</c:v>
                </c:pt>
                <c:pt idx="7">
                  <c:v>0.222298</c:v>
                </c:pt>
                <c:pt idx="8">
                  <c:v>0.40790500000000002</c:v>
                </c:pt>
                <c:pt idx="9">
                  <c:v>0.41336499999999998</c:v>
                </c:pt>
              </c:numCache>
            </c:numRef>
          </c:yVal>
          <c:smooth val="0"/>
          <c:extLst>
            <c:ext xmlns:c16="http://schemas.microsoft.com/office/drawing/2014/chart" uri="{C3380CC4-5D6E-409C-BE32-E72D297353CC}">
              <c16:uniqueId val="{00000003-B360-482C-A7CB-45F8AB95B415}"/>
            </c:ext>
          </c:extLst>
        </c:ser>
        <c:ser>
          <c:idx val="3"/>
          <c:order val="3"/>
          <c:tx>
            <c:v>Hornet conductance -75 kPa</c:v>
          </c:tx>
          <c:spPr>
            <a:ln w="25400" cap="rnd">
              <a:noFill/>
              <a:round/>
            </a:ln>
            <a:effectLst/>
          </c:spPr>
          <c:marker>
            <c:symbol val="x"/>
            <c:size val="10"/>
            <c:spPr>
              <a:noFill/>
              <a:ln w="9525">
                <a:solidFill>
                  <a:srgbClr val="0070C0"/>
                </a:solidFill>
                <a:prstDash val="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gas_exch_multi_panel_fig!$H$32:$H$41</c:f>
              <c:numCache>
                <c:formatCode>0.00</c:formatCode>
                <c:ptCount val="10"/>
                <c:pt idx="0">
                  <c:v>1.1539569999999999</c:v>
                </c:pt>
                <c:pt idx="1">
                  <c:v>0.51730900000000002</c:v>
                </c:pt>
                <c:pt idx="2">
                  <c:v>0.507521</c:v>
                </c:pt>
                <c:pt idx="3">
                  <c:v>0.67144400000000004</c:v>
                </c:pt>
                <c:pt idx="4">
                  <c:v>0.245499</c:v>
                </c:pt>
                <c:pt idx="5">
                  <c:v>9.1766E-2</c:v>
                </c:pt>
                <c:pt idx="6">
                  <c:v>0.23405400000000001</c:v>
                </c:pt>
                <c:pt idx="7">
                  <c:v>0.20755100000000001</c:v>
                </c:pt>
                <c:pt idx="8">
                  <c:v>0.212926</c:v>
                </c:pt>
                <c:pt idx="9">
                  <c:v>0.416549</c:v>
                </c:pt>
              </c:numCache>
            </c:numRef>
          </c:yVal>
          <c:smooth val="0"/>
          <c:extLst>
            <c:ext xmlns:c16="http://schemas.microsoft.com/office/drawing/2014/chart" uri="{C3380CC4-5D6E-409C-BE32-E72D297353CC}">
              <c16:uniqueId val="{00000004-B360-482C-A7CB-45F8AB95B415}"/>
            </c:ext>
          </c:extLst>
        </c:ser>
        <c:ser>
          <c:idx val="4"/>
          <c:order val="4"/>
          <c:tx>
            <c:v>Hornet conductance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gas_exch_multi_panel_fig!$H$42:$H$51</c:f>
              <c:numCache>
                <c:formatCode>0.00</c:formatCode>
                <c:ptCount val="10"/>
                <c:pt idx="0">
                  <c:v>0.46581</c:v>
                </c:pt>
                <c:pt idx="1">
                  <c:v>0.65525999999999995</c:v>
                </c:pt>
                <c:pt idx="2">
                  <c:v>0.57407799999999998</c:v>
                </c:pt>
                <c:pt idx="3">
                  <c:v>0.517953</c:v>
                </c:pt>
                <c:pt idx="4">
                  <c:v>0.62261699999999998</c:v>
                </c:pt>
                <c:pt idx="5">
                  <c:v>0.572604</c:v>
                </c:pt>
                <c:pt idx="6">
                  <c:v>0.56652400000000003</c:v>
                </c:pt>
                <c:pt idx="7">
                  <c:v>0.64337299999999997</c:v>
                </c:pt>
                <c:pt idx="8">
                  <c:v>0.38942399999999999</c:v>
                </c:pt>
                <c:pt idx="9">
                  <c:v>0.53047200000000005</c:v>
                </c:pt>
              </c:numCache>
            </c:numRef>
          </c:yVal>
          <c:smooth val="0"/>
          <c:extLst>
            <c:ext xmlns:c16="http://schemas.microsoft.com/office/drawing/2014/chart" uri="{C3380CC4-5D6E-409C-BE32-E72D297353CC}">
              <c16:uniqueId val="{00000005-B360-482C-A7CB-45F8AB95B415}"/>
            </c:ext>
          </c:extLst>
        </c:ser>
        <c:ser>
          <c:idx val="5"/>
          <c:order val="5"/>
          <c:tx>
            <c:v>Hornet conductance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gas_exch_multi_panel_fig!$H$52:$H$61</c:f>
              <c:numCache>
                <c:formatCode>0.00</c:formatCode>
                <c:ptCount val="10"/>
                <c:pt idx="0">
                  <c:v>0.41147600000000001</c:v>
                </c:pt>
                <c:pt idx="1">
                  <c:v>0.57420300000000002</c:v>
                </c:pt>
                <c:pt idx="2">
                  <c:v>0.61455599999999999</c:v>
                </c:pt>
                <c:pt idx="3">
                  <c:v>0.492784</c:v>
                </c:pt>
                <c:pt idx="4">
                  <c:v>0.33587400000000001</c:v>
                </c:pt>
                <c:pt idx="5">
                  <c:v>0.38537199999999999</c:v>
                </c:pt>
                <c:pt idx="6">
                  <c:v>0.26951399999999998</c:v>
                </c:pt>
                <c:pt idx="7">
                  <c:v>0.21543300000000001</c:v>
                </c:pt>
                <c:pt idx="8">
                  <c:v>0.84565500000000005</c:v>
                </c:pt>
                <c:pt idx="9">
                  <c:v>0.61144699999999996</c:v>
                </c:pt>
              </c:numCache>
            </c:numRef>
          </c:yVal>
          <c:smooth val="0"/>
          <c:extLst>
            <c:ext xmlns:c16="http://schemas.microsoft.com/office/drawing/2014/chart" uri="{C3380CC4-5D6E-409C-BE32-E72D297353CC}">
              <c16:uniqueId val="{00000006-B360-482C-A7CB-45F8AB95B415}"/>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(conductance,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MH conductance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gas_exch_multi_panel_fig!$L$2:$L$11</c:f>
              <c:numCache>
                <c:formatCode>0.00</c:formatCode>
                <c:ptCount val="10"/>
                <c:pt idx="0">
                  <c:v>1.3635029999999999</c:v>
                </c:pt>
                <c:pt idx="1">
                  <c:v>0.85504199999999997</c:v>
                </c:pt>
                <c:pt idx="2">
                  <c:v>1.3415889999999999</c:v>
                </c:pt>
                <c:pt idx="3">
                  <c:v>1.395974</c:v>
                </c:pt>
                <c:pt idx="4">
                  <c:v>0.64805299999999999</c:v>
                </c:pt>
                <c:pt idx="5">
                  <c:v>0.50601700000000005</c:v>
                </c:pt>
                <c:pt idx="6">
                  <c:v>0.45267099999999999</c:v>
                </c:pt>
                <c:pt idx="7">
                  <c:v>0.38198599999999999</c:v>
                </c:pt>
                <c:pt idx="8">
                  <c:v>0.81808199999999998</c:v>
                </c:pt>
                <c:pt idx="9">
                  <c:v>1.326538</c:v>
                </c:pt>
              </c:numCache>
            </c:numRef>
          </c:yVal>
          <c:smooth val="0"/>
          <c:extLst>
            <c:ext xmlns:c16="http://schemas.microsoft.com/office/drawing/2014/chart" uri="{C3380CC4-5D6E-409C-BE32-E72D297353CC}">
              <c16:uniqueId val="{00000000-010F-431E-BF0F-7E173719585F}"/>
            </c:ext>
          </c:extLst>
        </c:ser>
        <c:ser>
          <c:idx val="1"/>
          <c:order val="1"/>
          <c:tx>
            <c:v>MH conductance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gas_exch_multi_panel_fig!$L$12:$L$21</c:f>
              <c:numCache>
                <c:formatCode>0.00</c:formatCode>
                <c:ptCount val="10"/>
                <c:pt idx="0">
                  <c:v>0.84033500000000005</c:v>
                </c:pt>
                <c:pt idx="1">
                  <c:v>0.49375000000000002</c:v>
                </c:pt>
                <c:pt idx="2">
                  <c:v>0.62046599999999996</c:v>
                </c:pt>
                <c:pt idx="3">
                  <c:v>0.91478999999999999</c:v>
                </c:pt>
                <c:pt idx="4">
                  <c:v>0.34936299999999998</c:v>
                </c:pt>
                <c:pt idx="5">
                  <c:v>0.30831500000000001</c:v>
                </c:pt>
                <c:pt idx="6">
                  <c:v>0.75692800000000005</c:v>
                </c:pt>
                <c:pt idx="7">
                  <c:v>0.76725399999999999</c:v>
                </c:pt>
                <c:pt idx="8">
                  <c:v>0.92548600000000003</c:v>
                </c:pt>
                <c:pt idx="9">
                  <c:v>0.68184400000000001</c:v>
                </c:pt>
              </c:numCache>
            </c:numRef>
          </c:yVal>
          <c:smooth val="0"/>
          <c:extLst>
            <c:ext xmlns:c16="http://schemas.microsoft.com/office/drawing/2014/chart" uri="{C3380CC4-5D6E-409C-BE32-E72D297353CC}">
              <c16:uniqueId val="{00000001-010F-431E-BF0F-7E173719585F}"/>
            </c:ext>
          </c:extLst>
        </c:ser>
        <c:ser>
          <c:idx val="2"/>
          <c:order val="2"/>
          <c:tx>
            <c:v>MH conductance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gas_exch_multi_panel_fig!$L$22:$L$31</c:f>
              <c:numCache>
                <c:formatCode>0.00</c:formatCode>
                <c:ptCount val="10"/>
                <c:pt idx="0">
                  <c:v>1.3195380000000001</c:v>
                </c:pt>
                <c:pt idx="1">
                  <c:v>0.67553300000000005</c:v>
                </c:pt>
                <c:pt idx="2">
                  <c:v>0.61021700000000001</c:v>
                </c:pt>
                <c:pt idx="3">
                  <c:v>0.74184700000000003</c:v>
                </c:pt>
                <c:pt idx="4">
                  <c:v>0.25478499999999998</c:v>
                </c:pt>
                <c:pt idx="5">
                  <c:v>0.35051199999999999</c:v>
                </c:pt>
                <c:pt idx="6">
                  <c:v>0.64036999999999999</c:v>
                </c:pt>
                <c:pt idx="7">
                  <c:v>0.26158700000000001</c:v>
                </c:pt>
                <c:pt idx="8">
                  <c:v>1.051623</c:v>
                </c:pt>
                <c:pt idx="9">
                  <c:v>1.1565890000000001</c:v>
                </c:pt>
              </c:numCache>
            </c:numRef>
          </c:yVal>
          <c:smooth val="0"/>
          <c:extLst>
            <c:ext xmlns:c16="http://schemas.microsoft.com/office/drawing/2014/chart" uri="{C3380CC4-5D6E-409C-BE32-E72D297353CC}">
              <c16:uniqueId val="{00000002-010F-431E-BF0F-7E173719585F}"/>
            </c:ext>
          </c:extLst>
        </c:ser>
        <c:ser>
          <c:idx val="3"/>
          <c:order val="3"/>
          <c:tx>
            <c:v>MH conductance -75 kPa</c:v>
          </c:tx>
          <c:spPr>
            <a:ln w="25400" cap="rnd">
              <a:noFill/>
              <a:round/>
            </a:ln>
            <a:effectLst/>
          </c:spPr>
          <c:marker>
            <c:symbol val="x"/>
            <c:size val="10"/>
            <c:spPr>
              <a:noFill/>
              <a:ln w="9525">
                <a:solidFill>
                  <a:srgbClr val="0070C0"/>
                </a:solidFill>
                <a:prstDash val="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gas_exch_multi_panel_fig!$L$32:$L$41</c:f>
              <c:numCache>
                <c:formatCode>0.00</c:formatCode>
                <c:ptCount val="10"/>
                <c:pt idx="0">
                  <c:v>0.84672199999999997</c:v>
                </c:pt>
                <c:pt idx="1">
                  <c:v>1.003315</c:v>
                </c:pt>
                <c:pt idx="2">
                  <c:v>0.65711200000000003</c:v>
                </c:pt>
                <c:pt idx="3">
                  <c:v>0.95970900000000003</c:v>
                </c:pt>
                <c:pt idx="4">
                  <c:v>0.30328699999999997</c:v>
                </c:pt>
                <c:pt idx="5">
                  <c:v>0.16733300000000001</c:v>
                </c:pt>
                <c:pt idx="6">
                  <c:v>0.62968400000000002</c:v>
                </c:pt>
                <c:pt idx="7">
                  <c:v>0.550481</c:v>
                </c:pt>
                <c:pt idx="8">
                  <c:v>1.1510670000000001</c:v>
                </c:pt>
                <c:pt idx="9">
                  <c:v>1.008081</c:v>
                </c:pt>
              </c:numCache>
            </c:numRef>
          </c:yVal>
          <c:smooth val="0"/>
          <c:extLst>
            <c:ext xmlns:c16="http://schemas.microsoft.com/office/drawing/2014/chart" uri="{C3380CC4-5D6E-409C-BE32-E72D297353CC}">
              <c16:uniqueId val="{00000003-010F-431E-BF0F-7E173719585F}"/>
            </c:ext>
          </c:extLst>
        </c:ser>
        <c:ser>
          <c:idx val="4"/>
          <c:order val="4"/>
          <c:tx>
            <c:v>MH conductance -100 kPa</c:v>
          </c:tx>
          <c:spPr>
            <a:ln w="25400" cap="rnd">
              <a:noFill/>
              <a:round/>
            </a:ln>
            <a:effectLst/>
          </c:spPr>
          <c:marker>
            <c:symbol val="star"/>
            <c:size val="10"/>
            <c:spPr>
              <a:noFill/>
              <a:ln w="9525">
                <a:solidFill>
                  <a:schemeClr val="accent5"/>
                </a:solidFill>
                <a:prstDash val="dashDot"/>
              </a:ln>
              <a:effectLst/>
            </c:spPr>
          </c:marker>
          <c:trendline>
            <c:spPr>
              <a:ln w="19050" cap="rnd">
                <a:noFill/>
                <a:prstDash val="sysDot"/>
              </a:ln>
              <a:effectLst/>
            </c:spPr>
            <c:trendlineType val="linear"/>
            <c:dispRSqr val="1"/>
            <c:dispEq val="1"/>
            <c:trendlineLbl>
              <c:layout>
                <c:manualLayout>
                  <c:x val="-0.62490273046810974"/>
                  <c:y val="-0.2437412283708694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F</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gas_exch_multi_panel_fig!$L$42:$L$51</c:f>
              <c:numCache>
                <c:formatCode>0.00</c:formatCode>
                <c:ptCount val="10"/>
                <c:pt idx="0">
                  <c:v>0.67072900000000002</c:v>
                </c:pt>
                <c:pt idx="1">
                  <c:v>0.74235499999999999</c:v>
                </c:pt>
                <c:pt idx="2">
                  <c:v>0.63582000000000005</c:v>
                </c:pt>
                <c:pt idx="3">
                  <c:v>0.68694900000000003</c:v>
                </c:pt>
                <c:pt idx="4">
                  <c:v>0.387021</c:v>
                </c:pt>
                <c:pt idx="5">
                  <c:v>0.39708100000000002</c:v>
                </c:pt>
                <c:pt idx="6">
                  <c:v>0.68011900000000003</c:v>
                </c:pt>
                <c:pt idx="7">
                  <c:v>1.0115860000000001</c:v>
                </c:pt>
                <c:pt idx="8">
                  <c:v>0.52725699999999998</c:v>
                </c:pt>
                <c:pt idx="9">
                  <c:v>1.1006069999999999</c:v>
                </c:pt>
              </c:numCache>
            </c:numRef>
          </c:yVal>
          <c:smooth val="0"/>
          <c:extLst>
            <c:ext xmlns:c16="http://schemas.microsoft.com/office/drawing/2014/chart" uri="{C3380CC4-5D6E-409C-BE32-E72D297353CC}">
              <c16:uniqueId val="{00000005-010F-431E-BF0F-7E173719585F}"/>
            </c:ext>
          </c:extLst>
        </c:ser>
        <c:ser>
          <c:idx val="5"/>
          <c:order val="5"/>
          <c:tx>
            <c:v>MH conductance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gas_exch_multi_panel_fig!$L$52:$L$61</c:f>
              <c:numCache>
                <c:formatCode>0.00</c:formatCode>
                <c:ptCount val="10"/>
                <c:pt idx="0">
                  <c:v>0.53665799999999997</c:v>
                </c:pt>
                <c:pt idx="1">
                  <c:v>0.93975600000000004</c:v>
                </c:pt>
                <c:pt idx="2">
                  <c:v>1.365273</c:v>
                </c:pt>
                <c:pt idx="3">
                  <c:v>1.1012729999999999</c:v>
                </c:pt>
                <c:pt idx="4">
                  <c:v>0.23443600000000001</c:v>
                </c:pt>
                <c:pt idx="5">
                  <c:v>0.29382900000000001</c:v>
                </c:pt>
                <c:pt idx="6">
                  <c:v>0.201097</c:v>
                </c:pt>
                <c:pt idx="7">
                  <c:v>0.21543599999999999</c:v>
                </c:pt>
                <c:pt idx="8">
                  <c:v>0.12651899999999999</c:v>
                </c:pt>
                <c:pt idx="9">
                  <c:v>1.234021</c:v>
                </c:pt>
              </c:numCache>
            </c:numRef>
          </c:yVal>
          <c:smooth val="0"/>
          <c:extLst>
            <c:ext xmlns:c16="http://schemas.microsoft.com/office/drawing/2014/chart" uri="{C3380CC4-5D6E-409C-BE32-E72D297353CC}">
              <c16:uniqueId val="{00000006-010F-431E-BF0F-7E173719585F}"/>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(conductance,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Amadea transpiration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gas_exch_multi_panel_fig!$E$2:$E$11</c:f>
              <c:numCache>
                <c:formatCode>0.00</c:formatCode>
                <c:ptCount val="10"/>
                <c:pt idx="0">
                  <c:v>7.3007479999999996</c:v>
                </c:pt>
                <c:pt idx="1">
                  <c:v>7.2826240000000002</c:v>
                </c:pt>
                <c:pt idx="2">
                  <c:v>4.2605190000000004</c:v>
                </c:pt>
                <c:pt idx="3">
                  <c:v>4.8330149999999996</c:v>
                </c:pt>
                <c:pt idx="4">
                  <c:v>5.2209690000000002</c:v>
                </c:pt>
                <c:pt idx="5">
                  <c:v>3.4292579999999999</c:v>
                </c:pt>
                <c:pt idx="6">
                  <c:v>7.7686450000000002</c:v>
                </c:pt>
                <c:pt idx="7">
                  <c:v>7.3190350000000004</c:v>
                </c:pt>
                <c:pt idx="8">
                  <c:v>7.1614259999999996</c:v>
                </c:pt>
                <c:pt idx="9">
                  <c:v>8.0241070000000008</c:v>
                </c:pt>
              </c:numCache>
            </c:numRef>
          </c:yVal>
          <c:smooth val="0"/>
          <c:extLst>
            <c:ext xmlns:c16="http://schemas.microsoft.com/office/drawing/2014/chart" uri="{C3380CC4-5D6E-409C-BE32-E72D297353CC}">
              <c16:uniqueId val="{00000000-1A42-422D-9054-BBBC6748EE81}"/>
            </c:ext>
          </c:extLst>
        </c:ser>
        <c:ser>
          <c:idx val="1"/>
          <c:order val="1"/>
          <c:tx>
            <c:v>Amadea transpiration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gas_exch_multi_panel_fig!$E$12:$E$21</c:f>
              <c:numCache>
                <c:formatCode>0.00</c:formatCode>
                <c:ptCount val="10"/>
                <c:pt idx="0">
                  <c:v>7.2884500000000001</c:v>
                </c:pt>
                <c:pt idx="1">
                  <c:v>8.2523979999999995</c:v>
                </c:pt>
                <c:pt idx="2">
                  <c:v>5.1697680000000004</c:v>
                </c:pt>
                <c:pt idx="3">
                  <c:v>5.6454880000000003</c:v>
                </c:pt>
                <c:pt idx="4">
                  <c:v>7.1613980000000002</c:v>
                </c:pt>
                <c:pt idx="5">
                  <c:v>6.244624</c:v>
                </c:pt>
                <c:pt idx="6">
                  <c:v>7.5424360000000004</c:v>
                </c:pt>
                <c:pt idx="7">
                  <c:v>6.4980460000000004</c:v>
                </c:pt>
                <c:pt idx="8">
                  <c:v>7.2488970000000004</c:v>
                </c:pt>
                <c:pt idx="9">
                  <c:v>7.578735</c:v>
                </c:pt>
              </c:numCache>
            </c:numRef>
          </c:yVal>
          <c:smooth val="0"/>
          <c:extLst>
            <c:ext xmlns:c16="http://schemas.microsoft.com/office/drawing/2014/chart" uri="{C3380CC4-5D6E-409C-BE32-E72D297353CC}">
              <c16:uniqueId val="{00000001-1A42-422D-9054-BBBC6748EE81}"/>
            </c:ext>
          </c:extLst>
        </c:ser>
        <c:ser>
          <c:idx val="2"/>
          <c:order val="2"/>
          <c:tx>
            <c:v>Amadea transpiration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gas_exch_multi_panel_fig!$E$22:$E$31</c:f>
              <c:numCache>
                <c:formatCode>0.00</c:formatCode>
                <c:ptCount val="10"/>
                <c:pt idx="0">
                  <c:v>7.9083620000000003</c:v>
                </c:pt>
                <c:pt idx="1">
                  <c:v>7.2952269999999997</c:v>
                </c:pt>
                <c:pt idx="2">
                  <c:v>5.5822320000000003</c:v>
                </c:pt>
                <c:pt idx="3">
                  <c:v>5.5717309999999998</c:v>
                </c:pt>
                <c:pt idx="4">
                  <c:v>4.3852080000000004</c:v>
                </c:pt>
                <c:pt idx="5">
                  <c:v>5.7255000000000003</c:v>
                </c:pt>
                <c:pt idx="6">
                  <c:v>7.6767630000000002</c:v>
                </c:pt>
                <c:pt idx="7">
                  <c:v>8.3356320000000004</c:v>
                </c:pt>
                <c:pt idx="8">
                  <c:v>8.8509639999999994</c:v>
                </c:pt>
                <c:pt idx="9">
                  <c:v>5.4860509999999998</c:v>
                </c:pt>
              </c:numCache>
            </c:numRef>
          </c:yVal>
          <c:smooth val="0"/>
          <c:extLst>
            <c:ext xmlns:c16="http://schemas.microsoft.com/office/drawing/2014/chart" uri="{C3380CC4-5D6E-409C-BE32-E72D297353CC}">
              <c16:uniqueId val="{00000002-1A42-422D-9054-BBBC6748EE81}"/>
            </c:ext>
          </c:extLst>
        </c:ser>
        <c:ser>
          <c:idx val="3"/>
          <c:order val="3"/>
          <c:tx>
            <c:v>Amadea transpiration -75 kPa</c:v>
          </c:tx>
          <c:spPr>
            <a:ln w="25400" cap="rnd">
              <a:noFill/>
              <a:round/>
            </a:ln>
            <a:effectLst/>
          </c:spPr>
          <c:marker>
            <c:symbol val="x"/>
            <c:size val="10"/>
            <c:spPr>
              <a:noFill/>
              <a:ln w="9525">
                <a:solidFill>
                  <a:srgbClr val="0070C0"/>
                </a:solidFill>
                <a:prstDash val="dash"/>
              </a:ln>
              <a:effectLst/>
            </c:spPr>
          </c:marker>
          <c:trendline>
            <c:spPr>
              <a:ln w="19050" cap="rnd">
                <a:noFill/>
                <a:prstDash val="sysDot"/>
              </a:ln>
              <a:effectLst/>
            </c:spPr>
            <c:trendlineType val="linear"/>
            <c:dispRSqr val="1"/>
            <c:dispEq val="1"/>
            <c:trendlineLbl>
              <c:layout>
                <c:manualLayout>
                  <c:x val="-0.62009713094733998"/>
                  <c:y val="-0.1637329220594892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G</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gas_exch_multi_panel_fig!$E$32:$E$41</c:f>
              <c:numCache>
                <c:formatCode>0.00</c:formatCode>
                <c:ptCount val="10"/>
                <c:pt idx="0">
                  <c:v>7.6357650000000001</c:v>
                </c:pt>
                <c:pt idx="1">
                  <c:v>7.3212510000000002</c:v>
                </c:pt>
                <c:pt idx="2">
                  <c:v>3.9555359999999999</c:v>
                </c:pt>
                <c:pt idx="3">
                  <c:v>4.9684270000000001</c:v>
                </c:pt>
                <c:pt idx="4">
                  <c:v>6.1551970000000003</c:v>
                </c:pt>
                <c:pt idx="5">
                  <c:v>6.1671509999999996</c:v>
                </c:pt>
                <c:pt idx="6">
                  <c:v>6.2460889999999996</c:v>
                </c:pt>
                <c:pt idx="7">
                  <c:v>6.6699120000000001</c:v>
                </c:pt>
                <c:pt idx="8">
                  <c:v>7.8659540000000003</c:v>
                </c:pt>
                <c:pt idx="9">
                  <c:v>7.8969690000000003</c:v>
                </c:pt>
              </c:numCache>
            </c:numRef>
          </c:yVal>
          <c:smooth val="0"/>
          <c:extLst>
            <c:ext xmlns:c16="http://schemas.microsoft.com/office/drawing/2014/chart" uri="{C3380CC4-5D6E-409C-BE32-E72D297353CC}">
              <c16:uniqueId val="{00000004-1A42-422D-9054-BBBC6748EE81}"/>
            </c:ext>
          </c:extLst>
        </c:ser>
        <c:ser>
          <c:idx val="4"/>
          <c:order val="4"/>
          <c:tx>
            <c:v>Amadea transpiration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gas_exch_multi_panel_fig!$E$42:$E$51</c:f>
              <c:numCache>
                <c:formatCode>0.00</c:formatCode>
                <c:ptCount val="10"/>
                <c:pt idx="0">
                  <c:v>10.663790000000001</c:v>
                </c:pt>
                <c:pt idx="1">
                  <c:v>10.726100000000001</c:v>
                </c:pt>
                <c:pt idx="2">
                  <c:v>4.9026399999999999</c:v>
                </c:pt>
                <c:pt idx="3">
                  <c:v>6.2034900000000004</c:v>
                </c:pt>
                <c:pt idx="4">
                  <c:v>6.7422029999999999</c:v>
                </c:pt>
                <c:pt idx="5">
                  <c:v>7.0921960000000004</c:v>
                </c:pt>
                <c:pt idx="6">
                  <c:v>8.724316</c:v>
                </c:pt>
                <c:pt idx="7">
                  <c:v>9.7212200000000006</c:v>
                </c:pt>
                <c:pt idx="8">
                  <c:v>8.0766349999999996</c:v>
                </c:pt>
                <c:pt idx="9">
                  <c:v>8.4677190000000007</c:v>
                </c:pt>
              </c:numCache>
            </c:numRef>
          </c:yVal>
          <c:smooth val="0"/>
          <c:extLst>
            <c:ext xmlns:c16="http://schemas.microsoft.com/office/drawing/2014/chart" uri="{C3380CC4-5D6E-409C-BE32-E72D297353CC}">
              <c16:uniqueId val="{00000005-1A42-422D-9054-BBBC6748EE81}"/>
            </c:ext>
          </c:extLst>
        </c:ser>
        <c:ser>
          <c:idx val="5"/>
          <c:order val="5"/>
          <c:tx>
            <c:v>Amadea transpiration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gas_exch_multi_panel_fig!$E$52:$E$61</c:f>
              <c:numCache>
                <c:formatCode>0.00</c:formatCode>
                <c:ptCount val="10"/>
                <c:pt idx="0">
                  <c:v>10.08816</c:v>
                </c:pt>
                <c:pt idx="1">
                  <c:v>8.3535679999999992</c:v>
                </c:pt>
                <c:pt idx="2">
                  <c:v>5.9585540000000004</c:v>
                </c:pt>
                <c:pt idx="3">
                  <c:v>5.9049630000000004</c:v>
                </c:pt>
                <c:pt idx="4">
                  <c:v>5.9256779999999996</c:v>
                </c:pt>
                <c:pt idx="5">
                  <c:v>7.2635940000000003</c:v>
                </c:pt>
                <c:pt idx="6">
                  <c:v>6.0456820000000002</c:v>
                </c:pt>
                <c:pt idx="7">
                  <c:v>8.8275199999999998</c:v>
                </c:pt>
                <c:pt idx="8">
                  <c:v>2.707217</c:v>
                </c:pt>
                <c:pt idx="9">
                  <c:v>2.8208120000000001</c:v>
                </c:pt>
              </c:numCache>
            </c:numRef>
          </c:yVal>
          <c:smooth val="0"/>
          <c:extLst>
            <c:ext xmlns:c16="http://schemas.microsoft.com/office/drawing/2014/chart" uri="{C3380CC4-5D6E-409C-BE32-E72D297353CC}">
              <c16:uniqueId val="{00000006-1A42-422D-9054-BBBC6748EE81}"/>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(transpiration,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Hornet transpiration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gas_exch_multi_panel_fig!$I$2:$I$11</c:f>
              <c:numCache>
                <c:formatCode>0.00</c:formatCode>
                <c:ptCount val="10"/>
                <c:pt idx="0">
                  <c:v>6.8252759999999997</c:v>
                </c:pt>
                <c:pt idx="1">
                  <c:v>7.468375</c:v>
                </c:pt>
                <c:pt idx="2">
                  <c:v>5.3064619999999998</c:v>
                </c:pt>
                <c:pt idx="3">
                  <c:v>4.5273269999999997</c:v>
                </c:pt>
                <c:pt idx="4">
                  <c:v>5.4920179999999998</c:v>
                </c:pt>
                <c:pt idx="5">
                  <c:v>4.346444</c:v>
                </c:pt>
                <c:pt idx="6">
                  <c:v>7.7303689999999996</c:v>
                </c:pt>
                <c:pt idx="7">
                  <c:v>5.2786540000000004</c:v>
                </c:pt>
                <c:pt idx="8">
                  <c:v>6.2714359999999996</c:v>
                </c:pt>
                <c:pt idx="9">
                  <c:v>6.9409799999999997</c:v>
                </c:pt>
              </c:numCache>
            </c:numRef>
          </c:yVal>
          <c:smooth val="0"/>
          <c:extLst>
            <c:ext xmlns:c16="http://schemas.microsoft.com/office/drawing/2014/chart" uri="{C3380CC4-5D6E-409C-BE32-E72D297353CC}">
              <c16:uniqueId val="{00000000-E762-44CC-B1B1-61BA22A5C4BA}"/>
            </c:ext>
          </c:extLst>
        </c:ser>
        <c:ser>
          <c:idx val="1"/>
          <c:order val="1"/>
          <c:tx>
            <c:v>Hornet transpiration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gas_exch_multi_panel_fig!$I$12:$I$21</c:f>
              <c:numCache>
                <c:formatCode>0.00</c:formatCode>
                <c:ptCount val="10"/>
                <c:pt idx="0">
                  <c:v>8.8149060000000006</c:v>
                </c:pt>
                <c:pt idx="1">
                  <c:v>9.4405140000000003</c:v>
                </c:pt>
                <c:pt idx="2">
                  <c:v>5.4444499999999998</c:v>
                </c:pt>
                <c:pt idx="3">
                  <c:v>5.3210509999999998</c:v>
                </c:pt>
                <c:pt idx="4">
                  <c:v>2.608482</c:v>
                </c:pt>
                <c:pt idx="5">
                  <c:v>5.0211040000000002</c:v>
                </c:pt>
                <c:pt idx="6">
                  <c:v>3.3673630000000001</c:v>
                </c:pt>
                <c:pt idx="7">
                  <c:v>4.2848269999999999</c:v>
                </c:pt>
                <c:pt idx="8">
                  <c:v>4.7600829999999998</c:v>
                </c:pt>
                <c:pt idx="9">
                  <c:v>5.3356630000000003</c:v>
                </c:pt>
              </c:numCache>
            </c:numRef>
          </c:yVal>
          <c:smooth val="0"/>
          <c:extLst>
            <c:ext xmlns:c16="http://schemas.microsoft.com/office/drawing/2014/chart" uri="{C3380CC4-5D6E-409C-BE32-E72D297353CC}">
              <c16:uniqueId val="{00000001-E762-44CC-B1B1-61BA22A5C4BA}"/>
            </c:ext>
          </c:extLst>
        </c:ser>
        <c:ser>
          <c:idx val="2"/>
          <c:order val="2"/>
          <c:tx>
            <c:v>Hornet transpiration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gas_exch_multi_panel_fig!$I$22:$I$31</c:f>
              <c:numCache>
                <c:formatCode>0.00</c:formatCode>
                <c:ptCount val="10"/>
                <c:pt idx="0">
                  <c:v>7.1103300000000003</c:v>
                </c:pt>
                <c:pt idx="1">
                  <c:v>6.3408280000000001</c:v>
                </c:pt>
                <c:pt idx="2">
                  <c:v>5.2986810000000002</c:v>
                </c:pt>
                <c:pt idx="3">
                  <c:v>5.7092539999999996</c:v>
                </c:pt>
                <c:pt idx="4">
                  <c:v>4.3229939999999996</c:v>
                </c:pt>
                <c:pt idx="5">
                  <c:v>4.486021</c:v>
                </c:pt>
                <c:pt idx="6">
                  <c:v>5.8169849999999999</c:v>
                </c:pt>
                <c:pt idx="7">
                  <c:v>5.168965</c:v>
                </c:pt>
                <c:pt idx="8">
                  <c:v>7.0854530000000002</c:v>
                </c:pt>
                <c:pt idx="9">
                  <c:v>7.2396200000000004</c:v>
                </c:pt>
              </c:numCache>
            </c:numRef>
          </c:yVal>
          <c:smooth val="0"/>
          <c:extLst>
            <c:ext xmlns:c16="http://schemas.microsoft.com/office/drawing/2014/chart" uri="{C3380CC4-5D6E-409C-BE32-E72D297353CC}">
              <c16:uniqueId val="{00000002-E762-44CC-B1B1-61BA22A5C4BA}"/>
            </c:ext>
          </c:extLst>
        </c:ser>
        <c:ser>
          <c:idx val="3"/>
          <c:order val="3"/>
          <c:tx>
            <c:v>Hornet transpiration -75 kPa</c:v>
          </c:tx>
          <c:spPr>
            <a:ln w="25400" cap="rnd">
              <a:noFill/>
              <a:round/>
            </a:ln>
            <a:effectLst/>
          </c:spPr>
          <c:marker>
            <c:symbol val="x"/>
            <c:size val="10"/>
            <c:spPr>
              <a:noFill/>
              <a:ln w="9525">
                <a:solidFill>
                  <a:srgbClr val="0070C0"/>
                </a:solidFill>
                <a:prstDash val="dash"/>
              </a:ln>
              <a:effectLst/>
            </c:spPr>
          </c:marker>
          <c:trendline>
            <c:spPr>
              <a:ln w="19050" cap="rnd">
                <a:noFill/>
                <a:prstDash val="sysDot"/>
              </a:ln>
              <a:effectLst/>
            </c:spPr>
            <c:trendlineType val="linear"/>
            <c:dispRSqr val="1"/>
            <c:dispEq val="1"/>
            <c:trendlineLbl>
              <c:layout>
                <c:manualLayout>
                  <c:x val="-0.62036148297965432"/>
                  <c:y val="-0.3185096460298834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H</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gas_exch_multi_panel_fig!$I$32:$I$41</c:f>
              <c:numCache>
                <c:formatCode>0.00</c:formatCode>
                <c:ptCount val="10"/>
                <c:pt idx="0">
                  <c:v>9.0382169999999995</c:v>
                </c:pt>
                <c:pt idx="1">
                  <c:v>7.3344120000000004</c:v>
                </c:pt>
                <c:pt idx="2">
                  <c:v>5.0531430000000004</c:v>
                </c:pt>
                <c:pt idx="3">
                  <c:v>6.021738</c:v>
                </c:pt>
                <c:pt idx="4">
                  <c:v>4.4602930000000001</c:v>
                </c:pt>
                <c:pt idx="5">
                  <c:v>2.071685</c:v>
                </c:pt>
                <c:pt idx="6">
                  <c:v>4.0893189999999997</c:v>
                </c:pt>
                <c:pt idx="7">
                  <c:v>4.2426529999999998</c:v>
                </c:pt>
                <c:pt idx="8">
                  <c:v>4.1821609999999998</c:v>
                </c:pt>
                <c:pt idx="9">
                  <c:v>6.3800420000000004</c:v>
                </c:pt>
              </c:numCache>
            </c:numRef>
          </c:yVal>
          <c:smooth val="0"/>
          <c:extLst>
            <c:ext xmlns:c16="http://schemas.microsoft.com/office/drawing/2014/chart" uri="{C3380CC4-5D6E-409C-BE32-E72D297353CC}">
              <c16:uniqueId val="{00000004-E762-44CC-B1B1-61BA22A5C4BA}"/>
            </c:ext>
          </c:extLst>
        </c:ser>
        <c:ser>
          <c:idx val="4"/>
          <c:order val="4"/>
          <c:tx>
            <c:v>Hornet transpiration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gas_exch_multi_panel_fig!$I$42:$I$51</c:f>
              <c:numCache>
                <c:formatCode>0.00</c:formatCode>
                <c:ptCount val="10"/>
                <c:pt idx="0">
                  <c:v>8.3175460000000001</c:v>
                </c:pt>
                <c:pt idx="1">
                  <c:v>8.3395539999999997</c:v>
                </c:pt>
                <c:pt idx="2">
                  <c:v>5.9755039999999999</c:v>
                </c:pt>
                <c:pt idx="3">
                  <c:v>5.5847699999999998</c:v>
                </c:pt>
                <c:pt idx="4">
                  <c:v>6.8981820000000003</c:v>
                </c:pt>
                <c:pt idx="5">
                  <c:v>8.2462739999999997</c:v>
                </c:pt>
                <c:pt idx="6">
                  <c:v>6.8198429999999997</c:v>
                </c:pt>
                <c:pt idx="7">
                  <c:v>8.7952589999999997</c:v>
                </c:pt>
                <c:pt idx="8">
                  <c:v>6.8495780000000002</c:v>
                </c:pt>
                <c:pt idx="9">
                  <c:v>8.2245749999999997</c:v>
                </c:pt>
              </c:numCache>
            </c:numRef>
          </c:yVal>
          <c:smooth val="0"/>
          <c:extLst>
            <c:ext xmlns:c16="http://schemas.microsoft.com/office/drawing/2014/chart" uri="{C3380CC4-5D6E-409C-BE32-E72D297353CC}">
              <c16:uniqueId val="{00000005-E762-44CC-B1B1-61BA22A5C4BA}"/>
            </c:ext>
          </c:extLst>
        </c:ser>
        <c:ser>
          <c:idx val="5"/>
          <c:order val="5"/>
          <c:tx>
            <c:v>Hornet transpiration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gas_exch_multi_panel_fig!$I$52:$I$61</c:f>
              <c:numCache>
                <c:formatCode>0.00</c:formatCode>
                <c:ptCount val="10"/>
                <c:pt idx="0">
                  <c:v>8.6488150000000008</c:v>
                </c:pt>
                <c:pt idx="1">
                  <c:v>8.5093449999999997</c:v>
                </c:pt>
                <c:pt idx="2">
                  <c:v>5.3309290000000003</c:v>
                </c:pt>
                <c:pt idx="3">
                  <c:v>5.3939399999999997</c:v>
                </c:pt>
                <c:pt idx="4">
                  <c:v>5.1369569999999998</c:v>
                </c:pt>
                <c:pt idx="5">
                  <c:v>7.0484900000000001</c:v>
                </c:pt>
                <c:pt idx="6">
                  <c:v>6.0258200000000004</c:v>
                </c:pt>
                <c:pt idx="7">
                  <c:v>6.6006470000000004</c:v>
                </c:pt>
                <c:pt idx="8">
                  <c:v>7.3485760000000004</c:v>
                </c:pt>
                <c:pt idx="9">
                  <c:v>6.2632459999999996</c:v>
                </c:pt>
              </c:numCache>
            </c:numRef>
          </c:yVal>
          <c:smooth val="0"/>
          <c:extLst>
            <c:ext xmlns:c16="http://schemas.microsoft.com/office/drawing/2014/chart" uri="{C3380CC4-5D6E-409C-BE32-E72D297353CC}">
              <c16:uniqueId val="{00000006-E762-44CC-B1B1-61BA22A5C4BA}"/>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(transpiration,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MH transpiration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gas_exch_multi_panel_fig!$M$2:$M$11</c:f>
              <c:numCache>
                <c:formatCode>0.00</c:formatCode>
                <c:ptCount val="10"/>
                <c:pt idx="0">
                  <c:v>7.0357519999999996</c:v>
                </c:pt>
                <c:pt idx="1">
                  <c:v>7.4059379999999999</c:v>
                </c:pt>
                <c:pt idx="2">
                  <c:v>5.190677</c:v>
                </c:pt>
                <c:pt idx="3">
                  <c:v>4.7063860000000002</c:v>
                </c:pt>
                <c:pt idx="4">
                  <c:v>6.4924429999999997</c:v>
                </c:pt>
                <c:pt idx="5">
                  <c:v>5.8674780000000002</c:v>
                </c:pt>
                <c:pt idx="6">
                  <c:v>7.8323710000000002</c:v>
                </c:pt>
                <c:pt idx="7">
                  <c:v>7.0595670000000004</c:v>
                </c:pt>
                <c:pt idx="8">
                  <c:v>7.8209419999999996</c:v>
                </c:pt>
                <c:pt idx="9">
                  <c:v>8.5920240000000003</c:v>
                </c:pt>
              </c:numCache>
            </c:numRef>
          </c:yVal>
          <c:smooth val="0"/>
          <c:extLst>
            <c:ext xmlns:c16="http://schemas.microsoft.com/office/drawing/2014/chart" uri="{C3380CC4-5D6E-409C-BE32-E72D297353CC}">
              <c16:uniqueId val="{00000000-FBD6-42F3-9CA7-13379D1F3674}"/>
            </c:ext>
          </c:extLst>
        </c:ser>
        <c:ser>
          <c:idx val="1"/>
          <c:order val="1"/>
          <c:tx>
            <c:v>MH transpiration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gas_exch_multi_panel_fig!$M$12:$M$21</c:f>
              <c:numCache>
                <c:formatCode>0.00</c:formatCode>
                <c:ptCount val="10"/>
                <c:pt idx="0">
                  <c:v>9.8132330000000003</c:v>
                </c:pt>
                <c:pt idx="1">
                  <c:v>8.4266330000000007</c:v>
                </c:pt>
                <c:pt idx="2">
                  <c:v>6.018815</c:v>
                </c:pt>
                <c:pt idx="3">
                  <c:v>6.3880140000000001</c:v>
                </c:pt>
                <c:pt idx="4">
                  <c:v>6.1747249999999996</c:v>
                </c:pt>
                <c:pt idx="5">
                  <c:v>5.7213060000000002</c:v>
                </c:pt>
                <c:pt idx="6">
                  <c:v>8.4675849999999997</c:v>
                </c:pt>
                <c:pt idx="7">
                  <c:v>7.3996469999999999</c:v>
                </c:pt>
                <c:pt idx="8">
                  <c:v>8.9618459999999995</c:v>
                </c:pt>
                <c:pt idx="9">
                  <c:v>7.8448000000000002</c:v>
                </c:pt>
              </c:numCache>
            </c:numRef>
          </c:yVal>
          <c:smooth val="0"/>
          <c:extLst>
            <c:ext xmlns:c16="http://schemas.microsoft.com/office/drawing/2014/chart" uri="{C3380CC4-5D6E-409C-BE32-E72D297353CC}">
              <c16:uniqueId val="{00000001-FBD6-42F3-9CA7-13379D1F3674}"/>
            </c:ext>
          </c:extLst>
        </c:ser>
        <c:ser>
          <c:idx val="2"/>
          <c:order val="2"/>
          <c:tx>
            <c:v>MH transpiration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gas_exch_multi_panel_fig!$M$22:$M$31</c:f>
              <c:numCache>
                <c:formatCode>0.00</c:formatCode>
                <c:ptCount val="10"/>
                <c:pt idx="0">
                  <c:v>8.6490749999999998</c:v>
                </c:pt>
                <c:pt idx="1">
                  <c:v>8.7756329999999991</c:v>
                </c:pt>
                <c:pt idx="2">
                  <c:v>5.9507750000000001</c:v>
                </c:pt>
                <c:pt idx="3">
                  <c:v>6.1165609999999999</c:v>
                </c:pt>
                <c:pt idx="4">
                  <c:v>4.440226</c:v>
                </c:pt>
                <c:pt idx="5">
                  <c:v>4.9755979999999997</c:v>
                </c:pt>
                <c:pt idx="6">
                  <c:v>7.4733919999999996</c:v>
                </c:pt>
                <c:pt idx="7">
                  <c:v>5.9708540000000001</c:v>
                </c:pt>
                <c:pt idx="8">
                  <c:v>8.2231020000000008</c:v>
                </c:pt>
                <c:pt idx="9">
                  <c:v>8.4622589999999995</c:v>
                </c:pt>
              </c:numCache>
            </c:numRef>
          </c:yVal>
          <c:smooth val="0"/>
          <c:extLst>
            <c:ext xmlns:c16="http://schemas.microsoft.com/office/drawing/2014/chart" uri="{C3380CC4-5D6E-409C-BE32-E72D297353CC}">
              <c16:uniqueId val="{00000002-FBD6-42F3-9CA7-13379D1F3674}"/>
            </c:ext>
          </c:extLst>
        </c:ser>
        <c:ser>
          <c:idx val="3"/>
          <c:order val="3"/>
          <c:tx>
            <c:v>MH transpiration -75 kPa</c:v>
          </c:tx>
          <c:spPr>
            <a:ln w="25400" cap="rnd">
              <a:noFill/>
              <a:round/>
            </a:ln>
            <a:effectLst/>
          </c:spPr>
          <c:marker>
            <c:symbol val="x"/>
            <c:size val="10"/>
            <c:spPr>
              <a:noFill/>
              <a:ln w="9525">
                <a:solidFill>
                  <a:srgbClr val="0070C0"/>
                </a:solidFill>
                <a:prstDash val="dash"/>
              </a:ln>
              <a:effectLst/>
            </c:spPr>
          </c:marker>
          <c:trendline>
            <c:spPr>
              <a:ln w="19050" cap="rnd">
                <a:noFill/>
                <a:prstDash val="sysDot"/>
              </a:ln>
              <a:effectLst/>
            </c:spPr>
            <c:trendlineType val="linear"/>
            <c:dispRSqr val="1"/>
            <c:dispEq val="1"/>
            <c:trendlineLbl>
              <c:layout>
                <c:manualLayout>
                  <c:x val="-0.62908029364544171"/>
                  <c:y val="-0.199756023350593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I</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gas_exch_multi_panel_fig!$M$32:$M$41</c:f>
              <c:numCache>
                <c:formatCode>0.00</c:formatCode>
                <c:ptCount val="10"/>
                <c:pt idx="0">
                  <c:v>8.9503520000000005</c:v>
                </c:pt>
                <c:pt idx="1">
                  <c:v>9.3345950000000002</c:v>
                </c:pt>
                <c:pt idx="2">
                  <c:v>5.281371</c:v>
                </c:pt>
                <c:pt idx="3">
                  <c:v>5.9810869999999996</c:v>
                </c:pt>
                <c:pt idx="4">
                  <c:v>4.9207169999999998</c:v>
                </c:pt>
                <c:pt idx="5">
                  <c:v>3.2307260000000002</c:v>
                </c:pt>
                <c:pt idx="6">
                  <c:v>7.1758179999999996</c:v>
                </c:pt>
                <c:pt idx="7">
                  <c:v>6.3767849999999999</c:v>
                </c:pt>
                <c:pt idx="8">
                  <c:v>8.862069</c:v>
                </c:pt>
                <c:pt idx="9">
                  <c:v>8.2597500000000004</c:v>
                </c:pt>
              </c:numCache>
            </c:numRef>
          </c:yVal>
          <c:smooth val="0"/>
          <c:extLst>
            <c:ext xmlns:c16="http://schemas.microsoft.com/office/drawing/2014/chart" uri="{C3380CC4-5D6E-409C-BE32-E72D297353CC}">
              <c16:uniqueId val="{00000004-FBD6-42F3-9CA7-13379D1F3674}"/>
            </c:ext>
          </c:extLst>
        </c:ser>
        <c:ser>
          <c:idx val="4"/>
          <c:order val="4"/>
          <c:tx>
            <c:v>MH transpiration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gas_exch_multi_panel_fig!$M$42:$M$51</c:f>
              <c:numCache>
                <c:formatCode>0.00</c:formatCode>
                <c:ptCount val="10"/>
                <c:pt idx="0">
                  <c:v>10.671099999999999</c:v>
                </c:pt>
                <c:pt idx="1">
                  <c:v>10.51802</c:v>
                </c:pt>
                <c:pt idx="2">
                  <c:v>6.2162090000000001</c:v>
                </c:pt>
                <c:pt idx="3">
                  <c:v>6.4404519999999996</c:v>
                </c:pt>
                <c:pt idx="4">
                  <c:v>5.70749</c:v>
                </c:pt>
                <c:pt idx="5">
                  <c:v>6.9643800000000002</c:v>
                </c:pt>
                <c:pt idx="6">
                  <c:v>8.8044390000000003</c:v>
                </c:pt>
                <c:pt idx="7">
                  <c:v>9.5488219999999995</c:v>
                </c:pt>
                <c:pt idx="8">
                  <c:v>8.2051990000000004</c:v>
                </c:pt>
                <c:pt idx="9">
                  <c:v>7.6366909999999999</c:v>
                </c:pt>
              </c:numCache>
            </c:numRef>
          </c:yVal>
          <c:smooth val="0"/>
          <c:extLst>
            <c:ext xmlns:c16="http://schemas.microsoft.com/office/drawing/2014/chart" uri="{C3380CC4-5D6E-409C-BE32-E72D297353CC}">
              <c16:uniqueId val="{00000005-FBD6-42F3-9CA7-13379D1F3674}"/>
            </c:ext>
          </c:extLst>
        </c:ser>
        <c:ser>
          <c:idx val="5"/>
          <c:order val="5"/>
          <c:tx>
            <c:v>MH transpiration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gas_exch_multi_panel_fig!$M$52:$M$61</c:f>
              <c:numCache>
                <c:formatCode>0.00</c:formatCode>
                <c:ptCount val="10"/>
                <c:pt idx="0">
                  <c:v>9.8423160000000003</c:v>
                </c:pt>
                <c:pt idx="1">
                  <c:v>10.124090000000001</c:v>
                </c:pt>
                <c:pt idx="2">
                  <c:v>6.4991409999999998</c:v>
                </c:pt>
                <c:pt idx="3">
                  <c:v>6.4724139999999997</c:v>
                </c:pt>
                <c:pt idx="4">
                  <c:v>4.2760559999999996</c:v>
                </c:pt>
                <c:pt idx="5">
                  <c:v>4.6357119999999998</c:v>
                </c:pt>
                <c:pt idx="6">
                  <c:v>6.077731</c:v>
                </c:pt>
                <c:pt idx="7">
                  <c:v>6.4441959999999998</c:v>
                </c:pt>
                <c:pt idx="8">
                  <c:v>2.8139159999999999</c:v>
                </c:pt>
                <c:pt idx="9">
                  <c:v>9.8409600000000008</c:v>
                </c:pt>
              </c:numCache>
            </c:numRef>
          </c:yVal>
          <c:smooth val="0"/>
          <c:extLst>
            <c:ext xmlns:c16="http://schemas.microsoft.com/office/drawing/2014/chart" uri="{C3380CC4-5D6E-409C-BE32-E72D297353CC}">
              <c16:uniqueId val="{00000006-FBD6-42F3-9CA7-13379D1F3674}"/>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(transpiration,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multi_panel_figure_2!$K$1</c:f>
              <c:strCache>
                <c:ptCount val="1"/>
                <c:pt idx="0">
                  <c:v>Hornet_SWP</c:v>
                </c:pt>
              </c:strCache>
            </c:strRef>
          </c:tx>
          <c:spPr>
            <a:ln w="28575" cap="rnd">
              <a:solidFill>
                <a:schemeClr val="accent1"/>
              </a:solidFill>
              <a:prstDash val="lgDash"/>
              <a:round/>
            </a:ln>
            <a:effectLst/>
          </c:spPr>
          <c:marker>
            <c:symbol val="none"/>
          </c:marker>
          <c:cat>
            <c:strRef>
              <c:f>multi_panel_figure_2!$J$2:$J$7</c:f>
              <c:strCache>
                <c:ptCount val="6"/>
                <c:pt idx="0">
                  <c:v>25_kPa</c:v>
                </c:pt>
                <c:pt idx="1">
                  <c:v>50_kPa</c:v>
                </c:pt>
                <c:pt idx="2">
                  <c:v>50_kPa_WM</c:v>
                </c:pt>
                <c:pt idx="3">
                  <c:v>75_kPa</c:v>
                </c:pt>
                <c:pt idx="4">
                  <c:v>100_kPa</c:v>
                </c:pt>
                <c:pt idx="5">
                  <c:v>125_kPa</c:v>
                </c:pt>
              </c:strCache>
            </c:strRef>
          </c:cat>
          <c:val>
            <c:numRef>
              <c:f>multi_panel_figure_2!$K$2:$K$7</c:f>
              <c:numCache>
                <c:formatCode>0.00</c:formatCode>
                <c:ptCount val="6"/>
                <c:pt idx="0">
                  <c:v>-24.070983606557387</c:v>
                </c:pt>
                <c:pt idx="1">
                  <c:v>-57.781967213114775</c:v>
                </c:pt>
                <c:pt idx="2">
                  <c:v>-35.005573770491814</c:v>
                </c:pt>
                <c:pt idx="3">
                  <c:v>-59.272459016393434</c:v>
                </c:pt>
                <c:pt idx="4">
                  <c:v>-103.04065573770491</c:v>
                </c:pt>
                <c:pt idx="5">
                  <c:v>-96.172329888487695</c:v>
                </c:pt>
              </c:numCache>
            </c:numRef>
          </c:val>
          <c:smooth val="0"/>
          <c:extLst>
            <c:ext xmlns:c16="http://schemas.microsoft.com/office/drawing/2014/chart" uri="{C3380CC4-5D6E-409C-BE32-E72D297353CC}">
              <c16:uniqueId val="{00000000-11A8-45BB-A11A-D90348320DFE}"/>
            </c:ext>
          </c:extLst>
        </c:ser>
        <c:dLbls>
          <c:showLegendKey val="0"/>
          <c:showVal val="0"/>
          <c:showCatName val="0"/>
          <c:showSerName val="0"/>
          <c:showPercent val="0"/>
          <c:showBubbleSize val="0"/>
        </c:dLbls>
        <c:marker val="1"/>
        <c:smooth val="0"/>
        <c:axId val="690337696"/>
        <c:axId val="623933808"/>
      </c:lineChart>
      <c:scatterChart>
        <c:scatterStyle val="lineMarker"/>
        <c:varyColors val="0"/>
        <c:ser>
          <c:idx val="2"/>
          <c:order val="2"/>
          <c:tx>
            <c:strRef>
              <c:f>multi_panel_figure_2!$M$1</c:f>
              <c:strCache>
                <c:ptCount val="1"/>
                <c:pt idx="0">
                  <c:v>Hornet_Large_wt_percent</c:v>
                </c:pt>
              </c:strCache>
            </c:strRef>
          </c:tx>
          <c:spPr>
            <a:ln w="25400" cap="rnd">
              <a:solidFill>
                <a:srgbClr val="0070C0"/>
              </a:solidFill>
              <a:prstDash val="sysDot"/>
              <a:round/>
            </a:ln>
            <a:effectLst/>
          </c:spPr>
          <c:marker>
            <c:symbol val="diamond"/>
            <c:size val="10"/>
            <c:spPr>
              <a:solidFill>
                <a:schemeClr val="accent3"/>
              </a:solidFill>
              <a:ln w="9525">
                <a:solidFill>
                  <a:srgbClr val="0070C0"/>
                </a:solidFill>
                <a:prstDash val="sysDot"/>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multi_panel_figure_2!$M$2:$M$7</c:f>
              <c:numCache>
                <c:formatCode>0.00</c:formatCode>
                <c:ptCount val="6"/>
                <c:pt idx="0">
                  <c:v>61.3</c:v>
                </c:pt>
                <c:pt idx="1">
                  <c:v>38.96</c:v>
                </c:pt>
                <c:pt idx="2">
                  <c:v>57.33</c:v>
                </c:pt>
                <c:pt idx="3">
                  <c:v>36.28</c:v>
                </c:pt>
                <c:pt idx="4">
                  <c:v>45.63</c:v>
                </c:pt>
                <c:pt idx="5">
                  <c:v>16.07</c:v>
                </c:pt>
              </c:numCache>
            </c:numRef>
          </c:yVal>
          <c:smooth val="0"/>
          <c:extLst>
            <c:ext xmlns:c16="http://schemas.microsoft.com/office/drawing/2014/chart" uri="{C3380CC4-5D6E-409C-BE32-E72D297353CC}">
              <c16:uniqueId val="{00000001-11A8-45BB-A11A-D90348320DFE}"/>
            </c:ext>
          </c:extLst>
        </c:ser>
        <c:ser>
          <c:idx val="3"/>
          <c:order val="3"/>
          <c:tx>
            <c:strRef>
              <c:f>multi_panel_figure_2!$N$1</c:f>
              <c:strCache>
                <c:ptCount val="1"/>
                <c:pt idx="0">
                  <c:v>Hornet_Jumbo_wt_percent</c:v>
                </c:pt>
              </c:strCache>
            </c:strRef>
          </c:tx>
          <c:spPr>
            <a:ln w="25400" cap="rnd">
              <a:solidFill>
                <a:srgbClr val="00B0F0"/>
              </a:solidFill>
              <a:prstDash val="dash"/>
              <a:round/>
            </a:ln>
            <a:effectLst/>
          </c:spPr>
          <c:marker>
            <c:symbol val="x"/>
            <c:size val="10"/>
            <c:spPr>
              <a:noFill/>
              <a:ln w="9525">
                <a:solidFill>
                  <a:srgbClr val="00B0F0"/>
                </a:solidFill>
                <a:prstDash val="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multi_panel_figure_2!$N$2:$N$7</c:f>
              <c:numCache>
                <c:formatCode>0.00</c:formatCode>
                <c:ptCount val="6"/>
                <c:pt idx="0">
                  <c:v>14.56</c:v>
                </c:pt>
                <c:pt idx="1">
                  <c:v>0</c:v>
                </c:pt>
                <c:pt idx="2">
                  <c:v>21.57</c:v>
                </c:pt>
                <c:pt idx="3">
                  <c:v>0</c:v>
                </c:pt>
                <c:pt idx="4">
                  <c:v>30.48</c:v>
                </c:pt>
                <c:pt idx="5">
                  <c:v>0</c:v>
                </c:pt>
              </c:numCache>
            </c:numRef>
          </c:yVal>
          <c:smooth val="0"/>
          <c:extLst>
            <c:ext xmlns:c16="http://schemas.microsoft.com/office/drawing/2014/chart" uri="{C3380CC4-5D6E-409C-BE32-E72D297353CC}">
              <c16:uniqueId val="{00000002-11A8-45BB-A11A-D90348320DFE}"/>
            </c:ext>
          </c:extLst>
        </c:ser>
        <c:ser>
          <c:idx val="4"/>
          <c:order val="4"/>
          <c:tx>
            <c:strRef>
              <c:f>multi_panel_figure_2!$O$1</c:f>
              <c:strCache>
                <c:ptCount val="1"/>
                <c:pt idx="0">
                  <c:v>Hornet_single_center_percent</c:v>
                </c:pt>
              </c:strCache>
            </c:strRef>
          </c:tx>
          <c:spPr>
            <a:ln w="25400" cap="rnd">
              <a:solidFill>
                <a:srgbClr val="7030A0"/>
              </a:solidFill>
              <a:prstDash val="sysDash"/>
              <a:round/>
            </a:ln>
            <a:effectLst/>
          </c:spPr>
          <c:marker>
            <c:symbol val="triangle"/>
            <c:size val="10"/>
            <c:spPr>
              <a:solidFill>
                <a:schemeClr val="accent5"/>
              </a:solidFill>
              <a:ln w="9525">
                <a:solidFill>
                  <a:srgbClr val="7030A0"/>
                </a:solidFill>
                <a:prstDash val="sys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multi_panel_figure_2!$O$2:$O$7</c:f>
              <c:numCache>
                <c:formatCode>0.00</c:formatCode>
                <c:ptCount val="6"/>
                <c:pt idx="0">
                  <c:v>35</c:v>
                </c:pt>
                <c:pt idx="1">
                  <c:v>97.5</c:v>
                </c:pt>
                <c:pt idx="2">
                  <c:v>40</c:v>
                </c:pt>
                <c:pt idx="3">
                  <c:v>95</c:v>
                </c:pt>
                <c:pt idx="4">
                  <c:v>27.5</c:v>
                </c:pt>
                <c:pt idx="5">
                  <c:v>100</c:v>
                </c:pt>
              </c:numCache>
            </c:numRef>
          </c:yVal>
          <c:smooth val="0"/>
          <c:extLst>
            <c:ext xmlns:c16="http://schemas.microsoft.com/office/drawing/2014/chart" uri="{C3380CC4-5D6E-409C-BE32-E72D297353CC}">
              <c16:uniqueId val="{00000003-11A8-45BB-A11A-D90348320DFE}"/>
            </c:ext>
          </c:extLst>
        </c:ser>
        <c:dLbls>
          <c:showLegendKey val="0"/>
          <c:showVal val="0"/>
          <c:showCatName val="0"/>
          <c:showSerName val="0"/>
          <c:showPercent val="0"/>
          <c:showBubbleSize val="0"/>
        </c:dLbls>
        <c:axId val="690337696"/>
        <c:axId val="623933808"/>
      </c:scatterChart>
      <c:scatterChart>
        <c:scatterStyle val="lineMarker"/>
        <c:varyColors val="0"/>
        <c:ser>
          <c:idx val="1"/>
          <c:order val="1"/>
          <c:tx>
            <c:strRef>
              <c:f>multi_panel_figure_2!$L$1</c:f>
              <c:strCache>
                <c:ptCount val="1"/>
                <c:pt idx="0">
                  <c:v>Hornet_Yield</c:v>
                </c:pt>
              </c:strCache>
            </c:strRef>
          </c:tx>
          <c:spPr>
            <a:ln w="25400" cap="rnd">
              <a:solidFill>
                <a:srgbClr val="00B050"/>
              </a:solidFill>
              <a:round/>
            </a:ln>
            <a:effectLst/>
          </c:spPr>
          <c:marker>
            <c:symbol val="circle"/>
            <c:size val="10"/>
            <c:spPr>
              <a:solidFill>
                <a:srgbClr val="00B050"/>
              </a:solidFill>
              <a:ln w="9525">
                <a:solidFill>
                  <a:srgbClr val="00B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08100646073087"/>
                  <c:y val="-0.2040273715785526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A</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multi_panel_figure_2!$L$2:$L$7</c:f>
              <c:numCache>
                <c:formatCode>0.00</c:formatCode>
                <c:ptCount val="6"/>
                <c:pt idx="0">
                  <c:v>217772.61</c:v>
                </c:pt>
                <c:pt idx="1">
                  <c:v>214130.31</c:v>
                </c:pt>
                <c:pt idx="2">
                  <c:v>195887.95</c:v>
                </c:pt>
                <c:pt idx="3">
                  <c:v>183058.83</c:v>
                </c:pt>
                <c:pt idx="4">
                  <c:v>185098.37</c:v>
                </c:pt>
                <c:pt idx="5">
                  <c:v>171880.06</c:v>
                </c:pt>
              </c:numCache>
            </c:numRef>
          </c:yVal>
          <c:smooth val="0"/>
          <c:extLst>
            <c:ext xmlns:c16="http://schemas.microsoft.com/office/drawing/2014/chart" uri="{C3380CC4-5D6E-409C-BE32-E72D297353CC}">
              <c16:uniqueId val="{00000004-11A8-45BB-A11A-D90348320DFE}"/>
            </c:ext>
          </c:extLst>
        </c:ser>
        <c:dLbls>
          <c:showLegendKey val="0"/>
          <c:showVal val="0"/>
          <c:showCatName val="0"/>
          <c:showSerName val="0"/>
          <c:showPercent val="0"/>
          <c:showBubbleSize val="0"/>
        </c:dLbls>
        <c:axId val="699853248"/>
        <c:axId val="699852288"/>
      </c:scatterChart>
      <c:catAx>
        <c:axId val="69033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3933808"/>
        <c:crosses val="autoZero"/>
        <c:auto val="1"/>
        <c:lblAlgn val="ctr"/>
        <c:lblOffset val="100"/>
        <c:tickMarkSkip val="1"/>
        <c:noMultiLvlLbl val="0"/>
      </c:catAx>
      <c:valAx>
        <c:axId val="623933808"/>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337696"/>
        <c:crosses val="autoZero"/>
        <c:crossBetween val="between"/>
      </c:valAx>
      <c:valAx>
        <c:axId val="6998522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(kg/ha) and Yield parameters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853248"/>
        <c:crosses val="max"/>
        <c:crossBetween val="midCat"/>
      </c:valAx>
      <c:valAx>
        <c:axId val="699853248"/>
        <c:scaling>
          <c:orientation val="minMax"/>
        </c:scaling>
        <c:delete val="1"/>
        <c:axPos val="b"/>
        <c:numFmt formatCode="General" sourceLinked="1"/>
        <c:majorTickMark val="out"/>
        <c:minorTickMark val="none"/>
        <c:tickLblPos val="nextTo"/>
        <c:crossAx val="69985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multi_panel_figure_2!$Q$1</c:f>
              <c:strCache>
                <c:ptCount val="1"/>
                <c:pt idx="0">
                  <c:v>MH_swp</c:v>
                </c:pt>
              </c:strCache>
            </c:strRef>
          </c:tx>
          <c:spPr>
            <a:ln w="28575" cap="rnd">
              <a:solidFill>
                <a:schemeClr val="accent1"/>
              </a:solidFill>
              <a:prstDash val="lgDash"/>
              <a:round/>
            </a:ln>
            <a:effectLst/>
          </c:spPr>
          <c:marker>
            <c:symbol val="none"/>
          </c:marker>
          <c:cat>
            <c:strRef>
              <c:f>multi_panel_figure_2!$J$2:$J$7</c:f>
              <c:strCache>
                <c:ptCount val="6"/>
                <c:pt idx="0">
                  <c:v>25_kPa</c:v>
                </c:pt>
                <c:pt idx="1">
                  <c:v>50_kPa</c:v>
                </c:pt>
                <c:pt idx="2">
                  <c:v>50_kPa_WM</c:v>
                </c:pt>
                <c:pt idx="3">
                  <c:v>75_kPa</c:v>
                </c:pt>
                <c:pt idx="4">
                  <c:v>100_kPa</c:v>
                </c:pt>
                <c:pt idx="5">
                  <c:v>125_kPa</c:v>
                </c:pt>
              </c:strCache>
            </c:strRef>
          </c:cat>
          <c:val>
            <c:numRef>
              <c:f>multi_panel_figure_2!$Q$2:$Q$7</c:f>
              <c:numCache>
                <c:formatCode>0.00</c:formatCode>
                <c:ptCount val="6"/>
                <c:pt idx="0">
                  <c:v>-19.243278688524587</c:v>
                </c:pt>
                <c:pt idx="1">
                  <c:v>-50.842950819672126</c:v>
                </c:pt>
                <c:pt idx="2">
                  <c:v>-47.434754098360656</c:v>
                </c:pt>
                <c:pt idx="3">
                  <c:v>-69.900491803278683</c:v>
                </c:pt>
                <c:pt idx="4">
                  <c:v>-45.79442622950819</c:v>
                </c:pt>
                <c:pt idx="5">
                  <c:v>-66.651311475409855</c:v>
                </c:pt>
              </c:numCache>
            </c:numRef>
          </c:val>
          <c:smooth val="0"/>
          <c:extLst>
            <c:ext xmlns:c16="http://schemas.microsoft.com/office/drawing/2014/chart" uri="{C3380CC4-5D6E-409C-BE32-E72D297353CC}">
              <c16:uniqueId val="{00000000-3EF4-477E-81AA-3025A64563CE}"/>
            </c:ext>
          </c:extLst>
        </c:ser>
        <c:dLbls>
          <c:showLegendKey val="0"/>
          <c:showVal val="0"/>
          <c:showCatName val="0"/>
          <c:showSerName val="0"/>
          <c:showPercent val="0"/>
          <c:showBubbleSize val="0"/>
        </c:dLbls>
        <c:marker val="1"/>
        <c:smooth val="0"/>
        <c:axId val="690337696"/>
        <c:axId val="623933808"/>
      </c:lineChart>
      <c:scatterChart>
        <c:scatterStyle val="lineMarker"/>
        <c:varyColors val="0"/>
        <c:ser>
          <c:idx val="2"/>
          <c:order val="2"/>
          <c:tx>
            <c:strRef>
              <c:f>multi_panel_figure_2!$S$1</c:f>
              <c:strCache>
                <c:ptCount val="1"/>
                <c:pt idx="0">
                  <c:v>MH_Large_wt_percent</c:v>
                </c:pt>
              </c:strCache>
            </c:strRef>
          </c:tx>
          <c:spPr>
            <a:ln w="25400" cap="rnd">
              <a:solidFill>
                <a:srgbClr val="0070C0"/>
              </a:solidFill>
              <a:prstDash val="sysDot"/>
              <a:round/>
            </a:ln>
            <a:effectLst/>
          </c:spPr>
          <c:marker>
            <c:symbol val="diamond"/>
            <c:size val="10"/>
            <c:spPr>
              <a:solidFill>
                <a:schemeClr val="accent3"/>
              </a:solidFill>
              <a:ln w="9525">
                <a:solidFill>
                  <a:srgbClr val="0070C0"/>
                </a:solidFill>
                <a:prstDash val="sysDot"/>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multi_panel_figure_2!$S$2:$S$7</c:f>
              <c:numCache>
                <c:formatCode>0.00</c:formatCode>
                <c:ptCount val="6"/>
                <c:pt idx="0">
                  <c:v>51.25</c:v>
                </c:pt>
                <c:pt idx="1">
                  <c:v>25.28</c:v>
                </c:pt>
                <c:pt idx="2">
                  <c:v>16.78</c:v>
                </c:pt>
                <c:pt idx="3">
                  <c:v>34.9</c:v>
                </c:pt>
                <c:pt idx="4">
                  <c:v>4.28</c:v>
                </c:pt>
                <c:pt idx="5">
                  <c:v>16.95</c:v>
                </c:pt>
              </c:numCache>
            </c:numRef>
          </c:yVal>
          <c:smooth val="0"/>
          <c:extLst>
            <c:ext xmlns:c16="http://schemas.microsoft.com/office/drawing/2014/chart" uri="{C3380CC4-5D6E-409C-BE32-E72D297353CC}">
              <c16:uniqueId val="{00000001-3EF4-477E-81AA-3025A64563CE}"/>
            </c:ext>
          </c:extLst>
        </c:ser>
        <c:ser>
          <c:idx val="3"/>
          <c:order val="3"/>
          <c:tx>
            <c:strRef>
              <c:f>multi_panel_figure_2!$T$1</c:f>
              <c:strCache>
                <c:ptCount val="1"/>
                <c:pt idx="0">
                  <c:v>MH_Jumbo_wt_percent</c:v>
                </c:pt>
              </c:strCache>
            </c:strRef>
          </c:tx>
          <c:spPr>
            <a:ln w="25400" cap="rnd">
              <a:solidFill>
                <a:srgbClr val="00B0F0"/>
              </a:solidFill>
              <a:prstDash val="dash"/>
              <a:round/>
            </a:ln>
            <a:effectLst/>
          </c:spPr>
          <c:marker>
            <c:symbol val="x"/>
            <c:size val="10"/>
            <c:spPr>
              <a:noFill/>
              <a:ln w="9525">
                <a:solidFill>
                  <a:srgbClr val="00B0F0"/>
                </a:solidFill>
                <a:prstDash val="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multi_panel_figure_2!$T$2:$T$7</c:f>
              <c:numCache>
                <c:formatCode>0.00</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2-3EF4-477E-81AA-3025A64563CE}"/>
            </c:ext>
          </c:extLst>
        </c:ser>
        <c:ser>
          <c:idx val="4"/>
          <c:order val="4"/>
          <c:tx>
            <c:strRef>
              <c:f>multi_panel_figure_2!$U$1</c:f>
              <c:strCache>
                <c:ptCount val="1"/>
                <c:pt idx="0">
                  <c:v>MH_single_center_percent</c:v>
                </c:pt>
              </c:strCache>
            </c:strRef>
          </c:tx>
          <c:spPr>
            <a:ln w="25400" cap="rnd">
              <a:solidFill>
                <a:srgbClr val="7030A0"/>
              </a:solidFill>
              <a:prstDash val="sysDash"/>
              <a:round/>
            </a:ln>
            <a:effectLst/>
          </c:spPr>
          <c:marker>
            <c:symbol val="triangle"/>
            <c:size val="10"/>
            <c:spPr>
              <a:solidFill>
                <a:schemeClr val="accent5"/>
              </a:solidFill>
              <a:ln w="9525">
                <a:solidFill>
                  <a:srgbClr val="7030A0"/>
                </a:solidFill>
                <a:prstDash val="sys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multi_panel_figure_2!$U$2:$U$7</c:f>
              <c:numCache>
                <c:formatCode>0.00</c:formatCode>
                <c:ptCount val="6"/>
                <c:pt idx="0">
                  <c:v>44.17</c:v>
                </c:pt>
                <c:pt idx="1">
                  <c:v>47.5</c:v>
                </c:pt>
                <c:pt idx="2">
                  <c:v>69.44</c:v>
                </c:pt>
                <c:pt idx="3">
                  <c:v>40</c:v>
                </c:pt>
                <c:pt idx="4">
                  <c:v>72.5</c:v>
                </c:pt>
                <c:pt idx="5">
                  <c:v>50</c:v>
                </c:pt>
              </c:numCache>
            </c:numRef>
          </c:yVal>
          <c:smooth val="0"/>
          <c:extLst>
            <c:ext xmlns:c16="http://schemas.microsoft.com/office/drawing/2014/chart" uri="{C3380CC4-5D6E-409C-BE32-E72D297353CC}">
              <c16:uniqueId val="{00000003-3EF4-477E-81AA-3025A64563CE}"/>
            </c:ext>
          </c:extLst>
        </c:ser>
        <c:dLbls>
          <c:showLegendKey val="0"/>
          <c:showVal val="0"/>
          <c:showCatName val="0"/>
          <c:showSerName val="0"/>
          <c:showPercent val="0"/>
          <c:showBubbleSize val="0"/>
        </c:dLbls>
        <c:axId val="690337696"/>
        <c:axId val="623933808"/>
      </c:scatterChart>
      <c:scatterChart>
        <c:scatterStyle val="lineMarker"/>
        <c:varyColors val="0"/>
        <c:ser>
          <c:idx val="1"/>
          <c:order val="1"/>
          <c:tx>
            <c:strRef>
              <c:f>multi_panel_figure_2!$R$1</c:f>
              <c:strCache>
                <c:ptCount val="1"/>
                <c:pt idx="0">
                  <c:v>MH_Yield</c:v>
                </c:pt>
              </c:strCache>
            </c:strRef>
          </c:tx>
          <c:spPr>
            <a:ln w="25400" cap="rnd">
              <a:solidFill>
                <a:srgbClr val="00B050"/>
              </a:solidFill>
              <a:round/>
            </a:ln>
            <a:effectLst/>
          </c:spPr>
          <c:marker>
            <c:symbol val="circle"/>
            <c:size val="10"/>
            <c:spPr>
              <a:solidFill>
                <a:srgbClr val="00B050"/>
              </a:solidFill>
              <a:ln w="9525">
                <a:solidFill>
                  <a:srgbClr val="00B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0599602934248609"/>
                  <c:y val="-0.3762766100518427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B</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multi_panel_figure_2!$R$2:$R$7</c:f>
              <c:numCache>
                <c:formatCode>0.00</c:formatCode>
                <c:ptCount val="6"/>
                <c:pt idx="0">
                  <c:v>123498.76</c:v>
                </c:pt>
                <c:pt idx="1">
                  <c:v>88973.79</c:v>
                </c:pt>
                <c:pt idx="2">
                  <c:v>142670.79</c:v>
                </c:pt>
                <c:pt idx="3">
                  <c:v>108368.75</c:v>
                </c:pt>
                <c:pt idx="4">
                  <c:v>75331.009999999995</c:v>
                </c:pt>
                <c:pt idx="5">
                  <c:v>95470.35</c:v>
                </c:pt>
              </c:numCache>
            </c:numRef>
          </c:yVal>
          <c:smooth val="0"/>
          <c:extLst>
            <c:ext xmlns:c16="http://schemas.microsoft.com/office/drawing/2014/chart" uri="{C3380CC4-5D6E-409C-BE32-E72D297353CC}">
              <c16:uniqueId val="{00000004-3EF4-477E-81AA-3025A64563CE}"/>
            </c:ext>
          </c:extLst>
        </c:ser>
        <c:dLbls>
          <c:showLegendKey val="0"/>
          <c:showVal val="0"/>
          <c:showCatName val="0"/>
          <c:showSerName val="0"/>
          <c:showPercent val="0"/>
          <c:showBubbleSize val="0"/>
        </c:dLbls>
        <c:axId val="699853248"/>
        <c:axId val="699852288"/>
      </c:scatterChart>
      <c:catAx>
        <c:axId val="69033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3933808"/>
        <c:crosses val="autoZero"/>
        <c:auto val="1"/>
        <c:lblAlgn val="ctr"/>
        <c:lblOffset val="100"/>
        <c:tickMarkSkip val="1"/>
        <c:noMultiLvlLbl val="0"/>
      </c:catAx>
      <c:valAx>
        <c:axId val="623933808"/>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337696"/>
        <c:crosses val="autoZero"/>
        <c:crossBetween val="between"/>
      </c:valAx>
      <c:valAx>
        <c:axId val="6998522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(kg/ha) and Yield parameters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853248"/>
        <c:crosses val="max"/>
        <c:crossBetween val="midCat"/>
      </c:valAx>
      <c:valAx>
        <c:axId val="699853248"/>
        <c:scaling>
          <c:orientation val="minMax"/>
        </c:scaling>
        <c:delete val="1"/>
        <c:axPos val="b"/>
        <c:numFmt formatCode="General" sourceLinked="1"/>
        <c:majorTickMark val="out"/>
        <c:minorTickMark val="none"/>
        <c:tickLblPos val="nextTo"/>
        <c:crossAx val="69985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multi_panel_figure_2!$W$1</c:f>
              <c:strCache>
                <c:ptCount val="1"/>
                <c:pt idx="0">
                  <c:v>Amadea_swp</c:v>
                </c:pt>
              </c:strCache>
            </c:strRef>
          </c:tx>
          <c:spPr>
            <a:ln w="28575" cap="rnd">
              <a:solidFill>
                <a:schemeClr val="accent1"/>
              </a:solidFill>
              <a:prstDash val="lgDash"/>
              <a:round/>
            </a:ln>
            <a:effectLst/>
          </c:spPr>
          <c:marker>
            <c:symbol val="none"/>
          </c:marker>
          <c:cat>
            <c:strRef>
              <c:f>multi_panel_figure_2!$J$2:$J$7</c:f>
              <c:strCache>
                <c:ptCount val="6"/>
                <c:pt idx="0">
                  <c:v>25_kPa</c:v>
                </c:pt>
                <c:pt idx="1">
                  <c:v>50_kPa</c:v>
                </c:pt>
                <c:pt idx="2">
                  <c:v>50_kPa_WM</c:v>
                </c:pt>
                <c:pt idx="3">
                  <c:v>75_kPa</c:v>
                </c:pt>
                <c:pt idx="4">
                  <c:v>100_kPa</c:v>
                </c:pt>
                <c:pt idx="5">
                  <c:v>125_kPa</c:v>
                </c:pt>
              </c:strCache>
            </c:strRef>
          </c:cat>
          <c:val>
            <c:numRef>
              <c:f>multi_panel_figure_2!$W$2:$W$7</c:f>
              <c:numCache>
                <c:formatCode>0.00</c:formatCode>
                <c:ptCount val="6"/>
                <c:pt idx="0">
                  <c:v>-34.827049180327876</c:v>
                </c:pt>
                <c:pt idx="1">
                  <c:v>-58.222459016393451</c:v>
                </c:pt>
                <c:pt idx="2">
                  <c:v>-39.896229508196718</c:v>
                </c:pt>
                <c:pt idx="3">
                  <c:v>-89.524918032786914</c:v>
                </c:pt>
                <c:pt idx="4">
                  <c:v>-76.298196721311484</c:v>
                </c:pt>
                <c:pt idx="5">
                  <c:v>-86.295409836065588</c:v>
                </c:pt>
              </c:numCache>
            </c:numRef>
          </c:val>
          <c:smooth val="0"/>
          <c:extLst>
            <c:ext xmlns:c16="http://schemas.microsoft.com/office/drawing/2014/chart" uri="{C3380CC4-5D6E-409C-BE32-E72D297353CC}">
              <c16:uniqueId val="{00000000-8F97-481D-8572-6600023E6A20}"/>
            </c:ext>
          </c:extLst>
        </c:ser>
        <c:dLbls>
          <c:showLegendKey val="0"/>
          <c:showVal val="0"/>
          <c:showCatName val="0"/>
          <c:showSerName val="0"/>
          <c:showPercent val="0"/>
          <c:showBubbleSize val="0"/>
        </c:dLbls>
        <c:marker val="1"/>
        <c:smooth val="0"/>
        <c:axId val="690337696"/>
        <c:axId val="623933808"/>
      </c:lineChart>
      <c:scatterChart>
        <c:scatterStyle val="lineMarker"/>
        <c:varyColors val="0"/>
        <c:ser>
          <c:idx val="2"/>
          <c:order val="2"/>
          <c:tx>
            <c:strRef>
              <c:f>multi_panel_figure_2!$Y$1</c:f>
              <c:strCache>
                <c:ptCount val="1"/>
                <c:pt idx="0">
                  <c:v>Amadea_Large_wt_percent</c:v>
                </c:pt>
              </c:strCache>
            </c:strRef>
          </c:tx>
          <c:spPr>
            <a:ln w="25400" cap="rnd">
              <a:solidFill>
                <a:srgbClr val="0070C0"/>
              </a:solidFill>
              <a:prstDash val="sysDot"/>
              <a:round/>
            </a:ln>
            <a:effectLst/>
          </c:spPr>
          <c:marker>
            <c:symbol val="diamond"/>
            <c:size val="10"/>
            <c:spPr>
              <a:solidFill>
                <a:schemeClr val="accent3"/>
              </a:solidFill>
              <a:ln w="9525">
                <a:solidFill>
                  <a:srgbClr val="0070C0"/>
                </a:solidFill>
                <a:prstDash val="sysDot"/>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multi_panel_figure_2!$Y$2:$Y$7</c:f>
              <c:numCache>
                <c:formatCode>0.00</c:formatCode>
                <c:ptCount val="6"/>
                <c:pt idx="0">
                  <c:v>36.42</c:v>
                </c:pt>
                <c:pt idx="1">
                  <c:v>51.43</c:v>
                </c:pt>
                <c:pt idx="2">
                  <c:v>33.57</c:v>
                </c:pt>
                <c:pt idx="3">
                  <c:v>54.48</c:v>
                </c:pt>
                <c:pt idx="4">
                  <c:v>23.96</c:v>
                </c:pt>
                <c:pt idx="5">
                  <c:v>35.229999999999997</c:v>
                </c:pt>
              </c:numCache>
            </c:numRef>
          </c:yVal>
          <c:smooth val="0"/>
          <c:extLst>
            <c:ext xmlns:c16="http://schemas.microsoft.com/office/drawing/2014/chart" uri="{C3380CC4-5D6E-409C-BE32-E72D297353CC}">
              <c16:uniqueId val="{00000001-8F97-481D-8572-6600023E6A20}"/>
            </c:ext>
          </c:extLst>
        </c:ser>
        <c:ser>
          <c:idx val="3"/>
          <c:order val="3"/>
          <c:tx>
            <c:strRef>
              <c:f>multi_panel_figure_2!$Z$1</c:f>
              <c:strCache>
                <c:ptCount val="1"/>
                <c:pt idx="0">
                  <c:v>Amadea_Jumbo_wt_percent</c:v>
                </c:pt>
              </c:strCache>
            </c:strRef>
          </c:tx>
          <c:spPr>
            <a:ln w="25400" cap="rnd">
              <a:solidFill>
                <a:srgbClr val="00B0F0"/>
              </a:solidFill>
              <a:prstDash val="dash"/>
              <a:round/>
            </a:ln>
            <a:effectLst/>
          </c:spPr>
          <c:marker>
            <c:symbol val="x"/>
            <c:size val="10"/>
            <c:spPr>
              <a:noFill/>
              <a:ln w="9525">
                <a:solidFill>
                  <a:srgbClr val="00B0F0"/>
                </a:solidFill>
                <a:prstDash val="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multi_panel_figure_2!$Z$2:$Z$7</c:f>
              <c:numCache>
                <c:formatCode>0.00</c:formatCode>
                <c:ptCount val="6"/>
                <c:pt idx="0">
                  <c:v>8.4499999999999993</c:v>
                </c:pt>
                <c:pt idx="1">
                  <c:v>16.97</c:v>
                </c:pt>
                <c:pt idx="2">
                  <c:v>0</c:v>
                </c:pt>
                <c:pt idx="3">
                  <c:v>18</c:v>
                </c:pt>
                <c:pt idx="4">
                  <c:v>0</c:v>
                </c:pt>
                <c:pt idx="5">
                  <c:v>30.76</c:v>
                </c:pt>
              </c:numCache>
            </c:numRef>
          </c:yVal>
          <c:smooth val="0"/>
          <c:extLst>
            <c:ext xmlns:c16="http://schemas.microsoft.com/office/drawing/2014/chart" uri="{C3380CC4-5D6E-409C-BE32-E72D297353CC}">
              <c16:uniqueId val="{00000002-8F97-481D-8572-6600023E6A20}"/>
            </c:ext>
          </c:extLst>
        </c:ser>
        <c:ser>
          <c:idx val="4"/>
          <c:order val="4"/>
          <c:tx>
            <c:strRef>
              <c:f>multi_panel_figure_2!$AA$1</c:f>
              <c:strCache>
                <c:ptCount val="1"/>
                <c:pt idx="0">
                  <c:v>Amadea_single_center_percent</c:v>
                </c:pt>
              </c:strCache>
            </c:strRef>
          </c:tx>
          <c:spPr>
            <a:ln w="25400" cap="rnd">
              <a:solidFill>
                <a:srgbClr val="7030A0"/>
              </a:solidFill>
              <a:prstDash val="sysDash"/>
              <a:round/>
            </a:ln>
            <a:effectLst/>
          </c:spPr>
          <c:marker>
            <c:symbol val="triangle"/>
            <c:size val="10"/>
            <c:spPr>
              <a:solidFill>
                <a:schemeClr val="accent5"/>
              </a:solidFill>
              <a:ln w="9525">
                <a:solidFill>
                  <a:srgbClr val="7030A0"/>
                </a:solidFill>
                <a:prstDash val="sysDash"/>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multi_panel_figure_2!$AA$2:$AA$7</c:f>
              <c:numCache>
                <c:formatCode>0.00</c:formatCode>
                <c:ptCount val="6"/>
                <c:pt idx="0">
                  <c:v>95</c:v>
                </c:pt>
                <c:pt idx="1">
                  <c:v>70</c:v>
                </c:pt>
                <c:pt idx="2">
                  <c:v>92.5</c:v>
                </c:pt>
                <c:pt idx="3">
                  <c:v>60</c:v>
                </c:pt>
                <c:pt idx="4">
                  <c:v>90</c:v>
                </c:pt>
                <c:pt idx="5">
                  <c:v>37.5</c:v>
                </c:pt>
              </c:numCache>
            </c:numRef>
          </c:yVal>
          <c:smooth val="0"/>
          <c:extLst>
            <c:ext xmlns:c16="http://schemas.microsoft.com/office/drawing/2014/chart" uri="{C3380CC4-5D6E-409C-BE32-E72D297353CC}">
              <c16:uniqueId val="{00000003-8F97-481D-8572-6600023E6A20}"/>
            </c:ext>
          </c:extLst>
        </c:ser>
        <c:dLbls>
          <c:showLegendKey val="0"/>
          <c:showVal val="0"/>
          <c:showCatName val="0"/>
          <c:showSerName val="0"/>
          <c:showPercent val="0"/>
          <c:showBubbleSize val="0"/>
        </c:dLbls>
        <c:axId val="690337696"/>
        <c:axId val="623933808"/>
      </c:scatterChart>
      <c:scatterChart>
        <c:scatterStyle val="lineMarker"/>
        <c:varyColors val="0"/>
        <c:ser>
          <c:idx val="1"/>
          <c:order val="1"/>
          <c:tx>
            <c:strRef>
              <c:f>multi_panel_figure_2!$X$1</c:f>
              <c:strCache>
                <c:ptCount val="1"/>
                <c:pt idx="0">
                  <c:v>Amadea_Yield</c:v>
                </c:pt>
              </c:strCache>
            </c:strRef>
          </c:tx>
          <c:spPr>
            <a:ln w="25400" cap="rnd">
              <a:solidFill>
                <a:srgbClr val="00B050"/>
              </a:solidFill>
              <a:round/>
            </a:ln>
            <a:effectLst/>
          </c:spPr>
          <c:marker>
            <c:symbol val="circle"/>
            <c:size val="10"/>
            <c:spPr>
              <a:solidFill>
                <a:srgbClr val="00B050"/>
              </a:solidFill>
              <a:ln w="9525">
                <a:solidFill>
                  <a:srgbClr val="00B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129510734235144"/>
                  <c:y val="-0.223045053252640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C</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stdErr"/>
            <c:noEndCap val="0"/>
            <c:spPr>
              <a:noFill/>
              <a:ln w="9525" cap="flat" cmpd="sng" algn="ctr">
                <a:solidFill>
                  <a:schemeClr val="tx1">
                    <a:lumMod val="65000"/>
                    <a:lumOff val="35000"/>
                  </a:schemeClr>
                </a:solidFill>
                <a:round/>
              </a:ln>
              <a:effectLst/>
            </c:spPr>
          </c:errBars>
          <c:xVal>
            <c:strRef>
              <c:f>multi_panel_figure_2!$J$2:$J$7</c:f>
              <c:strCache>
                <c:ptCount val="6"/>
                <c:pt idx="0">
                  <c:v>25_kPa</c:v>
                </c:pt>
                <c:pt idx="1">
                  <c:v>50_kPa</c:v>
                </c:pt>
                <c:pt idx="2">
                  <c:v>50_kPa_WM</c:v>
                </c:pt>
                <c:pt idx="3">
                  <c:v>75_kPa</c:v>
                </c:pt>
                <c:pt idx="4">
                  <c:v>100_kPa</c:v>
                </c:pt>
                <c:pt idx="5">
                  <c:v>125_kPa</c:v>
                </c:pt>
              </c:strCache>
            </c:strRef>
          </c:xVal>
          <c:yVal>
            <c:numRef>
              <c:f>multi_panel_figure_2!$X$2:$X$7</c:f>
              <c:numCache>
                <c:formatCode>0.00</c:formatCode>
                <c:ptCount val="6"/>
                <c:pt idx="0">
                  <c:v>156520.14000000001</c:v>
                </c:pt>
                <c:pt idx="1">
                  <c:v>125000.01</c:v>
                </c:pt>
                <c:pt idx="2">
                  <c:v>141523.92000000001</c:v>
                </c:pt>
                <c:pt idx="3">
                  <c:v>156180.87</c:v>
                </c:pt>
                <c:pt idx="4">
                  <c:v>121040.28</c:v>
                </c:pt>
                <c:pt idx="5">
                  <c:v>116002.64</c:v>
                </c:pt>
              </c:numCache>
            </c:numRef>
          </c:yVal>
          <c:smooth val="0"/>
          <c:extLst>
            <c:ext xmlns:c16="http://schemas.microsoft.com/office/drawing/2014/chart" uri="{C3380CC4-5D6E-409C-BE32-E72D297353CC}">
              <c16:uniqueId val="{00000004-8F97-481D-8572-6600023E6A20}"/>
            </c:ext>
          </c:extLst>
        </c:ser>
        <c:dLbls>
          <c:showLegendKey val="0"/>
          <c:showVal val="0"/>
          <c:showCatName val="0"/>
          <c:showSerName val="0"/>
          <c:showPercent val="0"/>
          <c:showBubbleSize val="0"/>
        </c:dLbls>
        <c:axId val="699853248"/>
        <c:axId val="699852288"/>
      </c:scatterChart>
      <c:catAx>
        <c:axId val="69033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3933808"/>
        <c:crosses val="autoZero"/>
        <c:auto val="1"/>
        <c:lblAlgn val="ctr"/>
        <c:lblOffset val="100"/>
        <c:tickMarkSkip val="1"/>
        <c:noMultiLvlLbl val="0"/>
      </c:catAx>
      <c:valAx>
        <c:axId val="623933808"/>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337696"/>
        <c:crosses val="autoZero"/>
        <c:crossBetween val="between"/>
      </c:valAx>
      <c:valAx>
        <c:axId val="6998522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(kg/ha) and Yield parameters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853248"/>
        <c:crosses val="max"/>
        <c:crossBetween val="midCat"/>
      </c:valAx>
      <c:valAx>
        <c:axId val="699853248"/>
        <c:scaling>
          <c:orientation val="minMax"/>
        </c:scaling>
        <c:delete val="1"/>
        <c:axPos val="b"/>
        <c:numFmt formatCode="General" sourceLinked="1"/>
        <c:majorTickMark val="out"/>
        <c:minorTickMark val="none"/>
        <c:tickLblPos val="nextTo"/>
        <c:crossAx val="69985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multi_panel_figure_2!$AF$1</c:f>
              <c:strCache>
                <c:ptCount val="1"/>
                <c:pt idx="0">
                  <c:v>Hornet_SWP</c:v>
                </c:pt>
              </c:strCache>
            </c:strRef>
          </c:tx>
          <c:spPr>
            <a:gradFill>
              <a:gsLst>
                <a:gs pos="0">
                  <a:schemeClr val="accent2">
                    <a:lumMod val="20000"/>
                    <a:lumOff val="80000"/>
                  </a:schemeClr>
                </a:gs>
                <a:gs pos="74000">
                  <a:schemeClr val="accent2">
                    <a:lumMod val="40000"/>
                    <a:lumOff val="60000"/>
                  </a:schemeClr>
                </a:gs>
                <a:gs pos="83000">
                  <a:schemeClr val="accent2">
                    <a:lumMod val="60000"/>
                    <a:lumOff val="40000"/>
                  </a:schemeClr>
                </a:gs>
                <a:gs pos="100000">
                  <a:schemeClr val="accent2">
                    <a:lumMod val="75000"/>
                  </a:schemeClr>
                </a:gs>
              </a:gsLst>
              <a:lin ang="5400000" scaled="1"/>
            </a:gradFill>
            <a:ln>
              <a:solidFill>
                <a:schemeClr val="accent2"/>
              </a:solidFill>
            </a:ln>
            <a:effectLst/>
          </c:spPr>
          <c:invertIfNegative val="0"/>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multi_panel_figure_2!$AF$2:$AF$31</c:f>
              <c:numCache>
                <c:formatCode>0.00</c:formatCode>
                <c:ptCount val="30"/>
                <c:pt idx="0">
                  <c:v>-18.739999999999998</c:v>
                </c:pt>
                <c:pt idx="1">
                  <c:v>-24.41</c:v>
                </c:pt>
                <c:pt idx="2">
                  <c:v>-27</c:v>
                </c:pt>
                <c:pt idx="3">
                  <c:v>-18.670000000000002</c:v>
                </c:pt>
                <c:pt idx="4">
                  <c:v>-25.39</c:v>
                </c:pt>
                <c:pt idx="5">
                  <c:v>-17.538935105005901</c:v>
                </c:pt>
                <c:pt idx="6">
                  <c:v>-14.54</c:v>
                </c:pt>
                <c:pt idx="7">
                  <c:v>-19.350000000000001</c:v>
                </c:pt>
                <c:pt idx="8">
                  <c:v>-31.33</c:v>
                </c:pt>
                <c:pt idx="9">
                  <c:v>-15.46</c:v>
                </c:pt>
                <c:pt idx="10">
                  <c:v>-48.93</c:v>
                </c:pt>
                <c:pt idx="11">
                  <c:v>-24.301906903584797</c:v>
                </c:pt>
                <c:pt idx="12">
                  <c:v>-34.81</c:v>
                </c:pt>
                <c:pt idx="13">
                  <c:v>-53.53</c:v>
                </c:pt>
                <c:pt idx="14">
                  <c:v>-28.17</c:v>
                </c:pt>
                <c:pt idx="15">
                  <c:v>-36.35</c:v>
                </c:pt>
                <c:pt idx="16">
                  <c:v>-124.33</c:v>
                </c:pt>
                <c:pt idx="17">
                  <c:v>-79.63892650604248</c:v>
                </c:pt>
                <c:pt idx="18">
                  <c:v>-29.77</c:v>
                </c:pt>
                <c:pt idx="19">
                  <c:v>-66.06</c:v>
                </c:pt>
                <c:pt idx="20">
                  <c:v>-37.17</c:v>
                </c:pt>
                <c:pt idx="21">
                  <c:v>-88.28</c:v>
                </c:pt>
                <c:pt idx="22">
                  <c:v>-18.32</c:v>
                </c:pt>
                <c:pt idx="23">
                  <c:v>-44.470550855000816</c:v>
                </c:pt>
                <c:pt idx="24">
                  <c:v>-19</c:v>
                </c:pt>
                <c:pt idx="25">
                  <c:v>-126.66</c:v>
                </c:pt>
                <c:pt idx="26">
                  <c:v>-45.17</c:v>
                </c:pt>
                <c:pt idx="27">
                  <c:v>-84.65</c:v>
                </c:pt>
                <c:pt idx="28">
                  <c:v>-48.97</c:v>
                </c:pt>
                <c:pt idx="29">
                  <c:v>-44.784200668334961</c:v>
                </c:pt>
              </c:numCache>
            </c:numRef>
          </c:val>
          <c:extLst>
            <c:ext xmlns:c16="http://schemas.microsoft.com/office/drawing/2014/chart" uri="{C3380CC4-5D6E-409C-BE32-E72D297353CC}">
              <c16:uniqueId val="{00000000-39AD-44B0-9E55-178C09AA4C41}"/>
            </c:ext>
          </c:extLst>
        </c:ser>
        <c:dLbls>
          <c:showLegendKey val="0"/>
          <c:showVal val="0"/>
          <c:showCatName val="0"/>
          <c:showSerName val="0"/>
          <c:showPercent val="0"/>
          <c:showBubbleSize val="0"/>
        </c:dLbls>
        <c:gapWidth val="219"/>
        <c:axId val="1555139408"/>
        <c:axId val="1555153328"/>
      </c:barChart>
      <c:lineChart>
        <c:grouping val="standard"/>
        <c:varyColors val="0"/>
        <c:ser>
          <c:idx val="1"/>
          <c:order val="1"/>
          <c:tx>
            <c:strRef>
              <c:f>multi_panel_figure_2!$AG$1</c:f>
              <c:strCache>
                <c:ptCount val="1"/>
                <c:pt idx="0">
                  <c:v>Hornet_LAI</c:v>
                </c:pt>
              </c:strCache>
            </c:strRef>
          </c:tx>
          <c:spPr>
            <a:ln w="28575" cap="rnd">
              <a:gradFill>
                <a:gsLst>
                  <a:gs pos="0">
                    <a:schemeClr val="accent6">
                      <a:lumMod val="75000"/>
                    </a:schemeClr>
                  </a:gs>
                  <a:gs pos="74000">
                    <a:schemeClr val="accent6">
                      <a:lumMod val="60000"/>
                      <a:lumOff val="40000"/>
                    </a:schemeClr>
                  </a:gs>
                  <a:gs pos="83000">
                    <a:schemeClr val="accent6">
                      <a:lumMod val="40000"/>
                      <a:lumOff val="60000"/>
                    </a:schemeClr>
                  </a:gs>
                  <a:gs pos="100000">
                    <a:schemeClr val="accent6">
                      <a:lumMod val="20000"/>
                      <a:lumOff val="80000"/>
                    </a:schemeClr>
                  </a:gs>
                </a:gsLst>
                <a:lin ang="5400000" scaled="1"/>
              </a:gra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6565404043595677"/>
                  <c:y val="-5.42019810337778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A</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multi_panel_figure_2!$AG$2:$AG$31</c:f>
              <c:numCache>
                <c:formatCode>0.00</c:formatCode>
                <c:ptCount val="30"/>
                <c:pt idx="0">
                  <c:v>0.2</c:v>
                </c:pt>
                <c:pt idx="1">
                  <c:v>0.18</c:v>
                </c:pt>
                <c:pt idx="2">
                  <c:v>0.2</c:v>
                </c:pt>
                <c:pt idx="3">
                  <c:v>0.27</c:v>
                </c:pt>
                <c:pt idx="4">
                  <c:v>0.17</c:v>
                </c:pt>
                <c:pt idx="5">
                  <c:v>0.15</c:v>
                </c:pt>
                <c:pt idx="6">
                  <c:v>0.18</c:v>
                </c:pt>
                <c:pt idx="7">
                  <c:v>0.25</c:v>
                </c:pt>
                <c:pt idx="8">
                  <c:v>0.24</c:v>
                </c:pt>
                <c:pt idx="9">
                  <c:v>0.25</c:v>
                </c:pt>
                <c:pt idx="10">
                  <c:v>0.21</c:v>
                </c:pt>
                <c:pt idx="11">
                  <c:v>0.2</c:v>
                </c:pt>
                <c:pt idx="12">
                  <c:v>0.44</c:v>
                </c:pt>
                <c:pt idx="13">
                  <c:v>0.41</c:v>
                </c:pt>
                <c:pt idx="14">
                  <c:v>0.28999999999999998</c:v>
                </c:pt>
                <c:pt idx="15">
                  <c:v>0.36</c:v>
                </c:pt>
                <c:pt idx="16">
                  <c:v>0.45</c:v>
                </c:pt>
                <c:pt idx="17">
                  <c:v>0.52</c:v>
                </c:pt>
                <c:pt idx="18">
                  <c:v>0.84</c:v>
                </c:pt>
                <c:pt idx="19">
                  <c:v>1.06</c:v>
                </c:pt>
                <c:pt idx="20">
                  <c:v>1.01</c:v>
                </c:pt>
                <c:pt idx="21">
                  <c:v>1.18</c:v>
                </c:pt>
                <c:pt idx="22">
                  <c:v>0.81</c:v>
                </c:pt>
                <c:pt idx="23">
                  <c:v>0.79</c:v>
                </c:pt>
                <c:pt idx="24">
                  <c:v>0.43</c:v>
                </c:pt>
                <c:pt idx="25">
                  <c:v>0.83</c:v>
                </c:pt>
                <c:pt idx="26">
                  <c:v>0.67</c:v>
                </c:pt>
                <c:pt idx="27">
                  <c:v>0.84</c:v>
                </c:pt>
                <c:pt idx="28">
                  <c:v>0.69</c:v>
                </c:pt>
                <c:pt idx="29">
                  <c:v>0.88</c:v>
                </c:pt>
              </c:numCache>
            </c:numRef>
          </c:val>
          <c:smooth val="0"/>
          <c:extLst>
            <c:ext xmlns:c16="http://schemas.microsoft.com/office/drawing/2014/chart" uri="{C3380CC4-5D6E-409C-BE32-E72D297353CC}">
              <c16:uniqueId val="{00000002-39AD-44B0-9E55-178C09AA4C41}"/>
            </c:ext>
          </c:extLst>
        </c:ser>
        <c:dLbls>
          <c:showLegendKey val="0"/>
          <c:showVal val="0"/>
          <c:showCatName val="0"/>
          <c:showSerName val="0"/>
          <c:showPercent val="0"/>
          <c:showBubbleSize val="0"/>
        </c:dLbls>
        <c:marker val="1"/>
        <c:smooth val="0"/>
        <c:axId val="1513152144"/>
        <c:axId val="1513175184"/>
      </c:lineChart>
      <c:dateAx>
        <c:axId val="155513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53328"/>
        <c:crosses val="autoZero"/>
        <c:auto val="0"/>
        <c:lblOffset val="100"/>
        <c:baseTimeUnit val="days"/>
        <c:minorUnit val="5"/>
      </c:dateAx>
      <c:valAx>
        <c:axId val="15551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39408"/>
        <c:crosses val="autoZero"/>
        <c:crossBetween val="between"/>
      </c:valAx>
      <c:valAx>
        <c:axId val="1513175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52144"/>
        <c:crosses val="max"/>
        <c:crossBetween val="between"/>
      </c:valAx>
      <c:catAx>
        <c:axId val="1513152144"/>
        <c:scaling>
          <c:orientation val="minMax"/>
        </c:scaling>
        <c:delete val="1"/>
        <c:axPos val="b"/>
        <c:numFmt formatCode="General" sourceLinked="1"/>
        <c:majorTickMark val="out"/>
        <c:minorTickMark val="none"/>
        <c:tickLblPos val="nextTo"/>
        <c:crossAx val="15131751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multi_panel_figure_2!$AH$1</c:f>
              <c:strCache>
                <c:ptCount val="1"/>
                <c:pt idx="0">
                  <c:v>MH_SWP</c:v>
                </c:pt>
              </c:strCache>
            </c:strRef>
          </c:tx>
          <c:spPr>
            <a:gradFill>
              <a:gsLst>
                <a:gs pos="0">
                  <a:schemeClr val="accent2">
                    <a:lumMod val="20000"/>
                    <a:lumOff val="80000"/>
                  </a:schemeClr>
                </a:gs>
                <a:gs pos="74000">
                  <a:schemeClr val="accent2">
                    <a:lumMod val="40000"/>
                    <a:lumOff val="60000"/>
                  </a:schemeClr>
                </a:gs>
                <a:gs pos="83000">
                  <a:schemeClr val="accent2">
                    <a:lumMod val="60000"/>
                    <a:lumOff val="40000"/>
                  </a:schemeClr>
                </a:gs>
                <a:gs pos="100000">
                  <a:schemeClr val="accent2">
                    <a:lumMod val="75000"/>
                  </a:schemeClr>
                </a:gs>
              </a:gsLst>
              <a:lin ang="5400000" scaled="1"/>
            </a:gradFill>
            <a:ln>
              <a:solidFill>
                <a:schemeClr val="accent2"/>
              </a:solidFill>
            </a:ln>
            <a:effectLst/>
          </c:spPr>
          <c:invertIfNegative val="0"/>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multi_panel_figure_2!$AH$2:$AH$31</c:f>
              <c:numCache>
                <c:formatCode>0.00</c:formatCode>
                <c:ptCount val="30"/>
                <c:pt idx="0">
                  <c:v>-17.32</c:v>
                </c:pt>
                <c:pt idx="1">
                  <c:v>-28.7</c:v>
                </c:pt>
                <c:pt idx="2">
                  <c:v>-27.33</c:v>
                </c:pt>
                <c:pt idx="3">
                  <c:v>-16.66</c:v>
                </c:pt>
                <c:pt idx="4">
                  <c:v>-26.3</c:v>
                </c:pt>
                <c:pt idx="5">
                  <c:v>-17.91</c:v>
                </c:pt>
                <c:pt idx="6">
                  <c:v>-14.81</c:v>
                </c:pt>
                <c:pt idx="7">
                  <c:v>-22.02</c:v>
                </c:pt>
                <c:pt idx="8">
                  <c:v>-39</c:v>
                </c:pt>
                <c:pt idx="9">
                  <c:v>-14.78</c:v>
                </c:pt>
                <c:pt idx="10">
                  <c:v>-41.75</c:v>
                </c:pt>
                <c:pt idx="11">
                  <c:v>-23.74</c:v>
                </c:pt>
                <c:pt idx="12">
                  <c:v>-20.260000000000002</c:v>
                </c:pt>
                <c:pt idx="13">
                  <c:v>-45.18</c:v>
                </c:pt>
                <c:pt idx="14">
                  <c:v>-38.67</c:v>
                </c:pt>
                <c:pt idx="15">
                  <c:v>-42.64</c:v>
                </c:pt>
                <c:pt idx="16">
                  <c:v>-36.15</c:v>
                </c:pt>
                <c:pt idx="17">
                  <c:v>-37.880000000000003</c:v>
                </c:pt>
                <c:pt idx="18">
                  <c:v>-19.45</c:v>
                </c:pt>
                <c:pt idx="19">
                  <c:v>-47.73</c:v>
                </c:pt>
                <c:pt idx="20">
                  <c:v>-57</c:v>
                </c:pt>
                <c:pt idx="21">
                  <c:v>-138.91</c:v>
                </c:pt>
                <c:pt idx="22">
                  <c:v>-56.17</c:v>
                </c:pt>
                <c:pt idx="23">
                  <c:v>-99.02</c:v>
                </c:pt>
                <c:pt idx="24">
                  <c:v>-22.12</c:v>
                </c:pt>
                <c:pt idx="25">
                  <c:v>-23.59</c:v>
                </c:pt>
                <c:pt idx="26">
                  <c:v>-34.5</c:v>
                </c:pt>
                <c:pt idx="27">
                  <c:v>-84.34</c:v>
                </c:pt>
                <c:pt idx="28">
                  <c:v>-22.04</c:v>
                </c:pt>
                <c:pt idx="29">
                  <c:v>-109.86</c:v>
                </c:pt>
              </c:numCache>
            </c:numRef>
          </c:val>
          <c:extLst>
            <c:ext xmlns:c16="http://schemas.microsoft.com/office/drawing/2014/chart" uri="{C3380CC4-5D6E-409C-BE32-E72D297353CC}">
              <c16:uniqueId val="{00000000-986E-4282-9E50-88490F554277}"/>
            </c:ext>
          </c:extLst>
        </c:ser>
        <c:dLbls>
          <c:showLegendKey val="0"/>
          <c:showVal val="0"/>
          <c:showCatName val="0"/>
          <c:showSerName val="0"/>
          <c:showPercent val="0"/>
          <c:showBubbleSize val="0"/>
        </c:dLbls>
        <c:gapWidth val="219"/>
        <c:axId val="1555139408"/>
        <c:axId val="1555153328"/>
      </c:barChart>
      <c:lineChart>
        <c:grouping val="standard"/>
        <c:varyColors val="0"/>
        <c:ser>
          <c:idx val="1"/>
          <c:order val="1"/>
          <c:tx>
            <c:strRef>
              <c:f>multi_panel_figure_2!$AI$1</c:f>
              <c:strCache>
                <c:ptCount val="1"/>
                <c:pt idx="0">
                  <c:v>MH_LAI</c:v>
                </c:pt>
              </c:strCache>
            </c:strRef>
          </c:tx>
          <c:spPr>
            <a:ln w="28575" cap="rnd">
              <a:gradFill>
                <a:gsLst>
                  <a:gs pos="0">
                    <a:schemeClr val="accent6">
                      <a:lumMod val="75000"/>
                    </a:schemeClr>
                  </a:gs>
                  <a:gs pos="74000">
                    <a:schemeClr val="accent6">
                      <a:lumMod val="60000"/>
                      <a:lumOff val="40000"/>
                    </a:schemeClr>
                  </a:gs>
                  <a:gs pos="83000">
                    <a:schemeClr val="accent6">
                      <a:lumMod val="40000"/>
                      <a:lumOff val="60000"/>
                    </a:schemeClr>
                  </a:gs>
                  <a:gs pos="100000">
                    <a:schemeClr val="accent6">
                      <a:lumMod val="20000"/>
                      <a:lumOff val="80000"/>
                    </a:schemeClr>
                  </a:gs>
                </a:gsLst>
                <a:lin ang="5400000" scaled="1"/>
              </a:gra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8023255520026293"/>
                  <c:y val="-9.582402199725034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B</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multi_panel_figure_2!$AI$2:$AI$31</c:f>
              <c:numCache>
                <c:formatCode>0.00</c:formatCode>
                <c:ptCount val="30"/>
                <c:pt idx="0">
                  <c:v>0.17</c:v>
                </c:pt>
                <c:pt idx="1">
                  <c:v>0.19</c:v>
                </c:pt>
                <c:pt idx="2">
                  <c:v>0.24</c:v>
                </c:pt>
                <c:pt idx="3">
                  <c:v>0.21</c:v>
                </c:pt>
                <c:pt idx="4">
                  <c:v>0.15</c:v>
                </c:pt>
                <c:pt idx="5">
                  <c:v>0.15</c:v>
                </c:pt>
                <c:pt idx="6">
                  <c:v>0.14000000000000001</c:v>
                </c:pt>
                <c:pt idx="7">
                  <c:v>0.15</c:v>
                </c:pt>
                <c:pt idx="8">
                  <c:v>0.17</c:v>
                </c:pt>
                <c:pt idx="9">
                  <c:v>0.22</c:v>
                </c:pt>
                <c:pt idx="10">
                  <c:v>0.12</c:v>
                </c:pt>
                <c:pt idx="11">
                  <c:v>0.17</c:v>
                </c:pt>
                <c:pt idx="12">
                  <c:v>0.11</c:v>
                </c:pt>
                <c:pt idx="13">
                  <c:v>0.36</c:v>
                </c:pt>
                <c:pt idx="14">
                  <c:v>0.38</c:v>
                </c:pt>
                <c:pt idx="15">
                  <c:v>0.22</c:v>
                </c:pt>
                <c:pt idx="16">
                  <c:v>0.36</c:v>
                </c:pt>
                <c:pt idx="17">
                  <c:v>0.48</c:v>
                </c:pt>
                <c:pt idx="18">
                  <c:v>0.5</c:v>
                </c:pt>
                <c:pt idx="19">
                  <c:v>0.63</c:v>
                </c:pt>
                <c:pt idx="20">
                  <c:v>1.1599999999999999</c:v>
                </c:pt>
                <c:pt idx="21">
                  <c:v>0.93</c:v>
                </c:pt>
                <c:pt idx="22">
                  <c:v>0.64</c:v>
                </c:pt>
                <c:pt idx="23">
                  <c:v>0.81</c:v>
                </c:pt>
                <c:pt idx="24">
                  <c:v>0.46</c:v>
                </c:pt>
                <c:pt idx="25">
                  <c:v>0.8</c:v>
                </c:pt>
                <c:pt idx="26">
                  <c:v>0.92</c:v>
                </c:pt>
                <c:pt idx="27">
                  <c:v>0.91</c:v>
                </c:pt>
                <c:pt idx="28">
                  <c:v>0.54</c:v>
                </c:pt>
                <c:pt idx="29">
                  <c:v>0.69</c:v>
                </c:pt>
              </c:numCache>
            </c:numRef>
          </c:val>
          <c:smooth val="0"/>
          <c:extLst>
            <c:ext xmlns:c16="http://schemas.microsoft.com/office/drawing/2014/chart" uri="{C3380CC4-5D6E-409C-BE32-E72D297353CC}">
              <c16:uniqueId val="{00000002-986E-4282-9E50-88490F554277}"/>
            </c:ext>
          </c:extLst>
        </c:ser>
        <c:dLbls>
          <c:showLegendKey val="0"/>
          <c:showVal val="0"/>
          <c:showCatName val="0"/>
          <c:showSerName val="0"/>
          <c:showPercent val="0"/>
          <c:showBubbleSize val="0"/>
        </c:dLbls>
        <c:marker val="1"/>
        <c:smooth val="0"/>
        <c:axId val="1513152144"/>
        <c:axId val="1513175184"/>
      </c:lineChart>
      <c:catAx>
        <c:axId val="155513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53328"/>
        <c:crosses val="autoZero"/>
        <c:auto val="1"/>
        <c:lblAlgn val="ctr"/>
        <c:lblOffset val="100"/>
        <c:noMultiLvlLbl val="0"/>
      </c:catAx>
      <c:valAx>
        <c:axId val="15551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39408"/>
        <c:crosses val="autoZero"/>
        <c:crossBetween val="between"/>
      </c:valAx>
      <c:valAx>
        <c:axId val="1513175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52144"/>
        <c:crosses val="max"/>
        <c:crossBetween val="between"/>
      </c:valAx>
      <c:catAx>
        <c:axId val="1513152144"/>
        <c:scaling>
          <c:orientation val="minMax"/>
        </c:scaling>
        <c:delete val="1"/>
        <c:axPos val="b"/>
        <c:numFmt formatCode="General" sourceLinked="1"/>
        <c:majorTickMark val="out"/>
        <c:minorTickMark val="none"/>
        <c:tickLblPos val="nextTo"/>
        <c:crossAx val="15131751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soil moisture (-25 kPa)</c:v>
          </c:tx>
          <c:spPr>
            <a:ln w="28575" cap="rnd">
              <a:solidFill>
                <a:schemeClr val="accent1"/>
              </a:solidFill>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multi_panel_figure!$G$2:$G$62</c:f>
              <c:numCache>
                <c:formatCode>0.00</c:formatCode>
                <c:ptCount val="61"/>
                <c:pt idx="0">
                  <c:v>0.31</c:v>
                </c:pt>
                <c:pt idx="1">
                  <c:v>0.31</c:v>
                </c:pt>
                <c:pt idx="2">
                  <c:v>0.31</c:v>
                </c:pt>
                <c:pt idx="3">
                  <c:v>0.31</c:v>
                </c:pt>
                <c:pt idx="4">
                  <c:v>0.31</c:v>
                </c:pt>
                <c:pt idx="5">
                  <c:v>0.31</c:v>
                </c:pt>
                <c:pt idx="6">
                  <c:v>0.31</c:v>
                </c:pt>
                <c:pt idx="7">
                  <c:v>0.31</c:v>
                </c:pt>
                <c:pt idx="8">
                  <c:v>0.31</c:v>
                </c:pt>
                <c:pt idx="9">
                  <c:v>0.31</c:v>
                </c:pt>
                <c:pt idx="10">
                  <c:v>0.30833333299999999</c:v>
                </c:pt>
                <c:pt idx="11">
                  <c:v>0.30208333300000001</c:v>
                </c:pt>
                <c:pt idx="12">
                  <c:v>0.3</c:v>
                </c:pt>
                <c:pt idx="13">
                  <c:v>0.3</c:v>
                </c:pt>
                <c:pt idx="14">
                  <c:v>0.304166667</c:v>
                </c:pt>
                <c:pt idx="15">
                  <c:v>0.31</c:v>
                </c:pt>
                <c:pt idx="16">
                  <c:v>0.31</c:v>
                </c:pt>
                <c:pt idx="17">
                  <c:v>0.31</c:v>
                </c:pt>
                <c:pt idx="18">
                  <c:v>0.31</c:v>
                </c:pt>
                <c:pt idx="19">
                  <c:v>0.3125</c:v>
                </c:pt>
                <c:pt idx="20">
                  <c:v>0.31</c:v>
                </c:pt>
                <c:pt idx="21">
                  <c:v>0.31</c:v>
                </c:pt>
                <c:pt idx="22">
                  <c:v>0.31</c:v>
                </c:pt>
                <c:pt idx="23">
                  <c:v>0.31</c:v>
                </c:pt>
                <c:pt idx="24">
                  <c:v>0.31</c:v>
                </c:pt>
                <c:pt idx="25">
                  <c:v>0.31</c:v>
                </c:pt>
                <c:pt idx="26">
                  <c:v>0.31</c:v>
                </c:pt>
                <c:pt idx="27">
                  <c:v>0.31</c:v>
                </c:pt>
                <c:pt idx="28">
                  <c:v>0.30458333300000001</c:v>
                </c:pt>
                <c:pt idx="29">
                  <c:v>0.3</c:v>
                </c:pt>
                <c:pt idx="30">
                  <c:v>0.3</c:v>
                </c:pt>
                <c:pt idx="31">
                  <c:v>0.306666667</c:v>
                </c:pt>
                <c:pt idx="32">
                  <c:v>0.31458333300000002</c:v>
                </c:pt>
                <c:pt idx="33">
                  <c:v>0.31</c:v>
                </c:pt>
                <c:pt idx="34">
                  <c:v>0.31</c:v>
                </c:pt>
                <c:pt idx="35">
                  <c:v>0.31</c:v>
                </c:pt>
                <c:pt idx="36">
                  <c:v>0.306666667</c:v>
                </c:pt>
                <c:pt idx="37">
                  <c:v>0.3</c:v>
                </c:pt>
                <c:pt idx="38">
                  <c:v>0.3</c:v>
                </c:pt>
                <c:pt idx="39">
                  <c:v>0.31458333300000002</c:v>
                </c:pt>
                <c:pt idx="40">
                  <c:v>0.31333333299999999</c:v>
                </c:pt>
                <c:pt idx="41">
                  <c:v>0.31</c:v>
                </c:pt>
                <c:pt idx="42">
                  <c:v>0.3075</c:v>
                </c:pt>
                <c:pt idx="43">
                  <c:v>0.3</c:v>
                </c:pt>
                <c:pt idx="44">
                  <c:v>0.3</c:v>
                </c:pt>
                <c:pt idx="45">
                  <c:v>0.3</c:v>
                </c:pt>
                <c:pt idx="46">
                  <c:v>0.31874999999999998</c:v>
                </c:pt>
                <c:pt idx="47">
                  <c:v>0.32</c:v>
                </c:pt>
                <c:pt idx="48">
                  <c:v>0.32</c:v>
                </c:pt>
                <c:pt idx="49">
                  <c:v>0.31708333300000002</c:v>
                </c:pt>
                <c:pt idx="50">
                  <c:v>0.31</c:v>
                </c:pt>
                <c:pt idx="51">
                  <c:v>0.31</c:v>
                </c:pt>
                <c:pt idx="52">
                  <c:v>0.30875000000000002</c:v>
                </c:pt>
                <c:pt idx="53">
                  <c:v>0.3</c:v>
                </c:pt>
                <c:pt idx="54">
                  <c:v>0.3</c:v>
                </c:pt>
                <c:pt idx="55">
                  <c:v>0.3</c:v>
                </c:pt>
                <c:pt idx="56">
                  <c:v>0.3</c:v>
                </c:pt>
                <c:pt idx="57">
                  <c:v>0.29833333299999998</c:v>
                </c:pt>
                <c:pt idx="58">
                  <c:v>0.28999999999999998</c:v>
                </c:pt>
                <c:pt idx="59">
                  <c:v>0.28999999999999998</c:v>
                </c:pt>
                <c:pt idx="60">
                  <c:v>0.29249999999999998</c:v>
                </c:pt>
              </c:numCache>
            </c:numRef>
          </c:val>
          <c:smooth val="0"/>
          <c:extLst>
            <c:ext xmlns:c16="http://schemas.microsoft.com/office/drawing/2014/chart" uri="{C3380CC4-5D6E-409C-BE32-E72D297353CC}">
              <c16:uniqueId val="{00000000-6629-4D30-9551-55DC8C64563D}"/>
            </c:ext>
          </c:extLst>
        </c:ser>
        <c:ser>
          <c:idx val="1"/>
          <c:order val="1"/>
          <c:tx>
            <c:v>soil moisture (-50 kPa)</c:v>
          </c:tx>
          <c:spPr>
            <a:ln w="28575" cap="rnd">
              <a:solidFill>
                <a:schemeClr val="accent2"/>
              </a:solidFill>
              <a:prstDash val="sys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multi_panel_figure!$G$63:$G$123</c:f>
              <c:numCache>
                <c:formatCode>0.00</c:formatCode>
                <c:ptCount val="61"/>
                <c:pt idx="0">
                  <c:v>0.30249999999999999</c:v>
                </c:pt>
                <c:pt idx="1">
                  <c:v>0.3</c:v>
                </c:pt>
                <c:pt idx="2">
                  <c:v>0.3</c:v>
                </c:pt>
                <c:pt idx="3">
                  <c:v>0.306666667</c:v>
                </c:pt>
                <c:pt idx="4">
                  <c:v>0.31</c:v>
                </c:pt>
                <c:pt idx="5">
                  <c:v>0.31</c:v>
                </c:pt>
                <c:pt idx="6">
                  <c:v>0.31</c:v>
                </c:pt>
                <c:pt idx="7">
                  <c:v>0.30208333300000001</c:v>
                </c:pt>
                <c:pt idx="8">
                  <c:v>0.3</c:v>
                </c:pt>
                <c:pt idx="9">
                  <c:v>0.3</c:v>
                </c:pt>
                <c:pt idx="10">
                  <c:v>0.3</c:v>
                </c:pt>
                <c:pt idx="11">
                  <c:v>0.3</c:v>
                </c:pt>
                <c:pt idx="12">
                  <c:v>0.3</c:v>
                </c:pt>
                <c:pt idx="13">
                  <c:v>0.3</c:v>
                </c:pt>
                <c:pt idx="14">
                  <c:v>0.3</c:v>
                </c:pt>
                <c:pt idx="15">
                  <c:v>0.3</c:v>
                </c:pt>
                <c:pt idx="16">
                  <c:v>0.3</c:v>
                </c:pt>
                <c:pt idx="17">
                  <c:v>0.29958333300000001</c:v>
                </c:pt>
                <c:pt idx="18">
                  <c:v>0.3</c:v>
                </c:pt>
                <c:pt idx="19">
                  <c:v>0.30791666699999998</c:v>
                </c:pt>
                <c:pt idx="20">
                  <c:v>0.31125000000000003</c:v>
                </c:pt>
                <c:pt idx="21">
                  <c:v>0.31</c:v>
                </c:pt>
                <c:pt idx="22">
                  <c:v>0.31</c:v>
                </c:pt>
                <c:pt idx="23">
                  <c:v>0.30291666699999997</c:v>
                </c:pt>
                <c:pt idx="24">
                  <c:v>0.3</c:v>
                </c:pt>
                <c:pt idx="25">
                  <c:v>0.3</c:v>
                </c:pt>
                <c:pt idx="26">
                  <c:v>0.3</c:v>
                </c:pt>
                <c:pt idx="27">
                  <c:v>0.3</c:v>
                </c:pt>
                <c:pt idx="28">
                  <c:v>0.3</c:v>
                </c:pt>
                <c:pt idx="29">
                  <c:v>0.292083333</c:v>
                </c:pt>
                <c:pt idx="30">
                  <c:v>0.28999999999999998</c:v>
                </c:pt>
                <c:pt idx="31">
                  <c:v>0.30208333300000001</c:v>
                </c:pt>
                <c:pt idx="32">
                  <c:v>0.31374999999999997</c:v>
                </c:pt>
                <c:pt idx="33">
                  <c:v>0.31125000000000003</c:v>
                </c:pt>
                <c:pt idx="34">
                  <c:v>0.32958333299999998</c:v>
                </c:pt>
                <c:pt idx="35">
                  <c:v>0.32958333299999998</c:v>
                </c:pt>
                <c:pt idx="36">
                  <c:v>0.32</c:v>
                </c:pt>
                <c:pt idx="37">
                  <c:v>0.32</c:v>
                </c:pt>
                <c:pt idx="38">
                  <c:v>0.31041666699999998</c:v>
                </c:pt>
                <c:pt idx="39">
                  <c:v>0.31</c:v>
                </c:pt>
                <c:pt idx="40">
                  <c:v>0.30708333300000001</c:v>
                </c:pt>
                <c:pt idx="41">
                  <c:v>0.3</c:v>
                </c:pt>
                <c:pt idx="42">
                  <c:v>0.30958333300000002</c:v>
                </c:pt>
                <c:pt idx="43">
                  <c:v>0.32166666700000002</c:v>
                </c:pt>
                <c:pt idx="44">
                  <c:v>0.31374999999999997</c:v>
                </c:pt>
                <c:pt idx="45">
                  <c:v>0.31</c:v>
                </c:pt>
                <c:pt idx="46">
                  <c:v>0.3075</c:v>
                </c:pt>
                <c:pt idx="47">
                  <c:v>0.3</c:v>
                </c:pt>
                <c:pt idx="48">
                  <c:v>0.31291666699999998</c:v>
                </c:pt>
                <c:pt idx="49">
                  <c:v>0.32166666700000002</c:v>
                </c:pt>
                <c:pt idx="50">
                  <c:v>0.31874999999999998</c:v>
                </c:pt>
                <c:pt idx="51">
                  <c:v>0.31</c:v>
                </c:pt>
                <c:pt idx="52">
                  <c:v>0.31</c:v>
                </c:pt>
                <c:pt idx="53">
                  <c:v>0.30249999999999999</c:v>
                </c:pt>
                <c:pt idx="54">
                  <c:v>0.3</c:v>
                </c:pt>
                <c:pt idx="55">
                  <c:v>0.3</c:v>
                </c:pt>
                <c:pt idx="56">
                  <c:v>0.29291666700000002</c:v>
                </c:pt>
                <c:pt idx="57">
                  <c:v>0.28999999999999998</c:v>
                </c:pt>
                <c:pt idx="58">
                  <c:v>0.28999999999999998</c:v>
                </c:pt>
                <c:pt idx="59">
                  <c:v>0.28999999999999998</c:v>
                </c:pt>
                <c:pt idx="60">
                  <c:v>0.28999999999999998</c:v>
                </c:pt>
              </c:numCache>
            </c:numRef>
          </c:val>
          <c:smooth val="0"/>
          <c:extLst>
            <c:ext xmlns:c16="http://schemas.microsoft.com/office/drawing/2014/chart" uri="{C3380CC4-5D6E-409C-BE32-E72D297353CC}">
              <c16:uniqueId val="{00000001-6629-4D30-9551-55DC8C64563D}"/>
            </c:ext>
          </c:extLst>
        </c:ser>
        <c:ser>
          <c:idx val="2"/>
          <c:order val="2"/>
          <c:tx>
            <c:v>soil moisture (-75 kPa)</c:v>
          </c:tx>
          <c:spPr>
            <a:ln w="28575" cap="rnd">
              <a:solidFill>
                <a:schemeClr val="accent3"/>
              </a:solidFill>
              <a:prstDash val="sys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multi_panel_figure!$G$124:$G$184</c:f>
              <c:numCache>
                <c:formatCode>0.00</c:formatCode>
                <c:ptCount val="61"/>
                <c:pt idx="0">
                  <c:v>0.27500000000000002</c:v>
                </c:pt>
                <c:pt idx="1">
                  <c:v>0.27</c:v>
                </c:pt>
                <c:pt idx="2">
                  <c:v>0.27</c:v>
                </c:pt>
                <c:pt idx="3">
                  <c:v>0.27166666699999997</c:v>
                </c:pt>
                <c:pt idx="4">
                  <c:v>0.275416667</c:v>
                </c:pt>
                <c:pt idx="5">
                  <c:v>0.27166666699999997</c:v>
                </c:pt>
                <c:pt idx="6">
                  <c:v>0.27</c:v>
                </c:pt>
                <c:pt idx="7">
                  <c:v>0.27</c:v>
                </c:pt>
                <c:pt idx="8">
                  <c:v>0.27</c:v>
                </c:pt>
                <c:pt idx="9">
                  <c:v>0.27</c:v>
                </c:pt>
                <c:pt idx="10">
                  <c:v>0.27</c:v>
                </c:pt>
                <c:pt idx="11">
                  <c:v>0.26500000000000001</c:v>
                </c:pt>
                <c:pt idx="12">
                  <c:v>0.26</c:v>
                </c:pt>
                <c:pt idx="13">
                  <c:v>0.26</c:v>
                </c:pt>
                <c:pt idx="14">
                  <c:v>0.26</c:v>
                </c:pt>
                <c:pt idx="15">
                  <c:v>0.26</c:v>
                </c:pt>
                <c:pt idx="16">
                  <c:v>0.26</c:v>
                </c:pt>
                <c:pt idx="17">
                  <c:v>0.26</c:v>
                </c:pt>
                <c:pt idx="18">
                  <c:v>0.26</c:v>
                </c:pt>
                <c:pt idx="19">
                  <c:v>0.25541666699999999</c:v>
                </c:pt>
                <c:pt idx="20">
                  <c:v>0.25666666700000001</c:v>
                </c:pt>
                <c:pt idx="21">
                  <c:v>0.26</c:v>
                </c:pt>
                <c:pt idx="22">
                  <c:v>0.26</c:v>
                </c:pt>
                <c:pt idx="23">
                  <c:v>0.25374999999999998</c:v>
                </c:pt>
                <c:pt idx="24">
                  <c:v>0.25</c:v>
                </c:pt>
                <c:pt idx="25">
                  <c:v>0.25</c:v>
                </c:pt>
                <c:pt idx="26">
                  <c:v>0.25</c:v>
                </c:pt>
                <c:pt idx="27">
                  <c:v>0.24875</c:v>
                </c:pt>
                <c:pt idx="28">
                  <c:v>0.24916666700000001</c:v>
                </c:pt>
                <c:pt idx="29">
                  <c:v>0.25</c:v>
                </c:pt>
                <c:pt idx="30">
                  <c:v>0.25</c:v>
                </c:pt>
                <c:pt idx="31">
                  <c:v>0.25708333300000002</c:v>
                </c:pt>
                <c:pt idx="32">
                  <c:v>0.27</c:v>
                </c:pt>
                <c:pt idx="33">
                  <c:v>0.26250000000000001</c:v>
                </c:pt>
                <c:pt idx="34">
                  <c:v>0.26</c:v>
                </c:pt>
                <c:pt idx="35">
                  <c:v>0.255</c:v>
                </c:pt>
                <c:pt idx="36">
                  <c:v>0.25958333300000003</c:v>
                </c:pt>
                <c:pt idx="37">
                  <c:v>0.26</c:v>
                </c:pt>
                <c:pt idx="38">
                  <c:v>0.26</c:v>
                </c:pt>
                <c:pt idx="39">
                  <c:v>0.27124999999999999</c:v>
                </c:pt>
                <c:pt idx="40">
                  <c:v>0.27</c:v>
                </c:pt>
                <c:pt idx="41">
                  <c:v>0.26208333299999997</c:v>
                </c:pt>
                <c:pt idx="42">
                  <c:v>0.26</c:v>
                </c:pt>
                <c:pt idx="43">
                  <c:v>0.25291666699999998</c:v>
                </c:pt>
                <c:pt idx="44">
                  <c:v>0.25</c:v>
                </c:pt>
                <c:pt idx="45">
                  <c:v>0.25</c:v>
                </c:pt>
                <c:pt idx="46">
                  <c:v>0.275416667</c:v>
                </c:pt>
                <c:pt idx="47">
                  <c:v>0.27</c:v>
                </c:pt>
                <c:pt idx="48">
                  <c:v>0.27</c:v>
                </c:pt>
                <c:pt idx="49">
                  <c:v>0.27</c:v>
                </c:pt>
                <c:pt idx="50">
                  <c:v>0.27</c:v>
                </c:pt>
                <c:pt idx="51">
                  <c:v>0.263333333</c:v>
                </c:pt>
                <c:pt idx="52">
                  <c:v>0.26</c:v>
                </c:pt>
                <c:pt idx="53">
                  <c:v>0.25541666699999999</c:v>
                </c:pt>
                <c:pt idx="54">
                  <c:v>0.25874999999999998</c:v>
                </c:pt>
                <c:pt idx="55">
                  <c:v>0.27666666699999998</c:v>
                </c:pt>
                <c:pt idx="56">
                  <c:v>0.27</c:v>
                </c:pt>
                <c:pt idx="57">
                  <c:v>0.27</c:v>
                </c:pt>
                <c:pt idx="58">
                  <c:v>0.27</c:v>
                </c:pt>
                <c:pt idx="59">
                  <c:v>0.27</c:v>
                </c:pt>
                <c:pt idx="60">
                  <c:v>0.26708333299999998</c:v>
                </c:pt>
              </c:numCache>
            </c:numRef>
          </c:val>
          <c:smooth val="0"/>
          <c:extLst>
            <c:ext xmlns:c16="http://schemas.microsoft.com/office/drawing/2014/chart" uri="{C3380CC4-5D6E-409C-BE32-E72D297353CC}">
              <c16:uniqueId val="{00000002-6629-4D30-9551-55DC8C64563D}"/>
            </c:ext>
          </c:extLst>
        </c:ser>
        <c:ser>
          <c:idx val="3"/>
          <c:order val="3"/>
          <c:tx>
            <c:v>soil moisture (-100 kPa)</c:v>
          </c:tx>
          <c:spPr>
            <a:ln w="28575" cap="rnd">
              <a:solidFill>
                <a:schemeClr val="accent4"/>
              </a:solidFill>
              <a:prstDash val="dash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multi_panel_figure!$G$185:$G$245</c:f>
              <c:numCache>
                <c:formatCode>0.00</c:formatCode>
                <c:ptCount val="61"/>
                <c:pt idx="0">
                  <c:v>0.36</c:v>
                </c:pt>
                <c:pt idx="1">
                  <c:v>0.36</c:v>
                </c:pt>
                <c:pt idx="2">
                  <c:v>0.36083333299999998</c:v>
                </c:pt>
                <c:pt idx="3">
                  <c:v>0.3725</c:v>
                </c:pt>
                <c:pt idx="4">
                  <c:v>0.37</c:v>
                </c:pt>
                <c:pt idx="5">
                  <c:v>0.37</c:v>
                </c:pt>
                <c:pt idx="6">
                  <c:v>0.37</c:v>
                </c:pt>
                <c:pt idx="7">
                  <c:v>0.366666667</c:v>
                </c:pt>
                <c:pt idx="8">
                  <c:v>0.36</c:v>
                </c:pt>
                <c:pt idx="9">
                  <c:v>0.36</c:v>
                </c:pt>
                <c:pt idx="10">
                  <c:v>0.36</c:v>
                </c:pt>
                <c:pt idx="11">
                  <c:v>0.36</c:v>
                </c:pt>
                <c:pt idx="12">
                  <c:v>0.36</c:v>
                </c:pt>
                <c:pt idx="13">
                  <c:v>0.36</c:v>
                </c:pt>
                <c:pt idx="14">
                  <c:v>0.36</c:v>
                </c:pt>
                <c:pt idx="15">
                  <c:v>0.36</c:v>
                </c:pt>
                <c:pt idx="16">
                  <c:v>0.36</c:v>
                </c:pt>
                <c:pt idx="17">
                  <c:v>0.36</c:v>
                </c:pt>
                <c:pt idx="18">
                  <c:v>0.36</c:v>
                </c:pt>
                <c:pt idx="19">
                  <c:v>0.36</c:v>
                </c:pt>
                <c:pt idx="20">
                  <c:v>0.36</c:v>
                </c:pt>
                <c:pt idx="21">
                  <c:v>0.36</c:v>
                </c:pt>
                <c:pt idx="22">
                  <c:v>0.36</c:v>
                </c:pt>
                <c:pt idx="23">
                  <c:v>0.36</c:v>
                </c:pt>
                <c:pt idx="24">
                  <c:v>0.359166667</c:v>
                </c:pt>
                <c:pt idx="25">
                  <c:v>0.35791666700000002</c:v>
                </c:pt>
                <c:pt idx="26">
                  <c:v>0.35375000000000001</c:v>
                </c:pt>
                <c:pt idx="27">
                  <c:v>0.35249999999999998</c:v>
                </c:pt>
                <c:pt idx="28">
                  <c:v>0.35041666700000001</c:v>
                </c:pt>
                <c:pt idx="29">
                  <c:v>0.35166666699999999</c:v>
                </c:pt>
                <c:pt idx="30">
                  <c:v>0.35125000000000001</c:v>
                </c:pt>
                <c:pt idx="31">
                  <c:v>0.35</c:v>
                </c:pt>
                <c:pt idx="32">
                  <c:v>0.35</c:v>
                </c:pt>
                <c:pt idx="33">
                  <c:v>0.36958333300000001</c:v>
                </c:pt>
                <c:pt idx="34">
                  <c:v>0.37</c:v>
                </c:pt>
                <c:pt idx="35">
                  <c:v>0.37</c:v>
                </c:pt>
                <c:pt idx="36">
                  <c:v>0.37</c:v>
                </c:pt>
                <c:pt idx="37">
                  <c:v>0.36791666699999998</c:v>
                </c:pt>
                <c:pt idx="38">
                  <c:v>0.36333333299999998</c:v>
                </c:pt>
                <c:pt idx="39">
                  <c:v>0.36541666699999997</c:v>
                </c:pt>
                <c:pt idx="40">
                  <c:v>0.36</c:v>
                </c:pt>
                <c:pt idx="41">
                  <c:v>0.36</c:v>
                </c:pt>
                <c:pt idx="42">
                  <c:v>0.35749999999999998</c:v>
                </c:pt>
                <c:pt idx="43">
                  <c:v>0.35</c:v>
                </c:pt>
                <c:pt idx="44">
                  <c:v>0.35</c:v>
                </c:pt>
                <c:pt idx="45">
                  <c:v>0.34916666699999999</c:v>
                </c:pt>
                <c:pt idx="46">
                  <c:v>0.34</c:v>
                </c:pt>
                <c:pt idx="47">
                  <c:v>0.34</c:v>
                </c:pt>
                <c:pt idx="48">
                  <c:v>0.375</c:v>
                </c:pt>
                <c:pt idx="49">
                  <c:v>0.37</c:v>
                </c:pt>
                <c:pt idx="50">
                  <c:v>0.36499999999999999</c:v>
                </c:pt>
                <c:pt idx="51">
                  <c:v>0.36</c:v>
                </c:pt>
                <c:pt idx="52">
                  <c:v>0.36</c:v>
                </c:pt>
                <c:pt idx="53">
                  <c:v>0.36</c:v>
                </c:pt>
                <c:pt idx="54">
                  <c:v>0.36</c:v>
                </c:pt>
                <c:pt idx="55">
                  <c:v>0.35625000000000001</c:v>
                </c:pt>
                <c:pt idx="56">
                  <c:v>0.35249999999999998</c:v>
                </c:pt>
                <c:pt idx="57">
                  <c:v>0.35</c:v>
                </c:pt>
                <c:pt idx="58">
                  <c:v>0.35</c:v>
                </c:pt>
                <c:pt idx="59">
                  <c:v>0.35</c:v>
                </c:pt>
                <c:pt idx="60">
                  <c:v>0.35</c:v>
                </c:pt>
              </c:numCache>
            </c:numRef>
          </c:val>
          <c:smooth val="0"/>
          <c:extLst>
            <c:ext xmlns:c16="http://schemas.microsoft.com/office/drawing/2014/chart" uri="{C3380CC4-5D6E-409C-BE32-E72D297353CC}">
              <c16:uniqueId val="{00000003-6629-4D30-9551-55DC8C64563D}"/>
            </c:ext>
          </c:extLst>
        </c:ser>
        <c:ser>
          <c:idx val="4"/>
          <c:order val="4"/>
          <c:tx>
            <c:v>soil moisture (-125 kPa)</c:v>
          </c:tx>
          <c:spPr>
            <a:ln w="28575" cap="rnd">
              <a:solidFill>
                <a:schemeClr val="accent5"/>
              </a:solidFill>
              <a:prstDash val="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multi_panel_figure!$G$246:$G$306</c:f>
              <c:numCache>
                <c:formatCode>0.00</c:formatCode>
                <c:ptCount val="61"/>
                <c:pt idx="0">
                  <c:v>0.37</c:v>
                </c:pt>
                <c:pt idx="1">
                  <c:v>0.37</c:v>
                </c:pt>
                <c:pt idx="2">
                  <c:v>0.37375000000000003</c:v>
                </c:pt>
                <c:pt idx="3">
                  <c:v>0.39416666700000003</c:v>
                </c:pt>
                <c:pt idx="4">
                  <c:v>0.39</c:v>
                </c:pt>
                <c:pt idx="5">
                  <c:v>0.39</c:v>
                </c:pt>
                <c:pt idx="6">
                  <c:v>0.385833333</c:v>
                </c:pt>
                <c:pt idx="7">
                  <c:v>0.38041666699999999</c:v>
                </c:pt>
                <c:pt idx="8">
                  <c:v>0.38</c:v>
                </c:pt>
                <c:pt idx="9">
                  <c:v>0.38</c:v>
                </c:pt>
                <c:pt idx="10">
                  <c:v>0.38</c:v>
                </c:pt>
                <c:pt idx="11">
                  <c:v>0.37541666699999998</c:v>
                </c:pt>
                <c:pt idx="12">
                  <c:v>0.37260869600000002</c:v>
                </c:pt>
                <c:pt idx="13">
                  <c:v>0.37</c:v>
                </c:pt>
                <c:pt idx="14">
                  <c:v>0.37</c:v>
                </c:pt>
                <c:pt idx="15">
                  <c:v>0.37</c:v>
                </c:pt>
                <c:pt idx="16">
                  <c:v>0.37</c:v>
                </c:pt>
                <c:pt idx="17">
                  <c:v>0.36749999999999999</c:v>
                </c:pt>
                <c:pt idx="18">
                  <c:v>0.36</c:v>
                </c:pt>
                <c:pt idx="19">
                  <c:v>0.36</c:v>
                </c:pt>
                <c:pt idx="20">
                  <c:v>0.36</c:v>
                </c:pt>
                <c:pt idx="21">
                  <c:v>0.36</c:v>
                </c:pt>
                <c:pt idx="22">
                  <c:v>0.359583333</c:v>
                </c:pt>
                <c:pt idx="23">
                  <c:v>0.35041666700000001</c:v>
                </c:pt>
                <c:pt idx="24">
                  <c:v>0.35</c:v>
                </c:pt>
                <c:pt idx="25">
                  <c:v>0.35</c:v>
                </c:pt>
                <c:pt idx="26">
                  <c:v>0.34708333299999999</c:v>
                </c:pt>
                <c:pt idx="27">
                  <c:v>0.34</c:v>
                </c:pt>
                <c:pt idx="28">
                  <c:v>0.34</c:v>
                </c:pt>
                <c:pt idx="29">
                  <c:v>0.34</c:v>
                </c:pt>
                <c:pt idx="30">
                  <c:v>0.34</c:v>
                </c:pt>
                <c:pt idx="31">
                  <c:v>0.36249999999999999</c:v>
                </c:pt>
                <c:pt idx="32">
                  <c:v>0.36249999999999999</c:v>
                </c:pt>
                <c:pt idx="33">
                  <c:v>0.36</c:v>
                </c:pt>
                <c:pt idx="34">
                  <c:v>0.35416666699999999</c:v>
                </c:pt>
                <c:pt idx="35">
                  <c:v>0.35</c:v>
                </c:pt>
                <c:pt idx="36">
                  <c:v>0.34666666699999998</c:v>
                </c:pt>
                <c:pt idx="37">
                  <c:v>0.34</c:v>
                </c:pt>
                <c:pt idx="38">
                  <c:v>0.34749999999999998</c:v>
                </c:pt>
                <c:pt idx="39">
                  <c:v>0.37541666699999998</c:v>
                </c:pt>
                <c:pt idx="40">
                  <c:v>0.366666667</c:v>
                </c:pt>
                <c:pt idx="41">
                  <c:v>0.36</c:v>
                </c:pt>
                <c:pt idx="42">
                  <c:v>0.35</c:v>
                </c:pt>
                <c:pt idx="43">
                  <c:v>0.34875</c:v>
                </c:pt>
                <c:pt idx="44">
                  <c:v>0.34</c:v>
                </c:pt>
                <c:pt idx="45">
                  <c:v>0.34</c:v>
                </c:pt>
                <c:pt idx="46">
                  <c:v>0.33833333300000001</c:v>
                </c:pt>
                <c:pt idx="47">
                  <c:v>0.33166666700000003</c:v>
                </c:pt>
                <c:pt idx="48">
                  <c:v>0.38416666700000002</c:v>
                </c:pt>
                <c:pt idx="49">
                  <c:v>0.37458333300000002</c:v>
                </c:pt>
                <c:pt idx="50">
                  <c:v>0.37</c:v>
                </c:pt>
                <c:pt idx="51">
                  <c:v>0.36291666700000003</c:v>
                </c:pt>
                <c:pt idx="52">
                  <c:v>0.36</c:v>
                </c:pt>
                <c:pt idx="53">
                  <c:v>0.35749999999999998</c:v>
                </c:pt>
                <c:pt idx="54">
                  <c:v>0.35</c:v>
                </c:pt>
                <c:pt idx="55">
                  <c:v>0.35</c:v>
                </c:pt>
                <c:pt idx="56">
                  <c:v>0.35</c:v>
                </c:pt>
                <c:pt idx="57">
                  <c:v>0.34666666699999998</c:v>
                </c:pt>
                <c:pt idx="58">
                  <c:v>0.34</c:v>
                </c:pt>
                <c:pt idx="59">
                  <c:v>0.34</c:v>
                </c:pt>
                <c:pt idx="60">
                  <c:v>0.34</c:v>
                </c:pt>
              </c:numCache>
            </c:numRef>
          </c:val>
          <c:smooth val="0"/>
          <c:extLst>
            <c:ext xmlns:c16="http://schemas.microsoft.com/office/drawing/2014/chart" uri="{C3380CC4-5D6E-409C-BE32-E72D297353CC}">
              <c16:uniqueId val="{00000005-6629-4D30-9551-55DC8C64563D}"/>
            </c:ext>
          </c:extLst>
        </c:ser>
        <c:dLbls>
          <c:showLegendKey val="0"/>
          <c:showVal val="0"/>
          <c:showCatName val="0"/>
          <c:showSerName val="0"/>
          <c:showPercent val="0"/>
          <c:showBubbleSize val="0"/>
        </c:dLbls>
        <c:smooth val="0"/>
        <c:axId val="105906352"/>
        <c:axId val="105909232"/>
      </c:lineChart>
      <c:dateAx>
        <c:axId val="10590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9232"/>
        <c:crosses val="autoZero"/>
        <c:auto val="1"/>
        <c:lblOffset val="100"/>
        <c:baseTimeUnit val="days"/>
        <c:majorUnit val="10"/>
        <c:majorTimeUnit val="days"/>
      </c:dateAx>
      <c:valAx>
        <c:axId val="105909232"/>
        <c:scaling>
          <c:orientation val="minMax"/>
          <c:max val="0.4"/>
          <c:min val="0.24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soil moisture (VWC)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multi_panel_figure_2!$AJ$1</c:f>
              <c:strCache>
                <c:ptCount val="1"/>
                <c:pt idx="0">
                  <c:v>Amadea_SWP</c:v>
                </c:pt>
              </c:strCache>
            </c:strRef>
          </c:tx>
          <c:spPr>
            <a:gradFill>
              <a:gsLst>
                <a:gs pos="0">
                  <a:schemeClr val="accent2">
                    <a:lumMod val="20000"/>
                    <a:lumOff val="80000"/>
                  </a:schemeClr>
                </a:gs>
                <a:gs pos="74000">
                  <a:schemeClr val="accent2">
                    <a:lumMod val="40000"/>
                    <a:lumOff val="60000"/>
                  </a:schemeClr>
                </a:gs>
                <a:gs pos="83000">
                  <a:schemeClr val="accent2">
                    <a:lumMod val="60000"/>
                    <a:lumOff val="40000"/>
                  </a:schemeClr>
                </a:gs>
                <a:gs pos="100000">
                  <a:schemeClr val="accent2">
                    <a:lumMod val="75000"/>
                  </a:schemeClr>
                </a:gs>
              </a:gsLst>
              <a:lin ang="5400000" scaled="1"/>
            </a:gradFill>
            <a:ln>
              <a:solidFill>
                <a:schemeClr val="accent2"/>
              </a:solidFill>
            </a:ln>
            <a:effectLst/>
          </c:spPr>
          <c:invertIfNegative val="0"/>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multi_panel_figure_2!$AJ$2:$AJ$31</c:f>
              <c:numCache>
                <c:formatCode>0.00</c:formatCode>
                <c:ptCount val="30"/>
                <c:pt idx="0">
                  <c:v>-21.48</c:v>
                </c:pt>
                <c:pt idx="1">
                  <c:v>-27.56</c:v>
                </c:pt>
                <c:pt idx="2">
                  <c:v>-25.83</c:v>
                </c:pt>
                <c:pt idx="3">
                  <c:v>-16.95</c:v>
                </c:pt>
                <c:pt idx="4">
                  <c:v>-15.36</c:v>
                </c:pt>
                <c:pt idx="5">
                  <c:v>-18.95</c:v>
                </c:pt>
                <c:pt idx="6">
                  <c:v>-17.53</c:v>
                </c:pt>
                <c:pt idx="7">
                  <c:v>-22.66</c:v>
                </c:pt>
                <c:pt idx="8">
                  <c:v>-29.67</c:v>
                </c:pt>
                <c:pt idx="9">
                  <c:v>-14.9</c:v>
                </c:pt>
                <c:pt idx="10">
                  <c:v>-19.2</c:v>
                </c:pt>
                <c:pt idx="11">
                  <c:v>-32.22</c:v>
                </c:pt>
                <c:pt idx="12">
                  <c:v>-37.04</c:v>
                </c:pt>
                <c:pt idx="13">
                  <c:v>-86.51</c:v>
                </c:pt>
                <c:pt idx="14">
                  <c:v>-30.67</c:v>
                </c:pt>
                <c:pt idx="15">
                  <c:v>-72.89</c:v>
                </c:pt>
                <c:pt idx="16">
                  <c:v>-39.86</c:v>
                </c:pt>
                <c:pt idx="17">
                  <c:v>-69.2</c:v>
                </c:pt>
                <c:pt idx="18">
                  <c:v>-38.409999999999997</c:v>
                </c:pt>
                <c:pt idx="19">
                  <c:v>-28.5</c:v>
                </c:pt>
                <c:pt idx="20">
                  <c:v>-46.67</c:v>
                </c:pt>
                <c:pt idx="21">
                  <c:v>-50.77</c:v>
                </c:pt>
                <c:pt idx="22">
                  <c:v>-54.8</c:v>
                </c:pt>
                <c:pt idx="23">
                  <c:v>-37.47</c:v>
                </c:pt>
                <c:pt idx="24">
                  <c:v>-36.880000000000003</c:v>
                </c:pt>
                <c:pt idx="25">
                  <c:v>-38.979999999999997</c:v>
                </c:pt>
                <c:pt idx="26">
                  <c:v>-24.83</c:v>
                </c:pt>
                <c:pt idx="27">
                  <c:v>-195.99</c:v>
                </c:pt>
                <c:pt idx="28">
                  <c:v>-81.790000000000006</c:v>
                </c:pt>
                <c:pt idx="29">
                  <c:v>-54.1</c:v>
                </c:pt>
              </c:numCache>
            </c:numRef>
          </c:val>
          <c:extLst>
            <c:ext xmlns:c16="http://schemas.microsoft.com/office/drawing/2014/chart" uri="{C3380CC4-5D6E-409C-BE32-E72D297353CC}">
              <c16:uniqueId val="{00000000-2301-4E32-8D95-1F4E4F03D9CF}"/>
            </c:ext>
          </c:extLst>
        </c:ser>
        <c:dLbls>
          <c:showLegendKey val="0"/>
          <c:showVal val="0"/>
          <c:showCatName val="0"/>
          <c:showSerName val="0"/>
          <c:showPercent val="0"/>
          <c:showBubbleSize val="0"/>
        </c:dLbls>
        <c:gapWidth val="219"/>
        <c:axId val="1555139408"/>
        <c:axId val="1555153328"/>
      </c:barChart>
      <c:lineChart>
        <c:grouping val="standard"/>
        <c:varyColors val="0"/>
        <c:ser>
          <c:idx val="1"/>
          <c:order val="1"/>
          <c:tx>
            <c:strRef>
              <c:f>multi_panel_figure_2!$AK$1</c:f>
              <c:strCache>
                <c:ptCount val="1"/>
                <c:pt idx="0">
                  <c:v>Amadea_LAI</c:v>
                </c:pt>
              </c:strCache>
            </c:strRef>
          </c:tx>
          <c:spPr>
            <a:ln w="28575" cap="rnd">
              <a:gradFill>
                <a:gsLst>
                  <a:gs pos="0">
                    <a:schemeClr val="accent6">
                      <a:lumMod val="75000"/>
                    </a:schemeClr>
                  </a:gs>
                  <a:gs pos="74000">
                    <a:schemeClr val="accent6">
                      <a:lumMod val="60000"/>
                      <a:lumOff val="40000"/>
                    </a:schemeClr>
                  </a:gs>
                  <a:gs pos="83000">
                    <a:schemeClr val="accent6">
                      <a:lumMod val="40000"/>
                      <a:lumOff val="60000"/>
                    </a:schemeClr>
                  </a:gs>
                  <a:gs pos="100000">
                    <a:schemeClr val="accent6">
                      <a:lumMod val="20000"/>
                      <a:lumOff val="80000"/>
                    </a:schemeClr>
                  </a:gs>
                </a:gsLst>
                <a:lin ang="5400000" scaled="1"/>
              </a:gra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noFill/>
                <a:prstDash val="sysDot"/>
              </a:ln>
              <a:effectLst/>
            </c:spPr>
            <c:trendlineType val="linear"/>
            <c:dispRSqr val="1"/>
            <c:dispEq val="1"/>
            <c:trendlineLbl>
              <c:layout>
                <c:manualLayout>
                  <c:x val="-0.67432801236924034"/>
                  <c:y val="3.10034910684708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C</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multi_panel_figure_2!$AE$2:$AE$31</c:f>
              <c:strCache>
                <c:ptCount val="30"/>
                <c:pt idx="0">
                  <c:v>25_kPa</c:v>
                </c:pt>
                <c:pt idx="1">
                  <c:v>50_kPa</c:v>
                </c:pt>
                <c:pt idx="2">
                  <c:v>50_kPa_WM</c:v>
                </c:pt>
                <c:pt idx="3">
                  <c:v>75_kPa</c:v>
                </c:pt>
                <c:pt idx="4">
                  <c:v>100_kPa</c:v>
                </c:pt>
                <c:pt idx="5">
                  <c:v>125_kPa</c:v>
                </c:pt>
                <c:pt idx="6">
                  <c:v>25_kPa</c:v>
                </c:pt>
                <c:pt idx="7">
                  <c:v>50_kPa</c:v>
                </c:pt>
                <c:pt idx="8">
                  <c:v>50_kPa_WM</c:v>
                </c:pt>
                <c:pt idx="9">
                  <c:v>75_kPa</c:v>
                </c:pt>
                <c:pt idx="10">
                  <c:v>100_kPa</c:v>
                </c:pt>
                <c:pt idx="11">
                  <c:v>125_kPa</c:v>
                </c:pt>
                <c:pt idx="12">
                  <c:v>25_kPa</c:v>
                </c:pt>
                <c:pt idx="13">
                  <c:v>50_kPa</c:v>
                </c:pt>
                <c:pt idx="14">
                  <c:v>50_kPa_WM</c:v>
                </c:pt>
                <c:pt idx="15">
                  <c:v>75_kPa</c:v>
                </c:pt>
                <c:pt idx="16">
                  <c:v>100_kPa</c:v>
                </c:pt>
                <c:pt idx="17">
                  <c:v>125_kPa</c:v>
                </c:pt>
                <c:pt idx="18">
                  <c:v>25_kPa</c:v>
                </c:pt>
                <c:pt idx="19">
                  <c:v>50_kPa</c:v>
                </c:pt>
                <c:pt idx="20">
                  <c:v>50_kPa_WM</c:v>
                </c:pt>
                <c:pt idx="21">
                  <c:v>75_kPa</c:v>
                </c:pt>
                <c:pt idx="22">
                  <c:v>100_kPa</c:v>
                </c:pt>
                <c:pt idx="23">
                  <c:v>125_kPa</c:v>
                </c:pt>
                <c:pt idx="24">
                  <c:v>25_kPa</c:v>
                </c:pt>
                <c:pt idx="25">
                  <c:v>50_kPa</c:v>
                </c:pt>
                <c:pt idx="26">
                  <c:v>50_kPa_WM</c:v>
                </c:pt>
                <c:pt idx="27">
                  <c:v>75_kPa</c:v>
                </c:pt>
                <c:pt idx="28">
                  <c:v>100_kPa</c:v>
                </c:pt>
                <c:pt idx="29">
                  <c:v>125_kPa</c:v>
                </c:pt>
              </c:strCache>
            </c:strRef>
          </c:cat>
          <c:val>
            <c:numRef>
              <c:f>multi_panel_figure_2!$AK$2:$AK$31</c:f>
              <c:numCache>
                <c:formatCode>0.00</c:formatCode>
                <c:ptCount val="30"/>
                <c:pt idx="0">
                  <c:v>0.2</c:v>
                </c:pt>
                <c:pt idx="1">
                  <c:v>0.26</c:v>
                </c:pt>
                <c:pt idx="2">
                  <c:v>0.23</c:v>
                </c:pt>
                <c:pt idx="3">
                  <c:v>0.22</c:v>
                </c:pt>
                <c:pt idx="4">
                  <c:v>0.17</c:v>
                </c:pt>
                <c:pt idx="5">
                  <c:v>0.16</c:v>
                </c:pt>
                <c:pt idx="6">
                  <c:v>0.19</c:v>
                </c:pt>
                <c:pt idx="7">
                  <c:v>0</c:v>
                </c:pt>
                <c:pt idx="8">
                  <c:v>0.21</c:v>
                </c:pt>
                <c:pt idx="9">
                  <c:v>0.19</c:v>
                </c:pt>
                <c:pt idx="10">
                  <c:v>0.16</c:v>
                </c:pt>
                <c:pt idx="11">
                  <c:v>0.23</c:v>
                </c:pt>
                <c:pt idx="12">
                  <c:v>0.32</c:v>
                </c:pt>
                <c:pt idx="13">
                  <c:v>0.46</c:v>
                </c:pt>
                <c:pt idx="14">
                  <c:v>0.46</c:v>
                </c:pt>
                <c:pt idx="15">
                  <c:v>0.36</c:v>
                </c:pt>
                <c:pt idx="16">
                  <c:v>0.65</c:v>
                </c:pt>
                <c:pt idx="17">
                  <c:v>0.52</c:v>
                </c:pt>
                <c:pt idx="18">
                  <c:v>0.78</c:v>
                </c:pt>
                <c:pt idx="19">
                  <c:v>1.02</c:v>
                </c:pt>
                <c:pt idx="20">
                  <c:v>1.42</c:v>
                </c:pt>
                <c:pt idx="21">
                  <c:v>1.21</c:v>
                </c:pt>
                <c:pt idx="22">
                  <c:v>0.69</c:v>
                </c:pt>
                <c:pt idx="23">
                  <c:v>0.93</c:v>
                </c:pt>
                <c:pt idx="24">
                  <c:v>0.77</c:v>
                </c:pt>
                <c:pt idx="25">
                  <c:v>1.31</c:v>
                </c:pt>
                <c:pt idx="26">
                  <c:v>1.0900000000000001</c:v>
                </c:pt>
                <c:pt idx="27">
                  <c:v>1.02</c:v>
                </c:pt>
                <c:pt idx="28">
                  <c:v>1.0900000000000001</c:v>
                </c:pt>
                <c:pt idx="29">
                  <c:v>0.97</c:v>
                </c:pt>
              </c:numCache>
            </c:numRef>
          </c:val>
          <c:smooth val="0"/>
          <c:extLst>
            <c:ext xmlns:c16="http://schemas.microsoft.com/office/drawing/2014/chart" uri="{C3380CC4-5D6E-409C-BE32-E72D297353CC}">
              <c16:uniqueId val="{00000002-2301-4E32-8D95-1F4E4F03D9CF}"/>
            </c:ext>
          </c:extLst>
        </c:ser>
        <c:dLbls>
          <c:showLegendKey val="0"/>
          <c:showVal val="0"/>
          <c:showCatName val="0"/>
          <c:showSerName val="0"/>
          <c:showPercent val="0"/>
          <c:showBubbleSize val="0"/>
        </c:dLbls>
        <c:marker val="1"/>
        <c:smooth val="0"/>
        <c:axId val="1513152144"/>
        <c:axId val="1513175184"/>
      </c:lineChart>
      <c:catAx>
        <c:axId val="155513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53328"/>
        <c:crosses val="autoZero"/>
        <c:auto val="1"/>
        <c:lblAlgn val="ctr"/>
        <c:lblOffset val="100"/>
        <c:noMultiLvlLbl val="0"/>
      </c:catAx>
      <c:valAx>
        <c:axId val="15551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39408"/>
        <c:crosses val="autoZero"/>
        <c:crossBetween val="between"/>
      </c:valAx>
      <c:valAx>
        <c:axId val="1513175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52144"/>
        <c:crosses val="max"/>
        <c:crossBetween val="between"/>
      </c:valAx>
      <c:catAx>
        <c:axId val="1513152144"/>
        <c:scaling>
          <c:orientation val="minMax"/>
        </c:scaling>
        <c:delete val="1"/>
        <c:axPos val="b"/>
        <c:numFmt formatCode="General" sourceLinked="1"/>
        <c:majorTickMark val="out"/>
        <c:minorTickMark val="none"/>
        <c:tickLblPos val="nextTo"/>
        <c:crossAx val="15131751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multi_panel_figure_3!$C$5</c:f>
              <c:strCache>
                <c:ptCount val="1"/>
                <c:pt idx="0">
                  <c:v>Hornet_wat_pot_kpa</c:v>
                </c:pt>
              </c:strCache>
            </c:strRef>
          </c:tx>
          <c:spPr>
            <a:ln w="28575" cap="rnd">
              <a:solidFill>
                <a:schemeClr val="accent1"/>
              </a:solidFill>
              <a:round/>
            </a:ln>
            <a:effectLst/>
          </c:spPr>
          <c:marker>
            <c:symbol val="none"/>
          </c:marker>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multi_panel_figure_3!$C$6:$C$66</c:f>
              <c:numCache>
                <c:formatCode>0.00</c:formatCode>
                <c:ptCount val="61"/>
                <c:pt idx="0">
                  <c:v>-15.46</c:v>
                </c:pt>
                <c:pt idx="1">
                  <c:v>-16.260000000000002</c:v>
                </c:pt>
                <c:pt idx="2">
                  <c:v>-17.45</c:v>
                </c:pt>
                <c:pt idx="3">
                  <c:v>-18.8</c:v>
                </c:pt>
                <c:pt idx="4">
                  <c:v>-18.09</c:v>
                </c:pt>
                <c:pt idx="5">
                  <c:v>-18.02</c:v>
                </c:pt>
                <c:pt idx="6">
                  <c:v>-19.170000000000002</c:v>
                </c:pt>
                <c:pt idx="7">
                  <c:v>-21.14</c:v>
                </c:pt>
                <c:pt idx="8">
                  <c:v>-24.24</c:v>
                </c:pt>
                <c:pt idx="9">
                  <c:v>-26.9</c:v>
                </c:pt>
                <c:pt idx="10">
                  <c:v>-29.47</c:v>
                </c:pt>
                <c:pt idx="11">
                  <c:v>-31.92</c:v>
                </c:pt>
                <c:pt idx="12">
                  <c:v>-34.89</c:v>
                </c:pt>
                <c:pt idx="13">
                  <c:v>-38.39</c:v>
                </c:pt>
                <c:pt idx="14">
                  <c:v>-40.619999999999997</c:v>
                </c:pt>
                <c:pt idx="15">
                  <c:v>-36.35</c:v>
                </c:pt>
                <c:pt idx="16">
                  <c:v>-34.71</c:v>
                </c:pt>
                <c:pt idx="17">
                  <c:v>-33.49</c:v>
                </c:pt>
                <c:pt idx="18">
                  <c:v>-34.82</c:v>
                </c:pt>
                <c:pt idx="19">
                  <c:v>-36.68</c:v>
                </c:pt>
                <c:pt idx="20">
                  <c:v>-38.44</c:v>
                </c:pt>
                <c:pt idx="21">
                  <c:v>-41.66</c:v>
                </c:pt>
                <c:pt idx="22">
                  <c:v>-46.11</c:v>
                </c:pt>
                <c:pt idx="23">
                  <c:v>-50.27</c:v>
                </c:pt>
                <c:pt idx="24">
                  <c:v>-56.78</c:v>
                </c:pt>
                <c:pt idx="25">
                  <c:v>-69.319999999999993</c:v>
                </c:pt>
                <c:pt idx="26">
                  <c:v>-88.28</c:v>
                </c:pt>
                <c:pt idx="27">
                  <c:v>-115.14</c:v>
                </c:pt>
                <c:pt idx="28">
                  <c:v>-108.75</c:v>
                </c:pt>
                <c:pt idx="29">
                  <c:v>-89.67</c:v>
                </c:pt>
                <c:pt idx="30">
                  <c:v>-86.19</c:v>
                </c:pt>
                <c:pt idx="31">
                  <c:v>-82.85</c:v>
                </c:pt>
                <c:pt idx="32">
                  <c:v>-39.67</c:v>
                </c:pt>
                <c:pt idx="33">
                  <c:v>-32.56</c:v>
                </c:pt>
                <c:pt idx="34">
                  <c:v>-35.17</c:v>
                </c:pt>
                <c:pt idx="35">
                  <c:v>-42.5</c:v>
                </c:pt>
                <c:pt idx="36">
                  <c:v>-54.87</c:v>
                </c:pt>
                <c:pt idx="37">
                  <c:v>-84.65</c:v>
                </c:pt>
                <c:pt idx="38">
                  <c:v>-134.99</c:v>
                </c:pt>
                <c:pt idx="39">
                  <c:v>-113.89</c:v>
                </c:pt>
                <c:pt idx="40">
                  <c:v>-51.29</c:v>
                </c:pt>
                <c:pt idx="41">
                  <c:v>-45.73</c:v>
                </c:pt>
                <c:pt idx="42">
                  <c:v>-49.93</c:v>
                </c:pt>
                <c:pt idx="43">
                  <c:v>-62.98</c:v>
                </c:pt>
                <c:pt idx="44">
                  <c:v>-90.46</c:v>
                </c:pt>
                <c:pt idx="45">
                  <c:v>-139.74</c:v>
                </c:pt>
                <c:pt idx="46">
                  <c:v>-47.66</c:v>
                </c:pt>
                <c:pt idx="47">
                  <c:v>-17.02</c:v>
                </c:pt>
                <c:pt idx="48">
                  <c:v>-18.68</c:v>
                </c:pt>
                <c:pt idx="49">
                  <c:v>-22</c:v>
                </c:pt>
                <c:pt idx="50">
                  <c:v>-27.87</c:v>
                </c:pt>
                <c:pt idx="51">
                  <c:v>-34.07</c:v>
                </c:pt>
                <c:pt idx="52">
                  <c:v>-42.53</c:v>
                </c:pt>
                <c:pt idx="53">
                  <c:v>-50.91</c:v>
                </c:pt>
                <c:pt idx="54">
                  <c:v>-62.95</c:v>
                </c:pt>
                <c:pt idx="55">
                  <c:v>-84.91</c:v>
                </c:pt>
                <c:pt idx="56">
                  <c:v>-117.68</c:v>
                </c:pt>
                <c:pt idx="57">
                  <c:v>-154.9</c:v>
                </c:pt>
                <c:pt idx="58">
                  <c:v>-177.91</c:v>
                </c:pt>
                <c:pt idx="59">
                  <c:v>-180.1</c:v>
                </c:pt>
                <c:pt idx="60">
                  <c:v>-177.67</c:v>
                </c:pt>
              </c:numCache>
            </c:numRef>
          </c:val>
          <c:smooth val="0"/>
          <c:extLst>
            <c:ext xmlns:c16="http://schemas.microsoft.com/office/drawing/2014/chart" uri="{C3380CC4-5D6E-409C-BE32-E72D297353CC}">
              <c16:uniqueId val="{00000000-3289-4BC5-96E0-78E1C276DF4A}"/>
            </c:ext>
          </c:extLst>
        </c:ser>
        <c:ser>
          <c:idx val="1"/>
          <c:order val="1"/>
          <c:tx>
            <c:strRef>
              <c:f>multi_panel_figure_3!$D$5</c:f>
              <c:strCache>
                <c:ptCount val="1"/>
                <c:pt idx="0">
                  <c:v>Hornet_predicted</c:v>
                </c:pt>
              </c:strCache>
            </c:strRef>
          </c:tx>
          <c:spPr>
            <a:ln w="28575" cap="rnd">
              <a:solidFill>
                <a:schemeClr val="accent2"/>
              </a:solidFill>
              <a:prstDash val="sysDot"/>
              <a:round/>
            </a:ln>
            <a:effectLst/>
          </c:spPr>
          <c:marker>
            <c:symbol val="none"/>
          </c:marker>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multi_panel_figure_3!$D$6:$D$66</c:f>
              <c:numCache>
                <c:formatCode>0.00</c:formatCode>
                <c:ptCount val="61"/>
                <c:pt idx="0">
                  <c:v>-29.84</c:v>
                </c:pt>
                <c:pt idx="1">
                  <c:v>-32.64</c:v>
                </c:pt>
                <c:pt idx="2">
                  <c:v>-32.950000000000003</c:v>
                </c:pt>
                <c:pt idx="3">
                  <c:v>-35.380000000000003</c:v>
                </c:pt>
                <c:pt idx="4">
                  <c:v>-37.25</c:v>
                </c:pt>
                <c:pt idx="5">
                  <c:v>-37.85</c:v>
                </c:pt>
                <c:pt idx="6">
                  <c:v>-38.380000000000003</c:v>
                </c:pt>
                <c:pt idx="7">
                  <c:v>-39.950000000000003</c:v>
                </c:pt>
                <c:pt idx="8">
                  <c:v>-40.28</c:v>
                </c:pt>
                <c:pt idx="9">
                  <c:v>-41.62</c:v>
                </c:pt>
                <c:pt idx="10">
                  <c:v>-43.62</c:v>
                </c:pt>
                <c:pt idx="11">
                  <c:v>-43.97</c:v>
                </c:pt>
                <c:pt idx="12">
                  <c:v>-44.38</c:v>
                </c:pt>
                <c:pt idx="13">
                  <c:v>-48.38</c:v>
                </c:pt>
                <c:pt idx="14">
                  <c:v>-49.84</c:v>
                </c:pt>
                <c:pt idx="15">
                  <c:v>-50.68</c:v>
                </c:pt>
                <c:pt idx="16">
                  <c:v>-43.97</c:v>
                </c:pt>
                <c:pt idx="17">
                  <c:v>-41.86</c:v>
                </c:pt>
                <c:pt idx="18">
                  <c:v>-51.95</c:v>
                </c:pt>
                <c:pt idx="19">
                  <c:v>-52.68</c:v>
                </c:pt>
                <c:pt idx="20">
                  <c:v>-55.38</c:v>
                </c:pt>
                <c:pt idx="21">
                  <c:v>-56.48</c:v>
                </c:pt>
                <c:pt idx="22">
                  <c:v>-58.68</c:v>
                </c:pt>
                <c:pt idx="23">
                  <c:v>-59.34</c:v>
                </c:pt>
                <c:pt idx="24">
                  <c:v>-63.67</c:v>
                </c:pt>
                <c:pt idx="25">
                  <c:v>-68.489999999999995</c:v>
                </c:pt>
                <c:pt idx="26">
                  <c:v>-71.38</c:v>
                </c:pt>
                <c:pt idx="27">
                  <c:v>-82.38</c:v>
                </c:pt>
                <c:pt idx="28">
                  <c:v>-76.34</c:v>
                </c:pt>
                <c:pt idx="29">
                  <c:v>-68.83</c:v>
                </c:pt>
                <c:pt idx="30">
                  <c:v>-61.46</c:v>
                </c:pt>
                <c:pt idx="31">
                  <c:v>-66.459999999999994</c:v>
                </c:pt>
                <c:pt idx="32">
                  <c:v>-52.64</c:v>
                </c:pt>
                <c:pt idx="33">
                  <c:v>-42.61</c:v>
                </c:pt>
                <c:pt idx="34">
                  <c:v>-43.84</c:v>
                </c:pt>
                <c:pt idx="35">
                  <c:v>-48.34</c:v>
                </c:pt>
                <c:pt idx="36">
                  <c:v>-59.34</c:v>
                </c:pt>
                <c:pt idx="37">
                  <c:v>-61.11</c:v>
                </c:pt>
                <c:pt idx="38">
                  <c:v>-69.34</c:v>
                </c:pt>
                <c:pt idx="39">
                  <c:v>-55.43</c:v>
                </c:pt>
                <c:pt idx="40">
                  <c:v>-43.31</c:v>
                </c:pt>
                <c:pt idx="41">
                  <c:v>-36.909999999999997</c:v>
                </c:pt>
                <c:pt idx="42">
                  <c:v>-38.46</c:v>
                </c:pt>
                <c:pt idx="43">
                  <c:v>-39.18</c:v>
                </c:pt>
                <c:pt idx="44">
                  <c:v>-49.82</c:v>
                </c:pt>
                <c:pt idx="45">
                  <c:v>-42.19</c:v>
                </c:pt>
                <c:pt idx="46">
                  <c:v>-36.43</c:v>
                </c:pt>
                <c:pt idx="47">
                  <c:v>-41.35</c:v>
                </c:pt>
                <c:pt idx="48">
                  <c:v>-43.28</c:v>
                </c:pt>
                <c:pt idx="49">
                  <c:v>-57.92</c:v>
                </c:pt>
                <c:pt idx="50">
                  <c:v>-59.31</c:v>
                </c:pt>
                <c:pt idx="51">
                  <c:v>-55.41</c:v>
                </c:pt>
                <c:pt idx="52">
                  <c:v>-68.63</c:v>
                </c:pt>
                <c:pt idx="53">
                  <c:v>-75.34</c:v>
                </c:pt>
                <c:pt idx="54">
                  <c:v>-78.069999999999993</c:v>
                </c:pt>
                <c:pt idx="55">
                  <c:v>-79.010000000000005</c:v>
                </c:pt>
                <c:pt idx="56">
                  <c:v>-79.959999999999994</c:v>
                </c:pt>
                <c:pt idx="57">
                  <c:v>-80.900000000000006</c:v>
                </c:pt>
                <c:pt idx="58">
                  <c:v>-76.41</c:v>
                </c:pt>
                <c:pt idx="59">
                  <c:v>-73.89</c:v>
                </c:pt>
                <c:pt idx="60">
                  <c:v>-83.47</c:v>
                </c:pt>
              </c:numCache>
            </c:numRef>
          </c:val>
          <c:smooth val="0"/>
          <c:extLst>
            <c:ext xmlns:c16="http://schemas.microsoft.com/office/drawing/2014/chart" uri="{C3380CC4-5D6E-409C-BE32-E72D297353CC}">
              <c16:uniqueId val="{00000001-3289-4BC5-96E0-78E1C276DF4A}"/>
            </c:ext>
          </c:extLst>
        </c:ser>
        <c:ser>
          <c:idx val="3"/>
          <c:order val="3"/>
          <c:tx>
            <c:strRef>
              <c:f>multi_panel_figure_3!$F$5</c:f>
              <c:strCache>
                <c:ptCount val="1"/>
                <c:pt idx="0">
                  <c:v>MH_wat_pot_kPa</c:v>
                </c:pt>
              </c:strCache>
            </c:strRef>
          </c:tx>
          <c:spPr>
            <a:ln w="28575" cap="rnd">
              <a:solidFill>
                <a:schemeClr val="accent4"/>
              </a:solidFill>
              <a:prstDash val="sysDash"/>
              <a:round/>
            </a:ln>
            <a:effectLst/>
          </c:spPr>
          <c:marker>
            <c:symbol val="none"/>
          </c:marker>
          <c:trendline>
            <c:spPr>
              <a:ln w="19050" cap="rnd">
                <a:noFill/>
                <a:prstDash val="sysDot"/>
              </a:ln>
              <a:effectLst/>
            </c:spPr>
            <c:trendlineType val="linear"/>
            <c:dispRSqr val="1"/>
            <c:dispEq val="1"/>
            <c:trendlineLbl>
              <c:layout>
                <c:manualLayout>
                  <c:x val="-0.73494691389382782"/>
                  <c:y val="2.293764299870679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latin typeface="Times New Roman" panose="02020603050405020304" pitchFamily="18" charset="0"/>
                        <a:cs typeface="Times New Roman" panose="02020603050405020304" pitchFamily="18" charset="0"/>
                      </a:rPr>
                      <a:t>A</a:t>
                    </a:r>
                    <a:endParaRPr lang="en-US" sz="2000" b="1">
                      <a:solidFill>
                        <a:srgbClr val="FF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multi_panel_figure_3!$F$6:$F$66</c:f>
              <c:numCache>
                <c:formatCode>0.00</c:formatCode>
                <c:ptCount val="61"/>
                <c:pt idx="0">
                  <c:v>-14.78</c:v>
                </c:pt>
                <c:pt idx="1">
                  <c:v>-15.63</c:v>
                </c:pt>
                <c:pt idx="2">
                  <c:v>-16.95</c:v>
                </c:pt>
                <c:pt idx="3">
                  <c:v>-18.32</c:v>
                </c:pt>
                <c:pt idx="4">
                  <c:v>-17.46</c:v>
                </c:pt>
                <c:pt idx="5">
                  <c:v>-17.72</c:v>
                </c:pt>
                <c:pt idx="6">
                  <c:v>-19.239999999999998</c:v>
                </c:pt>
                <c:pt idx="7">
                  <c:v>-22.1</c:v>
                </c:pt>
                <c:pt idx="8">
                  <c:v>-26.83</c:v>
                </c:pt>
                <c:pt idx="9">
                  <c:v>-30.23</c:v>
                </c:pt>
                <c:pt idx="10">
                  <c:v>-33.479999999999997</c:v>
                </c:pt>
                <c:pt idx="11">
                  <c:v>-36.869999999999997</c:v>
                </c:pt>
                <c:pt idx="12">
                  <c:v>-40.4</c:v>
                </c:pt>
                <c:pt idx="13">
                  <c:v>-43.49</c:v>
                </c:pt>
                <c:pt idx="14">
                  <c:v>-45.53</c:v>
                </c:pt>
                <c:pt idx="15">
                  <c:v>-42.64</c:v>
                </c:pt>
                <c:pt idx="16">
                  <c:v>-41.85</c:v>
                </c:pt>
                <c:pt idx="17">
                  <c:v>-41.43</c:v>
                </c:pt>
                <c:pt idx="18">
                  <c:v>-42.83</c:v>
                </c:pt>
                <c:pt idx="19">
                  <c:v>-44.19</c:v>
                </c:pt>
                <c:pt idx="20">
                  <c:v>-44.91</c:v>
                </c:pt>
                <c:pt idx="21">
                  <c:v>-48.84</c:v>
                </c:pt>
                <c:pt idx="22">
                  <c:v>-55.78</c:v>
                </c:pt>
                <c:pt idx="23">
                  <c:v>-63.18</c:v>
                </c:pt>
                <c:pt idx="24">
                  <c:v>-75.400000000000006</c:v>
                </c:pt>
                <c:pt idx="25">
                  <c:v>-100.93</c:v>
                </c:pt>
                <c:pt idx="26">
                  <c:v>-138.91</c:v>
                </c:pt>
                <c:pt idx="27">
                  <c:v>-180.43</c:v>
                </c:pt>
                <c:pt idx="28">
                  <c:v>-164</c:v>
                </c:pt>
                <c:pt idx="29">
                  <c:v>-169.01</c:v>
                </c:pt>
                <c:pt idx="30">
                  <c:v>-181.3</c:v>
                </c:pt>
                <c:pt idx="31">
                  <c:v>-172.05</c:v>
                </c:pt>
                <c:pt idx="32">
                  <c:v>-63.17</c:v>
                </c:pt>
                <c:pt idx="33">
                  <c:v>-50.14</c:v>
                </c:pt>
                <c:pt idx="34">
                  <c:v>-58.14</c:v>
                </c:pt>
                <c:pt idx="35">
                  <c:v>-93.73</c:v>
                </c:pt>
                <c:pt idx="36">
                  <c:v>-95.04</c:v>
                </c:pt>
                <c:pt idx="37">
                  <c:v>-84.34</c:v>
                </c:pt>
                <c:pt idx="38">
                  <c:v>-107.24</c:v>
                </c:pt>
                <c:pt idx="39">
                  <c:v>-77.64</c:v>
                </c:pt>
                <c:pt idx="40">
                  <c:v>-43.46</c:v>
                </c:pt>
                <c:pt idx="41">
                  <c:v>-43.45</c:v>
                </c:pt>
                <c:pt idx="42">
                  <c:v>-59.1</c:v>
                </c:pt>
                <c:pt idx="43">
                  <c:v>-118.57</c:v>
                </c:pt>
                <c:pt idx="44">
                  <c:v>-196.53</c:v>
                </c:pt>
                <c:pt idx="45">
                  <c:v>-244.64</c:v>
                </c:pt>
                <c:pt idx="46">
                  <c:v>-127.34</c:v>
                </c:pt>
                <c:pt idx="47">
                  <c:v>-43.2</c:v>
                </c:pt>
                <c:pt idx="48">
                  <c:v>-34.630000000000003</c:v>
                </c:pt>
                <c:pt idx="49">
                  <c:v>-36.67</c:v>
                </c:pt>
                <c:pt idx="50">
                  <c:v>-42.48</c:v>
                </c:pt>
                <c:pt idx="51">
                  <c:v>-48.83</c:v>
                </c:pt>
                <c:pt idx="52">
                  <c:v>-65.599999999999994</c:v>
                </c:pt>
                <c:pt idx="53">
                  <c:v>-114.31</c:v>
                </c:pt>
                <c:pt idx="54">
                  <c:v>-145.33000000000001</c:v>
                </c:pt>
                <c:pt idx="55">
                  <c:v>-58.68</c:v>
                </c:pt>
                <c:pt idx="56">
                  <c:v>-36.86</c:v>
                </c:pt>
                <c:pt idx="57">
                  <c:v>-34.770000000000003</c:v>
                </c:pt>
                <c:pt idx="58">
                  <c:v>-40.6</c:v>
                </c:pt>
                <c:pt idx="59">
                  <c:v>-43.78</c:v>
                </c:pt>
                <c:pt idx="60">
                  <c:v>-48.95</c:v>
                </c:pt>
              </c:numCache>
            </c:numRef>
          </c:val>
          <c:smooth val="0"/>
          <c:extLst>
            <c:ext xmlns:c16="http://schemas.microsoft.com/office/drawing/2014/chart" uri="{C3380CC4-5D6E-409C-BE32-E72D297353CC}">
              <c16:uniqueId val="{00000003-3289-4BC5-96E0-78E1C276DF4A}"/>
            </c:ext>
          </c:extLst>
        </c:ser>
        <c:ser>
          <c:idx val="4"/>
          <c:order val="4"/>
          <c:tx>
            <c:strRef>
              <c:f>multi_panel_figure_3!$G$5</c:f>
              <c:strCache>
                <c:ptCount val="1"/>
                <c:pt idx="0">
                  <c:v>MH_predicted</c:v>
                </c:pt>
              </c:strCache>
            </c:strRef>
          </c:tx>
          <c:spPr>
            <a:ln w="28575" cap="rnd">
              <a:solidFill>
                <a:schemeClr val="accent5"/>
              </a:solidFill>
              <a:prstDash val="dash"/>
              <a:round/>
            </a:ln>
            <a:effectLst/>
          </c:spPr>
          <c:marker>
            <c:symbol val="none"/>
          </c:marker>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multi_panel_figure_3!$G$6:$G$66</c:f>
              <c:numCache>
                <c:formatCode>0.00</c:formatCode>
                <c:ptCount val="61"/>
                <c:pt idx="0">
                  <c:v>-21.63</c:v>
                </c:pt>
                <c:pt idx="1">
                  <c:v>-23.41</c:v>
                </c:pt>
                <c:pt idx="2">
                  <c:v>-24.86</c:v>
                </c:pt>
                <c:pt idx="3">
                  <c:v>-26.34</c:v>
                </c:pt>
                <c:pt idx="4">
                  <c:v>-27.86</c:v>
                </c:pt>
                <c:pt idx="5">
                  <c:v>-28.69</c:v>
                </c:pt>
                <c:pt idx="6">
                  <c:v>-29.31</c:v>
                </c:pt>
                <c:pt idx="7">
                  <c:v>-31.64</c:v>
                </c:pt>
                <c:pt idx="8">
                  <c:v>-33.86</c:v>
                </c:pt>
                <c:pt idx="9">
                  <c:v>-35.81</c:v>
                </c:pt>
                <c:pt idx="10">
                  <c:v>-38.69</c:v>
                </c:pt>
                <c:pt idx="11">
                  <c:v>-39.43</c:v>
                </c:pt>
                <c:pt idx="12">
                  <c:v>-41.62</c:v>
                </c:pt>
                <c:pt idx="13">
                  <c:v>-43.97</c:v>
                </c:pt>
                <c:pt idx="14">
                  <c:v>-46.68</c:v>
                </c:pt>
                <c:pt idx="15">
                  <c:v>-42.81</c:v>
                </c:pt>
                <c:pt idx="16">
                  <c:v>-39.46</c:v>
                </c:pt>
                <c:pt idx="17">
                  <c:v>-36.479999999999997</c:v>
                </c:pt>
                <c:pt idx="18">
                  <c:v>-35.950000000000003</c:v>
                </c:pt>
                <c:pt idx="19">
                  <c:v>-38.479999999999997</c:v>
                </c:pt>
                <c:pt idx="20">
                  <c:v>-41.64</c:v>
                </c:pt>
                <c:pt idx="21">
                  <c:v>-43.97</c:v>
                </c:pt>
                <c:pt idx="22">
                  <c:v>-48.38</c:v>
                </c:pt>
                <c:pt idx="23">
                  <c:v>-55.91</c:v>
                </c:pt>
                <c:pt idx="24">
                  <c:v>-63.97</c:v>
                </c:pt>
                <c:pt idx="25">
                  <c:v>-72.84</c:v>
                </c:pt>
                <c:pt idx="26">
                  <c:v>-76.38</c:v>
                </c:pt>
                <c:pt idx="27">
                  <c:v>-81.34</c:v>
                </c:pt>
                <c:pt idx="28">
                  <c:v>-71.92</c:v>
                </c:pt>
                <c:pt idx="29">
                  <c:v>-68.39</c:v>
                </c:pt>
                <c:pt idx="30">
                  <c:v>-72.64</c:v>
                </c:pt>
                <c:pt idx="31">
                  <c:v>-77.430000000000007</c:v>
                </c:pt>
                <c:pt idx="32">
                  <c:v>-71.12</c:v>
                </c:pt>
                <c:pt idx="33">
                  <c:v>-75.95</c:v>
                </c:pt>
                <c:pt idx="34">
                  <c:v>-85.34</c:v>
                </c:pt>
                <c:pt idx="35">
                  <c:v>-96.75</c:v>
                </c:pt>
                <c:pt idx="36">
                  <c:v>-82.34</c:v>
                </c:pt>
                <c:pt idx="37">
                  <c:v>-74.38</c:v>
                </c:pt>
                <c:pt idx="38">
                  <c:v>-76.19</c:v>
                </c:pt>
                <c:pt idx="39">
                  <c:v>-60.38</c:v>
                </c:pt>
                <c:pt idx="40">
                  <c:v>-46.19</c:v>
                </c:pt>
                <c:pt idx="41">
                  <c:v>-43.81</c:v>
                </c:pt>
                <c:pt idx="42">
                  <c:v>-49.83</c:v>
                </c:pt>
                <c:pt idx="43">
                  <c:v>-61.89</c:v>
                </c:pt>
                <c:pt idx="44">
                  <c:v>-74.87</c:v>
                </c:pt>
                <c:pt idx="45">
                  <c:v>-65.39</c:v>
                </c:pt>
                <c:pt idx="46">
                  <c:v>-58.46</c:v>
                </c:pt>
                <c:pt idx="47">
                  <c:v>-62.84</c:v>
                </c:pt>
                <c:pt idx="48">
                  <c:v>-69.87</c:v>
                </c:pt>
                <c:pt idx="49">
                  <c:v>-75.33</c:v>
                </c:pt>
                <c:pt idx="50">
                  <c:v>-71.84</c:v>
                </c:pt>
                <c:pt idx="51">
                  <c:v>-62.41</c:v>
                </c:pt>
                <c:pt idx="52">
                  <c:v>-79.83</c:v>
                </c:pt>
                <c:pt idx="53">
                  <c:v>-93.49</c:v>
                </c:pt>
                <c:pt idx="54">
                  <c:v>-108.37</c:v>
                </c:pt>
                <c:pt idx="55">
                  <c:v>-93.49</c:v>
                </c:pt>
                <c:pt idx="56">
                  <c:v>-89.37</c:v>
                </c:pt>
                <c:pt idx="57">
                  <c:v>-104.68</c:v>
                </c:pt>
                <c:pt idx="58">
                  <c:v>-93.41</c:v>
                </c:pt>
                <c:pt idx="59">
                  <c:v>-90.09</c:v>
                </c:pt>
                <c:pt idx="60">
                  <c:v>-106.43</c:v>
                </c:pt>
              </c:numCache>
            </c:numRef>
          </c:val>
          <c:smooth val="0"/>
          <c:extLst>
            <c:ext xmlns:c16="http://schemas.microsoft.com/office/drawing/2014/chart" uri="{C3380CC4-5D6E-409C-BE32-E72D297353CC}">
              <c16:uniqueId val="{00000004-3289-4BC5-96E0-78E1C276DF4A}"/>
            </c:ext>
          </c:extLst>
        </c:ser>
        <c:ser>
          <c:idx val="6"/>
          <c:order val="6"/>
          <c:tx>
            <c:strRef>
              <c:f>multi_panel_figure_3!$I$5</c:f>
              <c:strCache>
                <c:ptCount val="1"/>
                <c:pt idx="0">
                  <c:v>Amadea_wat_pot_kPa</c:v>
                </c:pt>
              </c:strCache>
            </c:strRef>
          </c:tx>
          <c:spPr>
            <a:ln w="28575" cap="rnd">
              <a:solidFill>
                <a:schemeClr val="accent1">
                  <a:lumMod val="60000"/>
                </a:schemeClr>
              </a:solidFill>
              <a:prstDash val="dashDot"/>
              <a:round/>
            </a:ln>
            <a:effectLst/>
          </c:spPr>
          <c:marker>
            <c:symbol val="none"/>
          </c:marker>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multi_panel_figure_3!$I$6:$I$66</c:f>
              <c:numCache>
                <c:formatCode>0.00</c:formatCode>
                <c:ptCount val="61"/>
                <c:pt idx="0">
                  <c:v>-14.9</c:v>
                </c:pt>
                <c:pt idx="1">
                  <c:v>-15.46</c:v>
                </c:pt>
                <c:pt idx="2">
                  <c:v>-16.59</c:v>
                </c:pt>
                <c:pt idx="3">
                  <c:v>-17.86</c:v>
                </c:pt>
                <c:pt idx="4">
                  <c:v>-17.32</c:v>
                </c:pt>
                <c:pt idx="5">
                  <c:v>-17.47</c:v>
                </c:pt>
                <c:pt idx="6">
                  <c:v>-19.12</c:v>
                </c:pt>
                <c:pt idx="7">
                  <c:v>-22.84</c:v>
                </c:pt>
                <c:pt idx="8">
                  <c:v>-30.76</c:v>
                </c:pt>
                <c:pt idx="9">
                  <c:v>-37.090000000000003</c:v>
                </c:pt>
                <c:pt idx="10">
                  <c:v>-41.66</c:v>
                </c:pt>
                <c:pt idx="11">
                  <c:v>-44.86</c:v>
                </c:pt>
                <c:pt idx="12">
                  <c:v>-49.32</c:v>
                </c:pt>
                <c:pt idx="13">
                  <c:v>-57.66</c:v>
                </c:pt>
                <c:pt idx="14">
                  <c:v>-68.849999999999994</c:v>
                </c:pt>
                <c:pt idx="15">
                  <c:v>-72.89</c:v>
                </c:pt>
                <c:pt idx="16">
                  <c:v>-70.760000000000005</c:v>
                </c:pt>
                <c:pt idx="17">
                  <c:v>-73.88</c:v>
                </c:pt>
                <c:pt idx="18">
                  <c:v>-87.09</c:v>
                </c:pt>
                <c:pt idx="19">
                  <c:v>-96.45</c:v>
                </c:pt>
                <c:pt idx="20">
                  <c:v>-98.52</c:v>
                </c:pt>
                <c:pt idx="21">
                  <c:v>-115.98</c:v>
                </c:pt>
                <c:pt idx="22">
                  <c:v>-143.11000000000001</c:v>
                </c:pt>
                <c:pt idx="23">
                  <c:v>-171.81</c:v>
                </c:pt>
                <c:pt idx="24">
                  <c:v>-195.33</c:v>
                </c:pt>
                <c:pt idx="25">
                  <c:v>-145.94999999999999</c:v>
                </c:pt>
                <c:pt idx="26">
                  <c:v>-50.77</c:v>
                </c:pt>
                <c:pt idx="27">
                  <c:v>-36.590000000000003</c:v>
                </c:pt>
                <c:pt idx="28">
                  <c:v>-40.49</c:v>
                </c:pt>
                <c:pt idx="29">
                  <c:v>-51.42</c:v>
                </c:pt>
                <c:pt idx="30">
                  <c:v>-85.15</c:v>
                </c:pt>
                <c:pt idx="31">
                  <c:v>-141.22999999999999</c:v>
                </c:pt>
                <c:pt idx="32">
                  <c:v>-117.7</c:v>
                </c:pt>
                <c:pt idx="33">
                  <c:v>-111.72</c:v>
                </c:pt>
                <c:pt idx="34">
                  <c:v>-135.93</c:v>
                </c:pt>
                <c:pt idx="35">
                  <c:v>-185.53</c:v>
                </c:pt>
                <c:pt idx="36">
                  <c:v>-201.53</c:v>
                </c:pt>
                <c:pt idx="37">
                  <c:v>-195.99</c:v>
                </c:pt>
                <c:pt idx="38">
                  <c:v>-216.48</c:v>
                </c:pt>
                <c:pt idx="39">
                  <c:v>-189</c:v>
                </c:pt>
                <c:pt idx="40">
                  <c:v>-122.05</c:v>
                </c:pt>
                <c:pt idx="41">
                  <c:v>-138.88999999999999</c:v>
                </c:pt>
                <c:pt idx="42">
                  <c:v>-186.94</c:v>
                </c:pt>
                <c:pt idx="43">
                  <c:v>-91.58</c:v>
                </c:pt>
                <c:pt idx="44">
                  <c:v>-51.45</c:v>
                </c:pt>
                <c:pt idx="45">
                  <c:v>-62.12</c:v>
                </c:pt>
                <c:pt idx="46">
                  <c:v>-111.33</c:v>
                </c:pt>
                <c:pt idx="47">
                  <c:v>-181.51</c:v>
                </c:pt>
                <c:pt idx="48">
                  <c:v>-219.35</c:v>
                </c:pt>
                <c:pt idx="49">
                  <c:v>-94.71</c:v>
                </c:pt>
                <c:pt idx="50">
                  <c:v>-47.18</c:v>
                </c:pt>
                <c:pt idx="51">
                  <c:v>-43.79</c:v>
                </c:pt>
                <c:pt idx="52">
                  <c:v>-55.17</c:v>
                </c:pt>
                <c:pt idx="53">
                  <c:v>-102.17</c:v>
                </c:pt>
                <c:pt idx="54">
                  <c:v>-148.13999999999999</c:v>
                </c:pt>
                <c:pt idx="55">
                  <c:v>-66.03</c:v>
                </c:pt>
                <c:pt idx="56">
                  <c:v>-36.270000000000003</c:v>
                </c:pt>
                <c:pt idx="57">
                  <c:v>-34.630000000000003</c:v>
                </c:pt>
                <c:pt idx="58">
                  <c:v>-44.3</c:v>
                </c:pt>
                <c:pt idx="59">
                  <c:v>-50.57</c:v>
                </c:pt>
                <c:pt idx="60">
                  <c:v>-69.78</c:v>
                </c:pt>
              </c:numCache>
            </c:numRef>
          </c:val>
          <c:smooth val="0"/>
          <c:extLst>
            <c:ext xmlns:c16="http://schemas.microsoft.com/office/drawing/2014/chart" uri="{C3380CC4-5D6E-409C-BE32-E72D297353CC}">
              <c16:uniqueId val="{00000005-3289-4BC5-96E0-78E1C276DF4A}"/>
            </c:ext>
          </c:extLst>
        </c:ser>
        <c:ser>
          <c:idx val="7"/>
          <c:order val="7"/>
          <c:tx>
            <c:strRef>
              <c:f>multi_panel_figure_3!$J$5</c:f>
              <c:strCache>
                <c:ptCount val="1"/>
                <c:pt idx="0">
                  <c:v>Amadea_predicted</c:v>
                </c:pt>
              </c:strCache>
            </c:strRef>
          </c:tx>
          <c:spPr>
            <a:ln w="28575" cap="rnd">
              <a:solidFill>
                <a:schemeClr val="accent2">
                  <a:lumMod val="60000"/>
                </a:schemeClr>
              </a:solidFill>
              <a:prstDash val="lgDash"/>
              <a:round/>
            </a:ln>
            <a:effectLst/>
          </c:spPr>
          <c:marker>
            <c:symbol val="none"/>
          </c:marker>
          <c:cat>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multi_panel_figure_3!$J$6:$J$66</c:f>
              <c:numCache>
                <c:formatCode>0.00</c:formatCode>
                <c:ptCount val="61"/>
                <c:pt idx="0">
                  <c:v>-29.86</c:v>
                </c:pt>
                <c:pt idx="1">
                  <c:v>-31.41</c:v>
                </c:pt>
                <c:pt idx="2">
                  <c:v>-33.950000000000003</c:v>
                </c:pt>
                <c:pt idx="3">
                  <c:v>-34.81</c:v>
                </c:pt>
                <c:pt idx="4">
                  <c:v>-35.86</c:v>
                </c:pt>
                <c:pt idx="5">
                  <c:v>-36.94</c:v>
                </c:pt>
                <c:pt idx="6">
                  <c:v>-38.909999999999997</c:v>
                </c:pt>
                <c:pt idx="7">
                  <c:v>-37.130000000000003</c:v>
                </c:pt>
                <c:pt idx="8">
                  <c:v>-39.11</c:v>
                </c:pt>
                <c:pt idx="9">
                  <c:v>-43.94</c:v>
                </c:pt>
                <c:pt idx="10">
                  <c:v>-46.38</c:v>
                </c:pt>
                <c:pt idx="11">
                  <c:v>-52.64</c:v>
                </c:pt>
                <c:pt idx="12">
                  <c:v>-55.92</c:v>
                </c:pt>
                <c:pt idx="13">
                  <c:v>-59.87</c:v>
                </c:pt>
                <c:pt idx="14">
                  <c:v>-68.290000000000006</c:v>
                </c:pt>
                <c:pt idx="15">
                  <c:v>-72.67</c:v>
                </c:pt>
                <c:pt idx="16">
                  <c:v>-65.430000000000007</c:v>
                </c:pt>
                <c:pt idx="17">
                  <c:v>-59.97</c:v>
                </c:pt>
                <c:pt idx="18">
                  <c:v>-66.16</c:v>
                </c:pt>
                <c:pt idx="19">
                  <c:v>-74.39</c:v>
                </c:pt>
                <c:pt idx="20">
                  <c:v>-65.92</c:v>
                </c:pt>
                <c:pt idx="21">
                  <c:v>-62.49</c:v>
                </c:pt>
                <c:pt idx="22">
                  <c:v>-69.239999999999995</c:v>
                </c:pt>
                <c:pt idx="23">
                  <c:v>-76.97</c:v>
                </c:pt>
                <c:pt idx="24">
                  <c:v>-79.209999999999994</c:v>
                </c:pt>
                <c:pt idx="25">
                  <c:v>-63.19</c:v>
                </c:pt>
                <c:pt idx="26">
                  <c:v>-57.82</c:v>
                </c:pt>
                <c:pt idx="27">
                  <c:v>-65.31</c:v>
                </c:pt>
                <c:pt idx="28">
                  <c:v>-69.819999999999993</c:v>
                </c:pt>
                <c:pt idx="29">
                  <c:v>-76.41</c:v>
                </c:pt>
                <c:pt idx="30">
                  <c:v>-83.49</c:v>
                </c:pt>
                <c:pt idx="31">
                  <c:v>-94.32</c:v>
                </c:pt>
                <c:pt idx="32">
                  <c:v>-84.38</c:v>
                </c:pt>
                <c:pt idx="33">
                  <c:v>-82.97</c:v>
                </c:pt>
                <c:pt idx="34">
                  <c:v>-91.15</c:v>
                </c:pt>
                <c:pt idx="35">
                  <c:v>-103.27</c:v>
                </c:pt>
                <c:pt idx="36">
                  <c:v>-94.86</c:v>
                </c:pt>
                <c:pt idx="37">
                  <c:v>-93.19</c:v>
                </c:pt>
                <c:pt idx="38">
                  <c:v>-102.46</c:v>
                </c:pt>
                <c:pt idx="39">
                  <c:v>-91.34</c:v>
                </c:pt>
                <c:pt idx="40">
                  <c:v>-84.87</c:v>
                </c:pt>
                <c:pt idx="41">
                  <c:v>-82.92</c:v>
                </c:pt>
                <c:pt idx="42">
                  <c:v>-89.46</c:v>
                </c:pt>
                <c:pt idx="43">
                  <c:v>-81.63</c:v>
                </c:pt>
                <c:pt idx="44">
                  <c:v>-77.41</c:v>
                </c:pt>
                <c:pt idx="45">
                  <c:v>-83.67</c:v>
                </c:pt>
                <c:pt idx="46">
                  <c:v>-92.91</c:v>
                </c:pt>
                <c:pt idx="47">
                  <c:v>-96.79</c:v>
                </c:pt>
                <c:pt idx="48">
                  <c:v>-111.37</c:v>
                </c:pt>
                <c:pt idx="49">
                  <c:v>-95.94</c:v>
                </c:pt>
                <c:pt idx="50">
                  <c:v>-91.68</c:v>
                </c:pt>
                <c:pt idx="51">
                  <c:v>-83.45</c:v>
                </c:pt>
                <c:pt idx="52">
                  <c:v>-102.63</c:v>
                </c:pt>
                <c:pt idx="53">
                  <c:v>-121.48</c:v>
                </c:pt>
                <c:pt idx="54">
                  <c:v>-134.59</c:v>
                </c:pt>
                <c:pt idx="55">
                  <c:v>-113.92</c:v>
                </c:pt>
                <c:pt idx="56">
                  <c:v>-102.64</c:v>
                </c:pt>
                <c:pt idx="57">
                  <c:v>-115.37</c:v>
                </c:pt>
                <c:pt idx="58">
                  <c:v>-109.49</c:v>
                </c:pt>
                <c:pt idx="59">
                  <c:v>-103.37</c:v>
                </c:pt>
                <c:pt idx="60">
                  <c:v>-129.96</c:v>
                </c:pt>
              </c:numCache>
            </c:numRef>
          </c:val>
          <c:smooth val="0"/>
          <c:extLst>
            <c:ext xmlns:c16="http://schemas.microsoft.com/office/drawing/2014/chart" uri="{C3380CC4-5D6E-409C-BE32-E72D297353CC}">
              <c16:uniqueId val="{00000006-3289-4BC5-96E0-78E1C276DF4A}"/>
            </c:ext>
          </c:extLst>
        </c:ser>
        <c:dLbls>
          <c:showLegendKey val="0"/>
          <c:showVal val="0"/>
          <c:showCatName val="0"/>
          <c:showSerName val="0"/>
          <c:showPercent val="0"/>
          <c:showBubbleSize val="0"/>
        </c:dLbls>
        <c:marker val="1"/>
        <c:smooth val="0"/>
        <c:axId val="24400656"/>
        <c:axId val="24402096"/>
      </c:lineChart>
      <c:scatterChart>
        <c:scatterStyle val="lineMarker"/>
        <c:varyColors val="0"/>
        <c:ser>
          <c:idx val="2"/>
          <c:order val="2"/>
          <c:tx>
            <c:strRef>
              <c:f>multi_panel_figure_3!$E$5</c:f>
              <c:strCache>
                <c:ptCount val="1"/>
                <c:pt idx="0">
                  <c:v>Hornet_yield_adj_ha</c:v>
                </c:pt>
              </c:strCache>
            </c:strRef>
          </c:tx>
          <c:spPr>
            <a:ln w="25400" cap="rnd">
              <a:noFill/>
              <a:round/>
            </a:ln>
            <a:effectLst/>
          </c:spPr>
          <c:marker>
            <c:symbol val="square"/>
            <c:size val="10"/>
            <c:spPr>
              <a:solidFill>
                <a:srgbClr val="FF0000"/>
              </a:solidFill>
              <a:ln w="9525">
                <a:noFill/>
              </a:ln>
              <a:effectLst/>
            </c:spPr>
          </c:marker>
          <c:xVal>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xVal>
          <c:yVal>
            <c:numRef>
              <c:f>multi_panel_figure_3!$E$6:$E$66</c:f>
              <c:numCache>
                <c:formatCode>General</c:formatCode>
                <c:ptCount val="61"/>
                <c:pt idx="60" formatCode="0.00">
                  <c:v>156180.87</c:v>
                </c:pt>
              </c:numCache>
            </c:numRef>
          </c:yVal>
          <c:smooth val="0"/>
          <c:extLst>
            <c:ext xmlns:c16="http://schemas.microsoft.com/office/drawing/2014/chart" uri="{C3380CC4-5D6E-409C-BE32-E72D297353CC}">
              <c16:uniqueId val="{00000007-3289-4BC5-96E0-78E1C276DF4A}"/>
            </c:ext>
          </c:extLst>
        </c:ser>
        <c:ser>
          <c:idx val="5"/>
          <c:order val="5"/>
          <c:tx>
            <c:strRef>
              <c:f>multi_panel_figure_3!$H$5</c:f>
              <c:strCache>
                <c:ptCount val="1"/>
                <c:pt idx="0">
                  <c:v>MH_yield_adj_ha</c:v>
                </c:pt>
              </c:strCache>
            </c:strRef>
          </c:tx>
          <c:spPr>
            <a:ln w="25400" cap="rnd">
              <a:noFill/>
              <a:round/>
            </a:ln>
            <a:effectLst/>
          </c:spPr>
          <c:marker>
            <c:symbol val="circle"/>
            <c:size val="10"/>
            <c:spPr>
              <a:solidFill>
                <a:schemeClr val="accent6"/>
              </a:solidFill>
              <a:ln w="9525">
                <a:noFill/>
              </a:ln>
              <a:effectLst/>
            </c:spPr>
          </c:marker>
          <c:xVal>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xVal>
          <c:yVal>
            <c:numRef>
              <c:f>multi_panel_figure_3!$H$6:$H$66</c:f>
              <c:numCache>
                <c:formatCode>General</c:formatCode>
                <c:ptCount val="61"/>
                <c:pt idx="60" formatCode="0.00">
                  <c:v>108368.75</c:v>
                </c:pt>
              </c:numCache>
            </c:numRef>
          </c:yVal>
          <c:smooth val="0"/>
          <c:extLst>
            <c:ext xmlns:c16="http://schemas.microsoft.com/office/drawing/2014/chart" uri="{C3380CC4-5D6E-409C-BE32-E72D297353CC}">
              <c16:uniqueId val="{00000008-3289-4BC5-96E0-78E1C276DF4A}"/>
            </c:ext>
          </c:extLst>
        </c:ser>
        <c:ser>
          <c:idx val="8"/>
          <c:order val="8"/>
          <c:tx>
            <c:strRef>
              <c:f>multi_panel_figure_3!$K$5</c:f>
              <c:strCache>
                <c:ptCount val="1"/>
                <c:pt idx="0">
                  <c:v>Amadea_yield_adj_ha</c:v>
                </c:pt>
              </c:strCache>
            </c:strRef>
          </c:tx>
          <c:spPr>
            <a:ln w="25400" cap="rnd">
              <a:noFill/>
              <a:round/>
            </a:ln>
            <a:effectLst/>
          </c:spPr>
          <c:marker>
            <c:symbol val="triangle"/>
            <c:size val="10"/>
            <c:spPr>
              <a:solidFill>
                <a:schemeClr val="accent3">
                  <a:lumMod val="60000"/>
                </a:schemeClr>
              </a:solidFill>
              <a:ln w="9525">
                <a:solidFill>
                  <a:schemeClr val="accent3">
                    <a:lumMod val="60000"/>
                  </a:schemeClr>
                </a:solidFill>
              </a:ln>
              <a:effectLst/>
            </c:spPr>
          </c:marker>
          <c:xVal>
            <c:numRef>
              <c:f>multi_panel_figure_3!$A$6:$A$66</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xVal>
          <c:yVal>
            <c:numRef>
              <c:f>multi_panel_figure_3!$K$6:$K$66</c:f>
              <c:numCache>
                <c:formatCode>General</c:formatCode>
                <c:ptCount val="61"/>
                <c:pt idx="60" formatCode="0.00">
                  <c:v>183058.83</c:v>
                </c:pt>
              </c:numCache>
            </c:numRef>
          </c:yVal>
          <c:smooth val="0"/>
          <c:extLst>
            <c:ext xmlns:c16="http://schemas.microsoft.com/office/drawing/2014/chart" uri="{C3380CC4-5D6E-409C-BE32-E72D297353CC}">
              <c16:uniqueId val="{00000009-3289-4BC5-96E0-78E1C276DF4A}"/>
            </c:ext>
          </c:extLst>
        </c:ser>
        <c:dLbls>
          <c:showLegendKey val="0"/>
          <c:showVal val="0"/>
          <c:showCatName val="0"/>
          <c:showSerName val="0"/>
          <c:showPercent val="0"/>
          <c:showBubbleSize val="0"/>
        </c:dLbls>
        <c:axId val="1081399792"/>
        <c:axId val="1081410352"/>
      </c:scatterChart>
      <c:dateAx>
        <c:axId val="24400656"/>
        <c:scaling>
          <c:orientation val="minMax"/>
        </c:scaling>
        <c:delete val="0"/>
        <c:axPos val="b"/>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096"/>
        <c:crosses val="autoZero"/>
        <c:auto val="1"/>
        <c:lblOffset val="100"/>
        <c:baseTimeUnit val="days"/>
      </c:dateAx>
      <c:valAx>
        <c:axId val="24402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0656"/>
        <c:crosses val="autoZero"/>
        <c:crossBetween val="between"/>
      </c:valAx>
      <c:valAx>
        <c:axId val="1081410352"/>
        <c:scaling>
          <c:orientation val="minMax"/>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399792"/>
        <c:crosses val="max"/>
        <c:crossBetween val="midCat"/>
      </c:valAx>
      <c:valAx>
        <c:axId val="1081399792"/>
        <c:scaling>
          <c:orientation val="minMax"/>
        </c:scaling>
        <c:delete val="1"/>
        <c:axPos val="b"/>
        <c:numFmt formatCode="m/d/yyyy" sourceLinked="1"/>
        <c:majorTickMark val="out"/>
        <c:minorTickMark val="none"/>
        <c:tickLblPos val="nextTo"/>
        <c:crossAx val="1081410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Hornet (-25 kPa)</c:v>
          </c:tx>
          <c:spPr>
            <a:ln w="28575" cap="rnd">
              <a:solidFill>
                <a:schemeClr val="accent1"/>
              </a:solidFill>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multi_panel_figure!$C$2:$C$62</c:f>
              <c:numCache>
                <c:formatCode>0.00</c:formatCode>
                <c:ptCount val="61"/>
                <c:pt idx="0">
                  <c:v>-14.54</c:v>
                </c:pt>
                <c:pt idx="1">
                  <c:v>-15.3</c:v>
                </c:pt>
                <c:pt idx="2">
                  <c:v>-16.34</c:v>
                </c:pt>
                <c:pt idx="3">
                  <c:v>-17.3</c:v>
                </c:pt>
                <c:pt idx="4">
                  <c:v>-16.809999999999999</c:v>
                </c:pt>
                <c:pt idx="5">
                  <c:v>-16.95</c:v>
                </c:pt>
                <c:pt idx="6">
                  <c:v>-17.920000000000002</c:v>
                </c:pt>
                <c:pt idx="7">
                  <c:v>-19.09</c:v>
                </c:pt>
                <c:pt idx="8">
                  <c:v>-20.91</c:v>
                </c:pt>
                <c:pt idx="9">
                  <c:v>-22.47</c:v>
                </c:pt>
                <c:pt idx="10">
                  <c:v>-24.24</c:v>
                </c:pt>
                <c:pt idx="11">
                  <c:v>-26.91</c:v>
                </c:pt>
                <c:pt idx="12">
                  <c:v>-29.31</c:v>
                </c:pt>
                <c:pt idx="13">
                  <c:v>-50.21</c:v>
                </c:pt>
                <c:pt idx="14">
                  <c:v>-37.69</c:v>
                </c:pt>
                <c:pt idx="15">
                  <c:v>-34.81</c:v>
                </c:pt>
                <c:pt idx="16">
                  <c:v>-32.590000000000003</c:v>
                </c:pt>
                <c:pt idx="17">
                  <c:v>-29.09</c:v>
                </c:pt>
                <c:pt idx="18">
                  <c:v>-20.55</c:v>
                </c:pt>
                <c:pt idx="19">
                  <c:v>-18.21</c:v>
                </c:pt>
                <c:pt idx="20">
                  <c:v>-14.33</c:v>
                </c:pt>
                <c:pt idx="21">
                  <c:v>-14.46</c:v>
                </c:pt>
                <c:pt idx="22">
                  <c:v>-15.75</c:v>
                </c:pt>
                <c:pt idx="23">
                  <c:v>-17.39</c:v>
                </c:pt>
                <c:pt idx="24">
                  <c:v>-19.2</c:v>
                </c:pt>
                <c:pt idx="25">
                  <c:v>-23.43</c:v>
                </c:pt>
                <c:pt idx="26">
                  <c:v>-29.77</c:v>
                </c:pt>
                <c:pt idx="27">
                  <c:v>-36.35</c:v>
                </c:pt>
                <c:pt idx="28">
                  <c:v>-25.24</c:v>
                </c:pt>
                <c:pt idx="29">
                  <c:v>-22.92</c:v>
                </c:pt>
                <c:pt idx="30">
                  <c:v>-27.21</c:v>
                </c:pt>
                <c:pt idx="31">
                  <c:v>-29.07</c:v>
                </c:pt>
                <c:pt idx="32">
                  <c:v>-15.83</c:v>
                </c:pt>
                <c:pt idx="33">
                  <c:v>-16.239999999999998</c:v>
                </c:pt>
                <c:pt idx="34">
                  <c:v>-19.100000000000001</c:v>
                </c:pt>
                <c:pt idx="35">
                  <c:v>-28.41</c:v>
                </c:pt>
                <c:pt idx="36">
                  <c:v>-20.63</c:v>
                </c:pt>
                <c:pt idx="37">
                  <c:v>-19</c:v>
                </c:pt>
                <c:pt idx="38">
                  <c:v>-24.35</c:v>
                </c:pt>
                <c:pt idx="39">
                  <c:v>-31.13</c:v>
                </c:pt>
                <c:pt idx="40">
                  <c:v>-46.23</c:v>
                </c:pt>
                <c:pt idx="41">
                  <c:v>-58.54</c:v>
                </c:pt>
                <c:pt idx="42">
                  <c:v>-70.180000000000007</c:v>
                </c:pt>
                <c:pt idx="43">
                  <c:v>-22.43</c:v>
                </c:pt>
                <c:pt idx="44">
                  <c:v>-17.440000000000001</c:v>
                </c:pt>
                <c:pt idx="45">
                  <c:v>-19.88</c:v>
                </c:pt>
                <c:pt idx="46">
                  <c:v>-26.3</c:v>
                </c:pt>
                <c:pt idx="47">
                  <c:v>-36.67</c:v>
                </c:pt>
                <c:pt idx="48">
                  <c:v>-39.299999999999997</c:v>
                </c:pt>
                <c:pt idx="49">
                  <c:v>-15.66</c:v>
                </c:pt>
                <c:pt idx="50">
                  <c:v>-14.9</c:v>
                </c:pt>
                <c:pt idx="51">
                  <c:v>-15.76</c:v>
                </c:pt>
                <c:pt idx="52">
                  <c:v>-17.39</c:v>
                </c:pt>
                <c:pt idx="53">
                  <c:v>-20.53</c:v>
                </c:pt>
                <c:pt idx="54">
                  <c:v>-22.46</c:v>
                </c:pt>
                <c:pt idx="55">
                  <c:v>-14.35</c:v>
                </c:pt>
                <c:pt idx="56">
                  <c:v>-14.16</c:v>
                </c:pt>
                <c:pt idx="57">
                  <c:v>-15.24</c:v>
                </c:pt>
                <c:pt idx="58">
                  <c:v>-16.34</c:v>
                </c:pt>
                <c:pt idx="59">
                  <c:v>-16.03</c:v>
                </c:pt>
                <c:pt idx="60">
                  <c:v>-17.489999999999998</c:v>
                </c:pt>
              </c:numCache>
            </c:numRef>
          </c:val>
          <c:smooth val="0"/>
          <c:extLst>
            <c:ext xmlns:c16="http://schemas.microsoft.com/office/drawing/2014/chart" uri="{C3380CC4-5D6E-409C-BE32-E72D297353CC}">
              <c16:uniqueId val="{00000000-B548-4D4E-813E-2C137589C045}"/>
            </c:ext>
          </c:extLst>
        </c:ser>
        <c:ser>
          <c:idx val="1"/>
          <c:order val="1"/>
          <c:tx>
            <c:v>Hornet (-50 kPa)</c:v>
          </c:tx>
          <c:spPr>
            <a:ln w="28575" cap="rnd">
              <a:solidFill>
                <a:schemeClr val="accent2"/>
              </a:solidFill>
              <a:prstDash val="sys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multi_panel_figure!$C$63:$C$123</c:f>
              <c:numCache>
                <c:formatCode>0.00</c:formatCode>
                <c:ptCount val="61"/>
                <c:pt idx="0">
                  <c:v>-19.350000000000001</c:v>
                </c:pt>
                <c:pt idx="1">
                  <c:v>-19.57</c:v>
                </c:pt>
                <c:pt idx="2">
                  <c:v>-21.18</c:v>
                </c:pt>
                <c:pt idx="3">
                  <c:v>-21.68</c:v>
                </c:pt>
                <c:pt idx="4">
                  <c:v>-18.2</c:v>
                </c:pt>
                <c:pt idx="5">
                  <c:v>-18.41</c:v>
                </c:pt>
                <c:pt idx="6">
                  <c:v>-19.649999999999999</c:v>
                </c:pt>
                <c:pt idx="7">
                  <c:v>-20.91</c:v>
                </c:pt>
                <c:pt idx="8">
                  <c:v>-21.74</c:v>
                </c:pt>
                <c:pt idx="9">
                  <c:v>-22.37</c:v>
                </c:pt>
                <c:pt idx="10">
                  <c:v>-24.19</c:v>
                </c:pt>
                <c:pt idx="11">
                  <c:v>-28.22</c:v>
                </c:pt>
                <c:pt idx="12">
                  <c:v>-34.21</c:v>
                </c:pt>
                <c:pt idx="13">
                  <c:v>-42.07</c:v>
                </c:pt>
                <c:pt idx="14">
                  <c:v>-47.35</c:v>
                </c:pt>
                <c:pt idx="15">
                  <c:v>-53.53</c:v>
                </c:pt>
                <c:pt idx="16">
                  <c:v>-60.37</c:v>
                </c:pt>
                <c:pt idx="17">
                  <c:v>-68.55</c:v>
                </c:pt>
                <c:pt idx="18">
                  <c:v>-66.37</c:v>
                </c:pt>
                <c:pt idx="19">
                  <c:v>-57.3</c:v>
                </c:pt>
                <c:pt idx="20">
                  <c:v>-29.84</c:v>
                </c:pt>
                <c:pt idx="21">
                  <c:v>-21.23</c:v>
                </c:pt>
                <c:pt idx="22">
                  <c:v>-22.15</c:v>
                </c:pt>
                <c:pt idx="23">
                  <c:v>-25.34</c:v>
                </c:pt>
                <c:pt idx="24">
                  <c:v>-31.34</c:v>
                </c:pt>
                <c:pt idx="25">
                  <c:v>-45.26</c:v>
                </c:pt>
                <c:pt idx="26">
                  <c:v>-66.06</c:v>
                </c:pt>
                <c:pt idx="27">
                  <c:v>-91.8</c:v>
                </c:pt>
                <c:pt idx="28">
                  <c:v>-73.73</c:v>
                </c:pt>
                <c:pt idx="29">
                  <c:v>-59.72</c:v>
                </c:pt>
                <c:pt idx="30">
                  <c:v>-67.77</c:v>
                </c:pt>
                <c:pt idx="31">
                  <c:v>-79.599999999999994</c:v>
                </c:pt>
                <c:pt idx="32">
                  <c:v>-41.38</c:v>
                </c:pt>
                <c:pt idx="33">
                  <c:v>-27.85</c:v>
                </c:pt>
                <c:pt idx="34">
                  <c:v>-29.69</c:v>
                </c:pt>
                <c:pt idx="35">
                  <c:v>-44.45</c:v>
                </c:pt>
                <c:pt idx="36">
                  <c:v>-84.46</c:v>
                </c:pt>
                <c:pt idx="37">
                  <c:v>-126.66</c:v>
                </c:pt>
                <c:pt idx="38">
                  <c:v>-160.79</c:v>
                </c:pt>
                <c:pt idx="39">
                  <c:v>-148.31</c:v>
                </c:pt>
                <c:pt idx="40">
                  <c:v>-87.26</c:v>
                </c:pt>
                <c:pt idx="41">
                  <c:v>-70.94</c:v>
                </c:pt>
                <c:pt idx="42">
                  <c:v>-86.03</c:v>
                </c:pt>
                <c:pt idx="43">
                  <c:v>-49.02</c:v>
                </c:pt>
                <c:pt idx="44">
                  <c:v>-30.06</c:v>
                </c:pt>
                <c:pt idx="45">
                  <c:v>-27.88</c:v>
                </c:pt>
                <c:pt idx="46">
                  <c:v>-34.71</c:v>
                </c:pt>
                <c:pt idx="47">
                  <c:v>-46.51</c:v>
                </c:pt>
                <c:pt idx="48">
                  <c:v>-71.67</c:v>
                </c:pt>
                <c:pt idx="49">
                  <c:v>-117.89</c:v>
                </c:pt>
                <c:pt idx="50">
                  <c:v>-165.19</c:v>
                </c:pt>
                <c:pt idx="51">
                  <c:v>-201.75</c:v>
                </c:pt>
                <c:pt idx="52">
                  <c:v>-223.95</c:v>
                </c:pt>
                <c:pt idx="53">
                  <c:v>-124.23</c:v>
                </c:pt>
                <c:pt idx="54">
                  <c:v>-66.290000000000006</c:v>
                </c:pt>
                <c:pt idx="55">
                  <c:v>-38.44</c:v>
                </c:pt>
                <c:pt idx="56">
                  <c:v>-25.66</c:v>
                </c:pt>
                <c:pt idx="57">
                  <c:v>-23.03</c:v>
                </c:pt>
                <c:pt idx="58">
                  <c:v>-23.63</c:v>
                </c:pt>
                <c:pt idx="59">
                  <c:v>-23.51</c:v>
                </c:pt>
                <c:pt idx="60">
                  <c:v>-24.4</c:v>
                </c:pt>
              </c:numCache>
            </c:numRef>
          </c:val>
          <c:smooth val="0"/>
          <c:extLst>
            <c:ext xmlns:c16="http://schemas.microsoft.com/office/drawing/2014/chart" uri="{C3380CC4-5D6E-409C-BE32-E72D297353CC}">
              <c16:uniqueId val="{00000001-B548-4D4E-813E-2C137589C045}"/>
            </c:ext>
          </c:extLst>
        </c:ser>
        <c:ser>
          <c:idx val="2"/>
          <c:order val="2"/>
          <c:tx>
            <c:v>Hornet (-75 kPa)</c:v>
          </c:tx>
          <c:spPr>
            <a:ln w="28575" cap="rnd">
              <a:solidFill>
                <a:schemeClr val="accent3"/>
              </a:solidFill>
              <a:prstDash val="sys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multi_panel_figure!$C$124:$C$184</c:f>
              <c:numCache>
                <c:formatCode>0.00</c:formatCode>
                <c:ptCount val="61"/>
                <c:pt idx="0">
                  <c:v>-15.46</c:v>
                </c:pt>
                <c:pt idx="1">
                  <c:v>-16.260000000000002</c:v>
                </c:pt>
                <c:pt idx="2">
                  <c:v>-17.45</c:v>
                </c:pt>
                <c:pt idx="3">
                  <c:v>-18.8</c:v>
                </c:pt>
                <c:pt idx="4">
                  <c:v>-18.09</c:v>
                </c:pt>
                <c:pt idx="5">
                  <c:v>-18.02</c:v>
                </c:pt>
                <c:pt idx="6">
                  <c:v>-19.170000000000002</c:v>
                </c:pt>
                <c:pt idx="7">
                  <c:v>-21.14</c:v>
                </c:pt>
                <c:pt idx="8">
                  <c:v>-24.24</c:v>
                </c:pt>
                <c:pt idx="9">
                  <c:v>-26.9</c:v>
                </c:pt>
                <c:pt idx="10">
                  <c:v>-29.47</c:v>
                </c:pt>
                <c:pt idx="11">
                  <c:v>-31.92</c:v>
                </c:pt>
                <c:pt idx="12">
                  <c:v>-34.89</c:v>
                </c:pt>
                <c:pt idx="13">
                  <c:v>-38.39</c:v>
                </c:pt>
                <c:pt idx="14">
                  <c:v>-40.619999999999997</c:v>
                </c:pt>
                <c:pt idx="15">
                  <c:v>-36.35</c:v>
                </c:pt>
                <c:pt idx="16">
                  <c:v>-34.71</c:v>
                </c:pt>
                <c:pt idx="17">
                  <c:v>-33.49</c:v>
                </c:pt>
                <c:pt idx="18">
                  <c:v>-34.82</c:v>
                </c:pt>
                <c:pt idx="19">
                  <c:v>-36.68</c:v>
                </c:pt>
                <c:pt idx="20">
                  <c:v>-38.44</c:v>
                </c:pt>
                <c:pt idx="21">
                  <c:v>-41.66</c:v>
                </c:pt>
                <c:pt idx="22">
                  <c:v>-46.11</c:v>
                </c:pt>
                <c:pt idx="23">
                  <c:v>-50.27</c:v>
                </c:pt>
                <c:pt idx="24">
                  <c:v>-56.78</c:v>
                </c:pt>
                <c:pt idx="25">
                  <c:v>-69.319999999999993</c:v>
                </c:pt>
                <c:pt idx="26">
                  <c:v>-88.28</c:v>
                </c:pt>
                <c:pt idx="27">
                  <c:v>-115.14</c:v>
                </c:pt>
                <c:pt idx="28">
                  <c:v>-108.75</c:v>
                </c:pt>
                <c:pt idx="29">
                  <c:v>-89.67</c:v>
                </c:pt>
                <c:pt idx="30">
                  <c:v>-86.19</c:v>
                </c:pt>
                <c:pt idx="31">
                  <c:v>-82.85</c:v>
                </c:pt>
                <c:pt idx="32">
                  <c:v>-39.67</c:v>
                </c:pt>
                <c:pt idx="33">
                  <c:v>-32.56</c:v>
                </c:pt>
                <c:pt idx="34">
                  <c:v>-35.17</c:v>
                </c:pt>
                <c:pt idx="35">
                  <c:v>-42.5</c:v>
                </c:pt>
                <c:pt idx="36">
                  <c:v>-54.87</c:v>
                </c:pt>
                <c:pt idx="37">
                  <c:v>-84.65</c:v>
                </c:pt>
                <c:pt idx="38">
                  <c:v>-134.99</c:v>
                </c:pt>
                <c:pt idx="39">
                  <c:v>-113.89</c:v>
                </c:pt>
                <c:pt idx="40">
                  <c:v>-51.29</c:v>
                </c:pt>
                <c:pt idx="41">
                  <c:v>-45.73</c:v>
                </c:pt>
                <c:pt idx="42">
                  <c:v>-49.93</c:v>
                </c:pt>
                <c:pt idx="43">
                  <c:v>-62.98</c:v>
                </c:pt>
                <c:pt idx="44">
                  <c:v>-90.46</c:v>
                </c:pt>
                <c:pt idx="45">
                  <c:v>-139.74</c:v>
                </c:pt>
                <c:pt idx="46">
                  <c:v>-47.66</c:v>
                </c:pt>
                <c:pt idx="47">
                  <c:v>-17.02</c:v>
                </c:pt>
                <c:pt idx="48">
                  <c:v>-18.68</c:v>
                </c:pt>
                <c:pt idx="49">
                  <c:v>-22</c:v>
                </c:pt>
                <c:pt idx="50">
                  <c:v>-27.87</c:v>
                </c:pt>
                <c:pt idx="51">
                  <c:v>-34.07</c:v>
                </c:pt>
                <c:pt idx="52">
                  <c:v>-42.53</c:v>
                </c:pt>
                <c:pt idx="53">
                  <c:v>-50.91</c:v>
                </c:pt>
                <c:pt idx="54">
                  <c:v>-62.95</c:v>
                </c:pt>
                <c:pt idx="55">
                  <c:v>-84.91</c:v>
                </c:pt>
                <c:pt idx="56">
                  <c:v>-117.68</c:v>
                </c:pt>
                <c:pt idx="57">
                  <c:v>-154.9</c:v>
                </c:pt>
                <c:pt idx="58">
                  <c:v>-177.91</c:v>
                </c:pt>
                <c:pt idx="59">
                  <c:v>-180.1</c:v>
                </c:pt>
                <c:pt idx="60">
                  <c:v>-177.67</c:v>
                </c:pt>
              </c:numCache>
            </c:numRef>
          </c:val>
          <c:smooth val="0"/>
          <c:extLst>
            <c:ext xmlns:c16="http://schemas.microsoft.com/office/drawing/2014/chart" uri="{C3380CC4-5D6E-409C-BE32-E72D297353CC}">
              <c16:uniqueId val="{00000002-B548-4D4E-813E-2C137589C045}"/>
            </c:ext>
          </c:extLst>
        </c:ser>
        <c:ser>
          <c:idx val="3"/>
          <c:order val="3"/>
          <c:tx>
            <c:v>Hornet (-100 kPa)</c:v>
          </c:tx>
          <c:spPr>
            <a:ln w="28575" cap="rnd">
              <a:solidFill>
                <a:schemeClr val="accent4"/>
              </a:solidFill>
              <a:prstDash val="dash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multi_panel_figure!$C$185:$C$245</c:f>
              <c:numCache>
                <c:formatCode>0.00</c:formatCode>
                <c:ptCount val="61"/>
                <c:pt idx="0">
                  <c:v>-48.93</c:v>
                </c:pt>
                <c:pt idx="1">
                  <c:v>-51.29</c:v>
                </c:pt>
                <c:pt idx="2">
                  <c:v>-54.72</c:v>
                </c:pt>
                <c:pt idx="3">
                  <c:v>-53.24</c:v>
                </c:pt>
                <c:pt idx="4">
                  <c:v>-23.86</c:v>
                </c:pt>
                <c:pt idx="5">
                  <c:v>-21.55</c:v>
                </c:pt>
                <c:pt idx="6">
                  <c:v>-24.48</c:v>
                </c:pt>
                <c:pt idx="7">
                  <c:v>-29.88</c:v>
                </c:pt>
                <c:pt idx="8">
                  <c:v>-40.840000000000003</c:v>
                </c:pt>
                <c:pt idx="9">
                  <c:v>-47.44</c:v>
                </c:pt>
                <c:pt idx="10">
                  <c:v>-55.64</c:v>
                </c:pt>
                <c:pt idx="11">
                  <c:v>-65.78</c:v>
                </c:pt>
                <c:pt idx="12">
                  <c:v>-76.44</c:v>
                </c:pt>
                <c:pt idx="13">
                  <c:v>-92.42</c:v>
                </c:pt>
                <c:pt idx="14">
                  <c:v>-109.64</c:v>
                </c:pt>
                <c:pt idx="15">
                  <c:v>-124.33</c:v>
                </c:pt>
                <c:pt idx="16">
                  <c:v>-134.26</c:v>
                </c:pt>
                <c:pt idx="17">
                  <c:v>-147.47999999999999</c:v>
                </c:pt>
                <c:pt idx="18">
                  <c:v>-149.5</c:v>
                </c:pt>
                <c:pt idx="19">
                  <c:v>-126.73</c:v>
                </c:pt>
                <c:pt idx="20">
                  <c:v>-41.57</c:v>
                </c:pt>
                <c:pt idx="21">
                  <c:v>-28.35</c:v>
                </c:pt>
                <c:pt idx="22">
                  <c:v>-36.04</c:v>
                </c:pt>
                <c:pt idx="23">
                  <c:v>-45.62</c:v>
                </c:pt>
                <c:pt idx="24">
                  <c:v>-53.85</c:v>
                </c:pt>
                <c:pt idx="25">
                  <c:v>-31.73</c:v>
                </c:pt>
                <c:pt idx="26">
                  <c:v>-18.32</c:v>
                </c:pt>
                <c:pt idx="27">
                  <c:v>-19.329999999999998</c:v>
                </c:pt>
                <c:pt idx="28">
                  <c:v>-27.56</c:v>
                </c:pt>
                <c:pt idx="29">
                  <c:v>-45.86</c:v>
                </c:pt>
                <c:pt idx="30">
                  <c:v>-72.69</c:v>
                </c:pt>
                <c:pt idx="31">
                  <c:v>-122.15</c:v>
                </c:pt>
                <c:pt idx="32">
                  <c:v>-182.86</c:v>
                </c:pt>
                <c:pt idx="33">
                  <c:v>-231.53</c:v>
                </c:pt>
                <c:pt idx="34">
                  <c:v>-111.21</c:v>
                </c:pt>
                <c:pt idx="35">
                  <c:v>-31.73</c:v>
                </c:pt>
                <c:pt idx="36">
                  <c:v>-35.409999999999997</c:v>
                </c:pt>
                <c:pt idx="37">
                  <c:v>-48.97</c:v>
                </c:pt>
                <c:pt idx="38">
                  <c:v>-84.32</c:v>
                </c:pt>
                <c:pt idx="39">
                  <c:v>-125.09</c:v>
                </c:pt>
                <c:pt idx="40">
                  <c:v>-208.12</c:v>
                </c:pt>
                <c:pt idx="41">
                  <c:v>-283.35000000000002</c:v>
                </c:pt>
                <c:pt idx="42">
                  <c:v>-324.33</c:v>
                </c:pt>
                <c:pt idx="43">
                  <c:v>-150.94</c:v>
                </c:pt>
                <c:pt idx="44">
                  <c:v>-99.16</c:v>
                </c:pt>
                <c:pt idx="45">
                  <c:v>-114.66</c:v>
                </c:pt>
                <c:pt idx="46">
                  <c:v>-153.83000000000001</c:v>
                </c:pt>
                <c:pt idx="47">
                  <c:v>-205.87</c:v>
                </c:pt>
                <c:pt idx="48">
                  <c:v>-227.56</c:v>
                </c:pt>
                <c:pt idx="49">
                  <c:v>-68.709999999999994</c:v>
                </c:pt>
                <c:pt idx="50">
                  <c:v>-39.54</c:v>
                </c:pt>
                <c:pt idx="51">
                  <c:v>-37.67</c:v>
                </c:pt>
                <c:pt idx="52">
                  <c:v>-43.61</c:v>
                </c:pt>
                <c:pt idx="53">
                  <c:v>-55.32</c:v>
                </c:pt>
                <c:pt idx="54">
                  <c:v>-75.95</c:v>
                </c:pt>
                <c:pt idx="55">
                  <c:v>-121.05</c:v>
                </c:pt>
                <c:pt idx="56">
                  <c:v>-171.12</c:v>
                </c:pt>
                <c:pt idx="57">
                  <c:v>-221.48</c:v>
                </c:pt>
                <c:pt idx="58">
                  <c:v>-262.48</c:v>
                </c:pt>
                <c:pt idx="59">
                  <c:v>-274.83</c:v>
                </c:pt>
                <c:pt idx="60">
                  <c:v>-273.26</c:v>
                </c:pt>
              </c:numCache>
            </c:numRef>
          </c:val>
          <c:smooth val="0"/>
          <c:extLst>
            <c:ext xmlns:c16="http://schemas.microsoft.com/office/drawing/2014/chart" uri="{C3380CC4-5D6E-409C-BE32-E72D297353CC}">
              <c16:uniqueId val="{00000003-B548-4D4E-813E-2C137589C045}"/>
            </c:ext>
          </c:extLst>
        </c:ser>
        <c:ser>
          <c:idx val="4"/>
          <c:order val="4"/>
          <c:tx>
            <c:v>Hornet (-125 kPa)</c:v>
          </c:tx>
          <c:spPr>
            <a:ln w="28575" cap="rnd">
              <a:solidFill>
                <a:schemeClr val="accent5"/>
              </a:solidFill>
              <a:prstDash val="dash"/>
              <a:round/>
            </a:ln>
            <a:effectLst/>
          </c:spPr>
          <c:marker>
            <c:symbol val="none"/>
          </c:marker>
          <c:trendline>
            <c:spPr>
              <a:ln w="19050" cap="rnd">
                <a:noFill/>
                <a:prstDash val="sysDot"/>
              </a:ln>
              <a:effectLst/>
            </c:spPr>
            <c:trendlineType val="linear"/>
            <c:dispRSqr val="1"/>
            <c:dispEq val="1"/>
            <c:trendlineLbl>
              <c:layout>
                <c:manualLayout>
                  <c:x val="-0.52311477892186553"/>
                  <c:y val="0.18319941759104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A</a:t>
                    </a:r>
                  </a:p>
                  <a:p>
                    <a:pPr>
                      <a:defRPr/>
                    </a:pPr>
                    <a:endParaRPr lang="en-US" baseline="0"/>
                  </a:p>
                  <a:p>
                    <a:pPr>
                      <a:defRPr/>
                    </a:pPr>
                    <a:r>
                      <a:rPr lang="en-US" baseline="0"/>
                      <a:t>-25 kPa = y = -0.0103x + 441.96</a:t>
                    </a:r>
                  </a:p>
                  <a:p>
                    <a:pPr>
                      <a:defRPr/>
                    </a:pPr>
                    <a:r>
                      <a:rPr lang="en-US" baseline="0"/>
                      <a:t>R2 = 0.09</a:t>
                    </a:r>
                  </a:p>
                  <a:p>
                    <a:pPr>
                      <a:defRPr/>
                    </a:pPr>
                    <a:endParaRPr lang="en-US" baseline="0"/>
                  </a:p>
                  <a:p>
                    <a:pPr>
                      <a:defRPr/>
                    </a:pPr>
                    <a:r>
                      <a:rPr lang="en-US" baseline="0"/>
                      <a:t>-50 kPa = y = -1.0915x + 49476</a:t>
                    </a:r>
                  </a:p>
                  <a:p>
                    <a:pPr>
                      <a:defRPr/>
                    </a:pPr>
                    <a:r>
                      <a:rPr lang="en-US" baseline="0"/>
                      <a:t>R2 = 0.78</a:t>
                    </a:r>
                  </a:p>
                  <a:p>
                    <a:pPr>
                      <a:defRPr/>
                    </a:pPr>
                    <a:endParaRPr lang="en-US" baseline="0"/>
                  </a:p>
                  <a:p>
                    <a:pPr>
                      <a:defRPr/>
                    </a:pPr>
                    <a:r>
                      <a:rPr lang="en-US" baseline="0"/>
                      <a:t>-50 kPa (WM) = y = -0.2067x + 9346.1</a:t>
                    </a:r>
                  </a:p>
                  <a:p>
                    <a:pPr>
                      <a:defRPr/>
                    </a:pPr>
                    <a:r>
                      <a:rPr lang="en-US" baseline="0"/>
                      <a:t>R2 = 0.67</a:t>
                    </a:r>
                  </a:p>
                  <a:p>
                    <a:pPr>
                      <a:defRPr/>
                    </a:pPr>
                    <a:endParaRPr lang="en-US" baseline="0"/>
                  </a:p>
                  <a:p>
                    <a:pPr>
                      <a:defRPr/>
                    </a:pPr>
                    <a:r>
                      <a:rPr lang="en-US" baseline="0"/>
                      <a:t>-75 kPa = y = -1.4568x + 66052</a:t>
                    </a:r>
                  </a:p>
                  <a:p>
                    <a:pPr>
                      <a:defRPr/>
                    </a:pPr>
                    <a:r>
                      <a:rPr lang="en-US" baseline="0"/>
                      <a:t>R2 = 0.67</a:t>
                    </a:r>
                  </a:p>
                  <a:p>
                    <a:pPr>
                      <a:defRPr/>
                    </a:pPr>
                    <a:endParaRPr lang="en-US" baseline="0"/>
                  </a:p>
                  <a:p>
                    <a:pPr>
                      <a:defRPr/>
                    </a:pPr>
                    <a:r>
                      <a:rPr lang="en-US" baseline="0"/>
                      <a:t>-100 kPa = y = -2.3328x + 105766</a:t>
                    </a:r>
                  </a:p>
                  <a:p>
                    <a:pPr>
                      <a:defRPr/>
                    </a:pPr>
                    <a:r>
                      <a:rPr lang="en-US" baseline="0"/>
                      <a:t>R2 = 0.73</a:t>
                    </a:r>
                  </a:p>
                  <a:p>
                    <a:pPr>
                      <a:defRPr/>
                    </a:pPr>
                    <a:endParaRPr lang="en-US" baseline="0"/>
                  </a:p>
                  <a:p>
                    <a:pPr>
                      <a:defRPr/>
                    </a:pPr>
                    <a:r>
                      <a:rPr lang="en-US" baseline="0"/>
                      <a:t>-125 kPa = y = -1.648x + 74693</a:t>
                    </a:r>
                  </a:p>
                  <a:p>
                    <a:pPr>
                      <a:defRPr/>
                    </a:pPr>
                    <a:r>
                      <a:rPr lang="en-US" baseline="0"/>
                      <a:t>R2 = 0.72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multi_panel_figure!$C$246:$C$306</c:f>
              <c:numCache>
                <c:formatCode>0.00</c:formatCode>
                <c:ptCount val="61"/>
                <c:pt idx="0">
                  <c:v>-24.301906903584797</c:v>
                </c:pt>
                <c:pt idx="1">
                  <c:v>-25.08396275838216</c:v>
                </c:pt>
                <c:pt idx="2">
                  <c:v>-27.653420209884644</c:v>
                </c:pt>
                <c:pt idx="3">
                  <c:v>-26.306623140970867</c:v>
                </c:pt>
                <c:pt idx="4">
                  <c:v>-17.714005788167317</c:v>
                </c:pt>
                <c:pt idx="5">
                  <c:v>-18.027927875518799</c:v>
                </c:pt>
                <c:pt idx="6">
                  <c:v>-19.379021724065144</c:v>
                </c:pt>
                <c:pt idx="7">
                  <c:v>-21.390878438949585</c:v>
                </c:pt>
                <c:pt idx="8">
                  <c:v>-24.237087090810139</c:v>
                </c:pt>
                <c:pt idx="9">
                  <c:v>-28.148781061172485</c:v>
                </c:pt>
                <c:pt idx="10">
                  <c:v>-33.827250480651855</c:v>
                </c:pt>
                <c:pt idx="11">
                  <c:v>-41.014595826466881</c:v>
                </c:pt>
                <c:pt idx="12">
                  <c:v>-47.80866075598675</c:v>
                </c:pt>
                <c:pt idx="13">
                  <c:v>-60.425564448038735</c:v>
                </c:pt>
                <c:pt idx="14">
                  <c:v>-75.587940533955887</c:v>
                </c:pt>
                <c:pt idx="15">
                  <c:v>-79.63892650604248</c:v>
                </c:pt>
                <c:pt idx="16">
                  <c:v>-86.105029424031571</c:v>
                </c:pt>
                <c:pt idx="17">
                  <c:v>-96.843461354573563</c:v>
                </c:pt>
                <c:pt idx="18">
                  <c:v>-110.25558376312256</c:v>
                </c:pt>
                <c:pt idx="19">
                  <c:v>-122.80594698588054</c:v>
                </c:pt>
                <c:pt idx="20">
                  <c:v>-134.59944852193198</c:v>
                </c:pt>
                <c:pt idx="21">
                  <c:v>-159.35857327779135</c:v>
                </c:pt>
                <c:pt idx="22">
                  <c:v>-196.09268252054849</c:v>
                </c:pt>
                <c:pt idx="23">
                  <c:v>-231.11721992492676</c:v>
                </c:pt>
                <c:pt idx="24">
                  <c:v>-238.48932647705078</c:v>
                </c:pt>
                <c:pt idx="25">
                  <c:v>-121.31881268819173</c:v>
                </c:pt>
                <c:pt idx="26">
                  <c:v>-44.470550855000816</c:v>
                </c:pt>
                <c:pt idx="27">
                  <c:v>-33.916642665863037</c:v>
                </c:pt>
                <c:pt idx="28">
                  <c:v>-39.855906327565513</c:v>
                </c:pt>
                <c:pt idx="29">
                  <c:v>-50.031784534454346</c:v>
                </c:pt>
                <c:pt idx="30">
                  <c:v>-68.707266648610428</c:v>
                </c:pt>
                <c:pt idx="31">
                  <c:v>-107.20137087504069</c:v>
                </c:pt>
                <c:pt idx="32">
                  <c:v>-178.99027951558432</c:v>
                </c:pt>
                <c:pt idx="33">
                  <c:v>-243.1944522857666</c:v>
                </c:pt>
                <c:pt idx="34">
                  <c:v>-102.38325007756551</c:v>
                </c:pt>
                <c:pt idx="35">
                  <c:v>-31.035257816314697</c:v>
                </c:pt>
                <c:pt idx="36">
                  <c:v>-33.494747161865234</c:v>
                </c:pt>
                <c:pt idx="37">
                  <c:v>-44.784200668334961</c:v>
                </c:pt>
                <c:pt idx="38">
                  <c:v>-66.055152734120682</c:v>
                </c:pt>
                <c:pt idx="39">
                  <c:v>-96.81146240234375</c:v>
                </c:pt>
                <c:pt idx="40">
                  <c:v>-168.90641403198242</c:v>
                </c:pt>
                <c:pt idx="41">
                  <c:v>-254.75569979349771</c:v>
                </c:pt>
                <c:pt idx="42">
                  <c:v>-285.94611676534015</c:v>
                </c:pt>
                <c:pt idx="43">
                  <c:v>-121.69209957122803</c:v>
                </c:pt>
                <c:pt idx="44">
                  <c:v>-77.554890950520829</c:v>
                </c:pt>
                <c:pt idx="45">
                  <c:v>-79.773784319559738</c:v>
                </c:pt>
                <c:pt idx="46">
                  <c:v>-95.44909795125325</c:v>
                </c:pt>
                <c:pt idx="47">
                  <c:v>-121.62623818715413</c:v>
                </c:pt>
                <c:pt idx="48">
                  <c:v>-143.61077213287354</c:v>
                </c:pt>
                <c:pt idx="49">
                  <c:v>-55.559128920237221</c:v>
                </c:pt>
                <c:pt idx="50">
                  <c:v>-34.118324438730873</c:v>
                </c:pt>
                <c:pt idx="51">
                  <c:v>-34.53583081563314</c:v>
                </c:pt>
                <c:pt idx="52">
                  <c:v>-41.85750754674276</c:v>
                </c:pt>
                <c:pt idx="53">
                  <c:v>-52.117318948109947</c:v>
                </c:pt>
                <c:pt idx="54">
                  <c:v>-65.984878857930497</c:v>
                </c:pt>
                <c:pt idx="55">
                  <c:v>-95.437527338663742</c:v>
                </c:pt>
                <c:pt idx="56">
                  <c:v>-130.41157054901123</c:v>
                </c:pt>
                <c:pt idx="57">
                  <c:v>-172.63288180033365</c:v>
                </c:pt>
                <c:pt idx="58">
                  <c:v>-208.64882596333823</c:v>
                </c:pt>
                <c:pt idx="59">
                  <c:v>-212.85106404622397</c:v>
                </c:pt>
                <c:pt idx="60">
                  <c:v>-204.57718722025552</c:v>
                </c:pt>
              </c:numCache>
            </c:numRef>
          </c:val>
          <c:smooth val="0"/>
          <c:extLst>
            <c:ext xmlns:c16="http://schemas.microsoft.com/office/drawing/2014/chart" uri="{C3380CC4-5D6E-409C-BE32-E72D297353CC}">
              <c16:uniqueId val="{00000005-B548-4D4E-813E-2C137589C045}"/>
            </c:ext>
          </c:extLst>
        </c:ser>
        <c:ser>
          <c:idx val="5"/>
          <c:order val="5"/>
          <c:tx>
            <c:v>Hornet (-50 kPa) WM</c:v>
          </c:tx>
          <c:spPr>
            <a:ln w="28575" cap="rnd">
              <a:solidFill>
                <a:schemeClr val="accent6"/>
              </a:solidFill>
              <a:prstDash val="lg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multi_panel_figure!$C$307:$C$312</c:f>
              <c:numCache>
                <c:formatCode>0.00</c:formatCode>
                <c:ptCount val="6"/>
                <c:pt idx="0">
                  <c:v>-31.33</c:v>
                </c:pt>
                <c:pt idx="1">
                  <c:v>-29.67</c:v>
                </c:pt>
                <c:pt idx="2">
                  <c:v>-28.33</c:v>
                </c:pt>
                <c:pt idx="3">
                  <c:v>-28.5</c:v>
                </c:pt>
                <c:pt idx="4">
                  <c:v>-23.83</c:v>
                </c:pt>
                <c:pt idx="5">
                  <c:v>-20.83</c:v>
                </c:pt>
              </c:numCache>
            </c:numRef>
          </c:val>
          <c:smooth val="0"/>
          <c:extLst>
            <c:ext xmlns:c16="http://schemas.microsoft.com/office/drawing/2014/chart" uri="{C3380CC4-5D6E-409C-BE32-E72D297353CC}">
              <c16:uniqueId val="{00000006-B548-4D4E-813E-2C137589C045}"/>
            </c:ext>
          </c:extLst>
        </c:ser>
        <c:dLbls>
          <c:showLegendKey val="0"/>
          <c:showVal val="0"/>
          <c:showCatName val="0"/>
          <c:showSerName val="0"/>
          <c:showPercent val="0"/>
          <c:showBubbleSize val="0"/>
        </c:dLbls>
        <c:smooth val="0"/>
        <c:axId val="105906352"/>
        <c:axId val="105909232"/>
      </c:lineChart>
      <c:dateAx>
        <c:axId val="10590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9232"/>
        <c:crosses val="autoZero"/>
        <c:auto val="1"/>
        <c:lblOffset val="100"/>
        <c:baseTimeUnit val="days"/>
        <c:majorUnit val="10"/>
        <c:majorTimeUnit val="days"/>
      </c:dateAx>
      <c:valAx>
        <c:axId val="10590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MH (-25 kPa)</c:v>
          </c:tx>
          <c:spPr>
            <a:ln w="28575" cap="rnd">
              <a:solidFill>
                <a:schemeClr val="accent1"/>
              </a:solidFill>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multi_panel_figure!$D$2:$D$62</c:f>
              <c:numCache>
                <c:formatCode>0.00</c:formatCode>
                <c:ptCount val="61"/>
                <c:pt idx="0">
                  <c:v>-14.81</c:v>
                </c:pt>
                <c:pt idx="1">
                  <c:v>-15.02</c:v>
                </c:pt>
                <c:pt idx="2">
                  <c:v>-15.94</c:v>
                </c:pt>
                <c:pt idx="3">
                  <c:v>-16.62</c:v>
                </c:pt>
                <c:pt idx="4">
                  <c:v>-16.18</c:v>
                </c:pt>
                <c:pt idx="5">
                  <c:v>-15.84</c:v>
                </c:pt>
                <c:pt idx="6">
                  <c:v>-16.68</c:v>
                </c:pt>
                <c:pt idx="7">
                  <c:v>-17.39</c:v>
                </c:pt>
                <c:pt idx="8">
                  <c:v>-18.41</c:v>
                </c:pt>
                <c:pt idx="9">
                  <c:v>-19</c:v>
                </c:pt>
                <c:pt idx="10">
                  <c:v>-19.68</c:v>
                </c:pt>
                <c:pt idx="11">
                  <c:v>-21.07</c:v>
                </c:pt>
                <c:pt idx="12">
                  <c:v>-22.15</c:v>
                </c:pt>
                <c:pt idx="13">
                  <c:v>-24.27</c:v>
                </c:pt>
                <c:pt idx="14">
                  <c:v>-25.19</c:v>
                </c:pt>
                <c:pt idx="15">
                  <c:v>-20.260000000000002</c:v>
                </c:pt>
                <c:pt idx="16">
                  <c:v>-18.89</c:v>
                </c:pt>
                <c:pt idx="17">
                  <c:v>-17.62</c:v>
                </c:pt>
                <c:pt idx="18">
                  <c:v>-15.91</c:v>
                </c:pt>
                <c:pt idx="19">
                  <c:v>-15.17</c:v>
                </c:pt>
                <c:pt idx="20">
                  <c:v>-14.4</c:v>
                </c:pt>
                <c:pt idx="21">
                  <c:v>-14.55</c:v>
                </c:pt>
                <c:pt idx="22">
                  <c:v>-15.36</c:v>
                </c:pt>
                <c:pt idx="23">
                  <c:v>-16.25</c:v>
                </c:pt>
                <c:pt idx="24">
                  <c:v>-17.079999999999998</c:v>
                </c:pt>
                <c:pt idx="25">
                  <c:v>-18.36</c:v>
                </c:pt>
                <c:pt idx="26">
                  <c:v>-19.45</c:v>
                </c:pt>
                <c:pt idx="27">
                  <c:v>-20.32</c:v>
                </c:pt>
                <c:pt idx="28">
                  <c:v>-22.1</c:v>
                </c:pt>
                <c:pt idx="29">
                  <c:v>-24.04</c:v>
                </c:pt>
                <c:pt idx="30">
                  <c:v>-26.52</c:v>
                </c:pt>
                <c:pt idx="31">
                  <c:v>-26.72</c:v>
                </c:pt>
                <c:pt idx="32">
                  <c:v>-16.29</c:v>
                </c:pt>
                <c:pt idx="33">
                  <c:v>-15.66</c:v>
                </c:pt>
                <c:pt idx="34">
                  <c:v>-16.73</c:v>
                </c:pt>
                <c:pt idx="35">
                  <c:v>-18.29</c:v>
                </c:pt>
                <c:pt idx="36">
                  <c:v>-19.89</c:v>
                </c:pt>
                <c:pt idx="37">
                  <c:v>-22.12</c:v>
                </c:pt>
                <c:pt idx="38">
                  <c:v>-25.16</c:v>
                </c:pt>
                <c:pt idx="39">
                  <c:v>-19.3</c:v>
                </c:pt>
                <c:pt idx="40">
                  <c:v>-15.68</c:v>
                </c:pt>
                <c:pt idx="41">
                  <c:v>-16.29</c:v>
                </c:pt>
                <c:pt idx="42">
                  <c:v>-17.95</c:v>
                </c:pt>
                <c:pt idx="43">
                  <c:v>-19.62</c:v>
                </c:pt>
                <c:pt idx="44">
                  <c:v>-22.21</c:v>
                </c:pt>
                <c:pt idx="45">
                  <c:v>-25.62</c:v>
                </c:pt>
                <c:pt idx="46">
                  <c:v>-17.3</c:v>
                </c:pt>
                <c:pt idx="47">
                  <c:v>-13.85</c:v>
                </c:pt>
                <c:pt idx="48">
                  <c:v>-13.75</c:v>
                </c:pt>
                <c:pt idx="49">
                  <c:v>-14.15</c:v>
                </c:pt>
                <c:pt idx="50">
                  <c:v>-14.55</c:v>
                </c:pt>
                <c:pt idx="51">
                  <c:v>-14.92</c:v>
                </c:pt>
                <c:pt idx="52">
                  <c:v>-15.77</c:v>
                </c:pt>
                <c:pt idx="53">
                  <c:v>-17.11</c:v>
                </c:pt>
                <c:pt idx="54">
                  <c:v>-18.52</c:v>
                </c:pt>
                <c:pt idx="55">
                  <c:v>-20.91</c:v>
                </c:pt>
                <c:pt idx="56">
                  <c:v>-23.22</c:v>
                </c:pt>
                <c:pt idx="57">
                  <c:v>-27.88</c:v>
                </c:pt>
                <c:pt idx="58">
                  <c:v>-33.729999999999997</c:v>
                </c:pt>
                <c:pt idx="59">
                  <c:v>-28.29</c:v>
                </c:pt>
                <c:pt idx="60">
                  <c:v>-27.83</c:v>
                </c:pt>
              </c:numCache>
            </c:numRef>
          </c:val>
          <c:smooth val="0"/>
          <c:extLst>
            <c:ext xmlns:c16="http://schemas.microsoft.com/office/drawing/2014/chart" uri="{C3380CC4-5D6E-409C-BE32-E72D297353CC}">
              <c16:uniqueId val="{00000000-7027-455A-AA58-51354D17FA9D}"/>
            </c:ext>
          </c:extLst>
        </c:ser>
        <c:ser>
          <c:idx val="1"/>
          <c:order val="1"/>
          <c:tx>
            <c:v>MH (-50 kPa)</c:v>
          </c:tx>
          <c:spPr>
            <a:ln w="28575" cap="rnd">
              <a:solidFill>
                <a:schemeClr val="accent2"/>
              </a:solidFill>
              <a:prstDash val="sys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multi_panel_figure!$D$63:$D$123</c:f>
              <c:numCache>
                <c:formatCode>0.00</c:formatCode>
                <c:ptCount val="61"/>
                <c:pt idx="0">
                  <c:v>-22.02</c:v>
                </c:pt>
                <c:pt idx="1">
                  <c:v>-22.57</c:v>
                </c:pt>
                <c:pt idx="2">
                  <c:v>-24.76</c:v>
                </c:pt>
                <c:pt idx="3">
                  <c:v>-24.83</c:v>
                </c:pt>
                <c:pt idx="4">
                  <c:v>-20.190000000000001</c:v>
                </c:pt>
                <c:pt idx="5">
                  <c:v>-20.61</c:v>
                </c:pt>
                <c:pt idx="6">
                  <c:v>-22.1</c:v>
                </c:pt>
                <c:pt idx="7">
                  <c:v>-23.68</c:v>
                </c:pt>
                <c:pt idx="8">
                  <c:v>-25.02</c:v>
                </c:pt>
                <c:pt idx="9">
                  <c:v>-25.88</c:v>
                </c:pt>
                <c:pt idx="10">
                  <c:v>-27.55</c:v>
                </c:pt>
                <c:pt idx="11">
                  <c:v>-30.76</c:v>
                </c:pt>
                <c:pt idx="12">
                  <c:v>-34.08</c:v>
                </c:pt>
                <c:pt idx="13">
                  <c:v>-39.25</c:v>
                </c:pt>
                <c:pt idx="14">
                  <c:v>-42.49</c:v>
                </c:pt>
                <c:pt idx="15">
                  <c:v>-45.18</c:v>
                </c:pt>
                <c:pt idx="16">
                  <c:v>-47.01</c:v>
                </c:pt>
                <c:pt idx="17">
                  <c:v>-48.14</c:v>
                </c:pt>
                <c:pt idx="18">
                  <c:v>-43.02</c:v>
                </c:pt>
                <c:pt idx="19">
                  <c:v>-37.200000000000003</c:v>
                </c:pt>
                <c:pt idx="20">
                  <c:v>-25.7</c:v>
                </c:pt>
                <c:pt idx="21">
                  <c:v>-24.55</c:v>
                </c:pt>
                <c:pt idx="22">
                  <c:v>-26.29</c:v>
                </c:pt>
                <c:pt idx="23">
                  <c:v>-29.02</c:v>
                </c:pt>
                <c:pt idx="24">
                  <c:v>-32.229999999999997</c:v>
                </c:pt>
                <c:pt idx="25">
                  <c:v>-39.770000000000003</c:v>
                </c:pt>
                <c:pt idx="26">
                  <c:v>-47.73</c:v>
                </c:pt>
                <c:pt idx="27">
                  <c:v>-58.91</c:v>
                </c:pt>
                <c:pt idx="28">
                  <c:v>-74.33</c:v>
                </c:pt>
                <c:pt idx="29">
                  <c:v>-87.7</c:v>
                </c:pt>
                <c:pt idx="30">
                  <c:v>-100.09</c:v>
                </c:pt>
                <c:pt idx="31">
                  <c:v>-108.23</c:v>
                </c:pt>
                <c:pt idx="32">
                  <c:v>-75.33</c:v>
                </c:pt>
                <c:pt idx="33">
                  <c:v>-52.44</c:v>
                </c:pt>
                <c:pt idx="34">
                  <c:v>-35.35</c:v>
                </c:pt>
                <c:pt idx="35">
                  <c:v>-22.11</c:v>
                </c:pt>
                <c:pt idx="36">
                  <c:v>-21.16</c:v>
                </c:pt>
                <c:pt idx="37">
                  <c:v>-23.59</c:v>
                </c:pt>
                <c:pt idx="38">
                  <c:v>-32.590000000000003</c:v>
                </c:pt>
                <c:pt idx="39">
                  <c:v>-41.17</c:v>
                </c:pt>
                <c:pt idx="40">
                  <c:v>-60.13</c:v>
                </c:pt>
                <c:pt idx="41">
                  <c:v>-94.05</c:v>
                </c:pt>
                <c:pt idx="42">
                  <c:v>-114.74</c:v>
                </c:pt>
                <c:pt idx="43">
                  <c:v>-71.58</c:v>
                </c:pt>
                <c:pt idx="44">
                  <c:v>-41.6</c:v>
                </c:pt>
                <c:pt idx="45">
                  <c:v>-40.49</c:v>
                </c:pt>
                <c:pt idx="46">
                  <c:v>-49.62</c:v>
                </c:pt>
                <c:pt idx="47">
                  <c:v>-68.290000000000006</c:v>
                </c:pt>
                <c:pt idx="48">
                  <c:v>-86.1</c:v>
                </c:pt>
                <c:pt idx="49">
                  <c:v>-42.14</c:v>
                </c:pt>
                <c:pt idx="50">
                  <c:v>-27.71</c:v>
                </c:pt>
                <c:pt idx="51">
                  <c:v>-26.95</c:v>
                </c:pt>
                <c:pt idx="52">
                  <c:v>-29.8</c:v>
                </c:pt>
                <c:pt idx="53">
                  <c:v>-38.92</c:v>
                </c:pt>
                <c:pt idx="54">
                  <c:v>-50.21</c:v>
                </c:pt>
                <c:pt idx="55">
                  <c:v>-73.08</c:v>
                </c:pt>
                <c:pt idx="56">
                  <c:v>-95.63</c:v>
                </c:pt>
                <c:pt idx="57">
                  <c:v>-113.06</c:v>
                </c:pt>
                <c:pt idx="58">
                  <c:v>-124.96</c:v>
                </c:pt>
                <c:pt idx="59">
                  <c:v>-131.44999999999999</c:v>
                </c:pt>
                <c:pt idx="60">
                  <c:v>-136.28</c:v>
                </c:pt>
              </c:numCache>
            </c:numRef>
          </c:val>
          <c:smooth val="0"/>
          <c:extLst>
            <c:ext xmlns:c16="http://schemas.microsoft.com/office/drawing/2014/chart" uri="{C3380CC4-5D6E-409C-BE32-E72D297353CC}">
              <c16:uniqueId val="{00000001-7027-455A-AA58-51354D17FA9D}"/>
            </c:ext>
          </c:extLst>
        </c:ser>
        <c:ser>
          <c:idx val="2"/>
          <c:order val="2"/>
          <c:tx>
            <c:v>MH (-75 kPa)</c:v>
          </c:tx>
          <c:spPr>
            <a:ln w="28575" cap="rnd">
              <a:solidFill>
                <a:schemeClr val="accent3"/>
              </a:solidFill>
              <a:prstDash val="sysDot"/>
              <a:round/>
            </a:ln>
            <a:effectLst/>
          </c:spPr>
          <c:marker>
            <c:symbol val="none"/>
          </c:marker>
          <c:trendline>
            <c:spPr>
              <a:ln w="19050" cap="rnd">
                <a:noFill/>
                <a:prstDash val="sysDot"/>
              </a:ln>
              <a:effectLst/>
            </c:spPr>
            <c:trendlineType val="linear"/>
            <c:dispRSqr val="1"/>
            <c:dispEq val="1"/>
            <c:trendlineLbl>
              <c:layout>
                <c:manualLayout>
                  <c:x val="-0.53715307221212738"/>
                  <c:y val="0.1527393930127665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B</a:t>
                    </a:r>
                  </a:p>
                  <a:p>
                    <a:pPr>
                      <a:defRPr/>
                    </a:pPr>
                    <a:endParaRPr lang="en-US" baseline="0"/>
                  </a:p>
                  <a:p>
                    <a:pPr>
                      <a:defRPr/>
                    </a:pPr>
                    <a:r>
                      <a:rPr lang="en-US" baseline="0"/>
                      <a:t>-25 kPa = y = -0.0762x + 3436.8</a:t>
                    </a:r>
                  </a:p>
                  <a:p>
                    <a:pPr>
                      <a:defRPr/>
                    </a:pPr>
                    <a:r>
                      <a:rPr lang="en-US" baseline="0"/>
                      <a:t>R2 = 0.86</a:t>
                    </a:r>
                  </a:p>
                  <a:p>
                    <a:pPr>
                      <a:defRPr/>
                    </a:pPr>
                    <a:endParaRPr lang="en-US" baseline="0"/>
                  </a:p>
                  <a:p>
                    <a:pPr>
                      <a:defRPr/>
                    </a:pPr>
                    <a:r>
                      <a:rPr lang="en-US" baseline="0"/>
                      <a:t>-50 kPa = y = -1.053x + 47737</a:t>
                    </a:r>
                  </a:p>
                  <a:p>
                    <a:pPr>
                      <a:defRPr/>
                    </a:pPr>
                    <a:r>
                      <a:rPr lang="en-US" baseline="0"/>
                      <a:t>R2 = 0.90</a:t>
                    </a:r>
                  </a:p>
                  <a:p>
                    <a:pPr>
                      <a:defRPr/>
                    </a:pPr>
                    <a:endParaRPr lang="en-US" baseline="0"/>
                  </a:p>
                  <a:p>
                    <a:pPr>
                      <a:defRPr/>
                    </a:pPr>
                    <a:r>
                      <a:rPr lang="en-US" baseline="0"/>
                      <a:t>-50 kPa (WM) = y = -0.3249x + 14699</a:t>
                    </a:r>
                  </a:p>
                  <a:p>
                    <a:pPr>
                      <a:defRPr/>
                    </a:pPr>
                    <a:r>
                      <a:rPr lang="en-US" baseline="0"/>
                      <a:t>R2 = 0.25</a:t>
                    </a:r>
                  </a:p>
                  <a:p>
                    <a:pPr>
                      <a:defRPr/>
                    </a:pPr>
                    <a:endParaRPr lang="en-US" baseline="0"/>
                  </a:p>
                  <a:p>
                    <a:pPr>
                      <a:defRPr/>
                    </a:pPr>
                    <a:r>
                      <a:rPr lang="en-US" baseline="0"/>
                      <a:t>-75 kPa = y = -0.9837x + 44574</a:t>
                    </a:r>
                  </a:p>
                  <a:p>
                    <a:pPr>
                      <a:defRPr/>
                    </a:pPr>
                    <a:r>
                      <a:rPr lang="en-US" baseline="0"/>
                      <a:t>R2 = 0.86</a:t>
                    </a:r>
                  </a:p>
                  <a:p>
                    <a:pPr>
                      <a:defRPr/>
                    </a:pPr>
                    <a:endParaRPr lang="en-US" baseline="0"/>
                  </a:p>
                  <a:p>
                    <a:pPr>
                      <a:defRPr/>
                    </a:pPr>
                    <a:r>
                      <a:rPr lang="en-US" baseline="0"/>
                      <a:t>-100 kPa = y = -0.4055x + 18356</a:t>
                    </a:r>
                  </a:p>
                  <a:p>
                    <a:pPr>
                      <a:defRPr/>
                    </a:pPr>
                    <a:r>
                      <a:rPr lang="en-US" baseline="0"/>
                      <a:t>R2 = 0.53</a:t>
                    </a:r>
                  </a:p>
                  <a:p>
                    <a:pPr>
                      <a:defRPr/>
                    </a:pPr>
                    <a:endParaRPr lang="en-US" baseline="0"/>
                  </a:p>
                  <a:p>
                    <a:pPr>
                      <a:defRPr/>
                    </a:pPr>
                    <a:r>
                      <a:rPr lang="en-US" baseline="0"/>
                      <a:t>-125 kPa = y = -1.127x + 51077</a:t>
                    </a:r>
                  </a:p>
                  <a:p>
                    <a:pPr>
                      <a:defRPr/>
                    </a:pPr>
                    <a:r>
                      <a:rPr lang="en-US" baseline="0"/>
                      <a:t>R2 = 0.87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multi_panel_figure!$D$124:$D$184</c:f>
              <c:numCache>
                <c:formatCode>0.00</c:formatCode>
                <c:ptCount val="61"/>
                <c:pt idx="0">
                  <c:v>-14.78</c:v>
                </c:pt>
                <c:pt idx="1">
                  <c:v>-15.63</c:v>
                </c:pt>
                <c:pt idx="2">
                  <c:v>-16.95</c:v>
                </c:pt>
                <c:pt idx="3">
                  <c:v>-18.32</c:v>
                </c:pt>
                <c:pt idx="4">
                  <c:v>-17.46</c:v>
                </c:pt>
                <c:pt idx="5">
                  <c:v>-17.72</c:v>
                </c:pt>
                <c:pt idx="6">
                  <c:v>-19.239999999999998</c:v>
                </c:pt>
                <c:pt idx="7">
                  <c:v>-22.1</c:v>
                </c:pt>
                <c:pt idx="8">
                  <c:v>-26.83</c:v>
                </c:pt>
                <c:pt idx="9">
                  <c:v>-30.23</c:v>
                </c:pt>
                <c:pt idx="10">
                  <c:v>-33.479999999999997</c:v>
                </c:pt>
                <c:pt idx="11">
                  <c:v>-36.869999999999997</c:v>
                </c:pt>
                <c:pt idx="12">
                  <c:v>-40.4</c:v>
                </c:pt>
                <c:pt idx="13">
                  <c:v>-43.49</c:v>
                </c:pt>
                <c:pt idx="14">
                  <c:v>-45.53</c:v>
                </c:pt>
                <c:pt idx="15">
                  <c:v>-42.64</c:v>
                </c:pt>
                <c:pt idx="16">
                  <c:v>-41.85</c:v>
                </c:pt>
                <c:pt idx="17">
                  <c:v>-41.43</c:v>
                </c:pt>
                <c:pt idx="18">
                  <c:v>-42.83</c:v>
                </c:pt>
                <c:pt idx="19">
                  <c:v>-44.19</c:v>
                </c:pt>
                <c:pt idx="20">
                  <c:v>-44.91</c:v>
                </c:pt>
                <c:pt idx="21">
                  <c:v>-48.84</c:v>
                </c:pt>
                <c:pt idx="22">
                  <c:v>-55.78</c:v>
                </c:pt>
                <c:pt idx="23">
                  <c:v>-63.18</c:v>
                </c:pt>
                <c:pt idx="24">
                  <c:v>-75.400000000000006</c:v>
                </c:pt>
                <c:pt idx="25">
                  <c:v>-100.93</c:v>
                </c:pt>
                <c:pt idx="26">
                  <c:v>-138.91</c:v>
                </c:pt>
                <c:pt idx="27">
                  <c:v>-180.43</c:v>
                </c:pt>
                <c:pt idx="28">
                  <c:v>-164</c:v>
                </c:pt>
                <c:pt idx="29">
                  <c:v>-169.01</c:v>
                </c:pt>
                <c:pt idx="30">
                  <c:v>-181.3</c:v>
                </c:pt>
                <c:pt idx="31">
                  <c:v>-172.05</c:v>
                </c:pt>
                <c:pt idx="32">
                  <c:v>-63.17</c:v>
                </c:pt>
                <c:pt idx="33">
                  <c:v>-50.14</c:v>
                </c:pt>
                <c:pt idx="34">
                  <c:v>-58.14</c:v>
                </c:pt>
                <c:pt idx="35">
                  <c:v>-93.73</c:v>
                </c:pt>
                <c:pt idx="36">
                  <c:v>-95.04</c:v>
                </c:pt>
                <c:pt idx="37">
                  <c:v>-84.34</c:v>
                </c:pt>
                <c:pt idx="38">
                  <c:v>-107.24</c:v>
                </c:pt>
                <c:pt idx="39">
                  <c:v>-77.64</c:v>
                </c:pt>
                <c:pt idx="40">
                  <c:v>-43.46</c:v>
                </c:pt>
                <c:pt idx="41">
                  <c:v>-43.45</c:v>
                </c:pt>
                <c:pt idx="42">
                  <c:v>-59.1</c:v>
                </c:pt>
                <c:pt idx="43">
                  <c:v>-118.57</c:v>
                </c:pt>
                <c:pt idx="44">
                  <c:v>-196.53</c:v>
                </c:pt>
                <c:pt idx="45">
                  <c:v>-244.64</c:v>
                </c:pt>
                <c:pt idx="46">
                  <c:v>-127.34</c:v>
                </c:pt>
                <c:pt idx="47">
                  <c:v>-43.2</c:v>
                </c:pt>
                <c:pt idx="48">
                  <c:v>-34.630000000000003</c:v>
                </c:pt>
                <c:pt idx="49">
                  <c:v>-36.67</c:v>
                </c:pt>
                <c:pt idx="50">
                  <c:v>-42.48</c:v>
                </c:pt>
                <c:pt idx="51">
                  <c:v>-48.83</c:v>
                </c:pt>
                <c:pt idx="52">
                  <c:v>-65.599999999999994</c:v>
                </c:pt>
                <c:pt idx="53">
                  <c:v>-114.31</c:v>
                </c:pt>
                <c:pt idx="54">
                  <c:v>-145.33000000000001</c:v>
                </c:pt>
                <c:pt idx="55">
                  <c:v>-58.68</c:v>
                </c:pt>
                <c:pt idx="56">
                  <c:v>-36.86</c:v>
                </c:pt>
                <c:pt idx="57">
                  <c:v>-34.770000000000003</c:v>
                </c:pt>
                <c:pt idx="58">
                  <c:v>-40.6</c:v>
                </c:pt>
                <c:pt idx="59">
                  <c:v>-43.78</c:v>
                </c:pt>
                <c:pt idx="60">
                  <c:v>-48.95</c:v>
                </c:pt>
              </c:numCache>
            </c:numRef>
          </c:val>
          <c:smooth val="0"/>
          <c:extLst>
            <c:ext xmlns:c16="http://schemas.microsoft.com/office/drawing/2014/chart" uri="{C3380CC4-5D6E-409C-BE32-E72D297353CC}">
              <c16:uniqueId val="{00000003-7027-455A-AA58-51354D17FA9D}"/>
            </c:ext>
          </c:extLst>
        </c:ser>
        <c:ser>
          <c:idx val="3"/>
          <c:order val="3"/>
          <c:tx>
            <c:v>MH (-100 kPa)</c:v>
          </c:tx>
          <c:spPr>
            <a:ln w="28575" cap="rnd">
              <a:solidFill>
                <a:schemeClr val="accent4"/>
              </a:solidFill>
              <a:prstDash val="dash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multi_panel_figure!$D$185:$D$245</c:f>
              <c:numCache>
                <c:formatCode>0.00</c:formatCode>
                <c:ptCount val="61"/>
                <c:pt idx="0">
                  <c:v>-41.75</c:v>
                </c:pt>
                <c:pt idx="1">
                  <c:v>-42.23</c:v>
                </c:pt>
                <c:pt idx="2">
                  <c:v>-43.47</c:v>
                </c:pt>
                <c:pt idx="3">
                  <c:v>-40.24</c:v>
                </c:pt>
                <c:pt idx="4">
                  <c:v>-20.25</c:v>
                </c:pt>
                <c:pt idx="5">
                  <c:v>-18.55</c:v>
                </c:pt>
                <c:pt idx="6">
                  <c:v>-20.54</c:v>
                </c:pt>
                <c:pt idx="7">
                  <c:v>-22.68</c:v>
                </c:pt>
                <c:pt idx="8">
                  <c:v>-23.95</c:v>
                </c:pt>
                <c:pt idx="9">
                  <c:v>-24.75</c:v>
                </c:pt>
                <c:pt idx="10">
                  <c:v>-26.54</c:v>
                </c:pt>
                <c:pt idx="11">
                  <c:v>-29.86</c:v>
                </c:pt>
                <c:pt idx="12">
                  <c:v>-33.950000000000003</c:v>
                </c:pt>
                <c:pt idx="13">
                  <c:v>-39.08</c:v>
                </c:pt>
                <c:pt idx="14">
                  <c:v>-41.06</c:v>
                </c:pt>
                <c:pt idx="15">
                  <c:v>-36.15</c:v>
                </c:pt>
                <c:pt idx="16">
                  <c:v>-34.049999999999997</c:v>
                </c:pt>
                <c:pt idx="17">
                  <c:v>-29.8</c:v>
                </c:pt>
                <c:pt idx="18">
                  <c:v>-27.75</c:v>
                </c:pt>
                <c:pt idx="19">
                  <c:v>-28.57</c:v>
                </c:pt>
                <c:pt idx="20">
                  <c:v>-30.51</c:v>
                </c:pt>
                <c:pt idx="21">
                  <c:v>-34.76</c:v>
                </c:pt>
                <c:pt idx="22">
                  <c:v>-39.630000000000003</c:v>
                </c:pt>
                <c:pt idx="23">
                  <c:v>-42.86</c:v>
                </c:pt>
                <c:pt idx="24">
                  <c:v>-45.42</c:v>
                </c:pt>
                <c:pt idx="25">
                  <c:v>-48.43</c:v>
                </c:pt>
                <c:pt idx="26">
                  <c:v>-56.17</c:v>
                </c:pt>
                <c:pt idx="27">
                  <c:v>-62.8</c:v>
                </c:pt>
                <c:pt idx="28">
                  <c:v>-70.52</c:v>
                </c:pt>
                <c:pt idx="29">
                  <c:v>-79.2</c:v>
                </c:pt>
                <c:pt idx="30">
                  <c:v>-88.34</c:v>
                </c:pt>
                <c:pt idx="31">
                  <c:v>-97.23</c:v>
                </c:pt>
                <c:pt idx="32">
                  <c:v>-107.59</c:v>
                </c:pt>
                <c:pt idx="33">
                  <c:v>-113.55</c:v>
                </c:pt>
                <c:pt idx="34">
                  <c:v>-51.56</c:v>
                </c:pt>
                <c:pt idx="35">
                  <c:v>-19.989999999999998</c:v>
                </c:pt>
                <c:pt idx="36">
                  <c:v>-19.71</c:v>
                </c:pt>
                <c:pt idx="37">
                  <c:v>-22.04</c:v>
                </c:pt>
                <c:pt idx="38">
                  <c:v>-25.85</c:v>
                </c:pt>
                <c:pt idx="39">
                  <c:v>-28.58</c:v>
                </c:pt>
                <c:pt idx="40">
                  <c:v>-34.32</c:v>
                </c:pt>
                <c:pt idx="41">
                  <c:v>-40.450000000000003</c:v>
                </c:pt>
                <c:pt idx="42">
                  <c:v>-44.61</c:v>
                </c:pt>
                <c:pt idx="43">
                  <c:v>-50.73</c:v>
                </c:pt>
                <c:pt idx="44">
                  <c:v>-59.02</c:v>
                </c:pt>
                <c:pt idx="45">
                  <c:v>-71.52</c:v>
                </c:pt>
                <c:pt idx="46">
                  <c:v>-86.65</c:v>
                </c:pt>
                <c:pt idx="47">
                  <c:v>-99.59</c:v>
                </c:pt>
                <c:pt idx="48">
                  <c:v>-100.25</c:v>
                </c:pt>
                <c:pt idx="49">
                  <c:v>-42.02</c:v>
                </c:pt>
                <c:pt idx="50">
                  <c:v>-30.04</c:v>
                </c:pt>
                <c:pt idx="51">
                  <c:v>-28.95</c:v>
                </c:pt>
                <c:pt idx="52">
                  <c:v>-29.61</c:v>
                </c:pt>
                <c:pt idx="53">
                  <c:v>-32.39</c:v>
                </c:pt>
                <c:pt idx="54">
                  <c:v>-35.299999999999997</c:v>
                </c:pt>
                <c:pt idx="55">
                  <c:v>-39.880000000000003</c:v>
                </c:pt>
                <c:pt idx="56">
                  <c:v>-43.97</c:v>
                </c:pt>
                <c:pt idx="57">
                  <c:v>-48.36</c:v>
                </c:pt>
                <c:pt idx="58">
                  <c:v>-55.3</c:v>
                </c:pt>
                <c:pt idx="59">
                  <c:v>-55.66</c:v>
                </c:pt>
                <c:pt idx="60">
                  <c:v>-54.88</c:v>
                </c:pt>
              </c:numCache>
            </c:numRef>
          </c:val>
          <c:smooth val="0"/>
          <c:extLst>
            <c:ext xmlns:c16="http://schemas.microsoft.com/office/drawing/2014/chart" uri="{C3380CC4-5D6E-409C-BE32-E72D297353CC}">
              <c16:uniqueId val="{00000004-7027-455A-AA58-51354D17FA9D}"/>
            </c:ext>
          </c:extLst>
        </c:ser>
        <c:ser>
          <c:idx val="4"/>
          <c:order val="4"/>
          <c:tx>
            <c:v>MH (-125 kPa)</c:v>
          </c:tx>
          <c:spPr>
            <a:ln w="28575" cap="rnd">
              <a:solidFill>
                <a:schemeClr val="accent5"/>
              </a:solidFill>
              <a:prstDash val="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multi_panel_figure!$D$246:$D$306</c:f>
              <c:numCache>
                <c:formatCode>0.00</c:formatCode>
                <c:ptCount val="61"/>
                <c:pt idx="0">
                  <c:v>-23.74</c:v>
                </c:pt>
                <c:pt idx="1">
                  <c:v>-23.62</c:v>
                </c:pt>
                <c:pt idx="2">
                  <c:v>-24.92</c:v>
                </c:pt>
                <c:pt idx="3">
                  <c:v>-24.46</c:v>
                </c:pt>
                <c:pt idx="4">
                  <c:v>-18.27</c:v>
                </c:pt>
                <c:pt idx="5">
                  <c:v>-18.510000000000002</c:v>
                </c:pt>
                <c:pt idx="6">
                  <c:v>-19.34</c:v>
                </c:pt>
                <c:pt idx="7">
                  <c:v>-20.239999999999998</c:v>
                </c:pt>
                <c:pt idx="8">
                  <c:v>-21.25</c:v>
                </c:pt>
                <c:pt idx="9">
                  <c:v>-22.22</c:v>
                </c:pt>
                <c:pt idx="10">
                  <c:v>-23.61</c:v>
                </c:pt>
                <c:pt idx="11">
                  <c:v>-25.77</c:v>
                </c:pt>
                <c:pt idx="12">
                  <c:v>-28.8</c:v>
                </c:pt>
                <c:pt idx="13">
                  <c:v>-33.72</c:v>
                </c:pt>
                <c:pt idx="14">
                  <c:v>-37.979999999999997</c:v>
                </c:pt>
                <c:pt idx="15">
                  <c:v>-37.880000000000003</c:v>
                </c:pt>
                <c:pt idx="16">
                  <c:v>-37.74</c:v>
                </c:pt>
                <c:pt idx="17">
                  <c:v>-37.340000000000003</c:v>
                </c:pt>
                <c:pt idx="18">
                  <c:v>-38.39</c:v>
                </c:pt>
                <c:pt idx="19">
                  <c:v>-40</c:v>
                </c:pt>
                <c:pt idx="20">
                  <c:v>-40.520000000000003</c:v>
                </c:pt>
                <c:pt idx="21">
                  <c:v>-43.04</c:v>
                </c:pt>
                <c:pt idx="22">
                  <c:v>-46.03</c:v>
                </c:pt>
                <c:pt idx="23">
                  <c:v>-50.31</c:v>
                </c:pt>
                <c:pt idx="24">
                  <c:v>-63.87</c:v>
                </c:pt>
                <c:pt idx="25">
                  <c:v>-82.04</c:v>
                </c:pt>
                <c:pt idx="26">
                  <c:v>-99.02</c:v>
                </c:pt>
                <c:pt idx="27">
                  <c:v>-118.6</c:v>
                </c:pt>
                <c:pt idx="28">
                  <c:v>-138.33000000000001</c:v>
                </c:pt>
                <c:pt idx="29">
                  <c:v>-155.38</c:v>
                </c:pt>
                <c:pt idx="30">
                  <c:v>-172.51</c:v>
                </c:pt>
                <c:pt idx="31">
                  <c:v>-176.01</c:v>
                </c:pt>
                <c:pt idx="32">
                  <c:v>-104.09</c:v>
                </c:pt>
                <c:pt idx="33">
                  <c:v>-79.349999999999994</c:v>
                </c:pt>
                <c:pt idx="34">
                  <c:v>-70.930000000000007</c:v>
                </c:pt>
                <c:pt idx="35">
                  <c:v>-76.459999999999994</c:v>
                </c:pt>
                <c:pt idx="36">
                  <c:v>-89.15</c:v>
                </c:pt>
                <c:pt idx="37">
                  <c:v>-109.86</c:v>
                </c:pt>
                <c:pt idx="38">
                  <c:v>-149.29</c:v>
                </c:pt>
                <c:pt idx="39">
                  <c:v>-110.2</c:v>
                </c:pt>
                <c:pt idx="40">
                  <c:v>-51.17</c:v>
                </c:pt>
                <c:pt idx="41">
                  <c:v>-47.1</c:v>
                </c:pt>
                <c:pt idx="42">
                  <c:v>-49.16</c:v>
                </c:pt>
                <c:pt idx="43">
                  <c:v>-58.3</c:v>
                </c:pt>
                <c:pt idx="44">
                  <c:v>-72.11</c:v>
                </c:pt>
                <c:pt idx="45">
                  <c:v>-94.71</c:v>
                </c:pt>
                <c:pt idx="46">
                  <c:v>-131.31</c:v>
                </c:pt>
                <c:pt idx="47">
                  <c:v>-167.03</c:v>
                </c:pt>
                <c:pt idx="48">
                  <c:v>-164.76</c:v>
                </c:pt>
                <c:pt idx="49">
                  <c:v>-45.44</c:v>
                </c:pt>
                <c:pt idx="50">
                  <c:v>-33.47</c:v>
                </c:pt>
                <c:pt idx="51">
                  <c:v>-33.64</c:v>
                </c:pt>
                <c:pt idx="52">
                  <c:v>-36.26</c:v>
                </c:pt>
                <c:pt idx="53">
                  <c:v>-40.020000000000003</c:v>
                </c:pt>
                <c:pt idx="54">
                  <c:v>-42.15</c:v>
                </c:pt>
                <c:pt idx="55">
                  <c:v>-46.59</c:v>
                </c:pt>
                <c:pt idx="56">
                  <c:v>-56.01</c:v>
                </c:pt>
                <c:pt idx="57">
                  <c:v>-69.13</c:v>
                </c:pt>
                <c:pt idx="58">
                  <c:v>-92.07</c:v>
                </c:pt>
                <c:pt idx="59">
                  <c:v>-99.97</c:v>
                </c:pt>
                <c:pt idx="60">
                  <c:v>-102.54</c:v>
                </c:pt>
              </c:numCache>
            </c:numRef>
          </c:val>
          <c:smooth val="0"/>
          <c:extLst>
            <c:ext xmlns:c16="http://schemas.microsoft.com/office/drawing/2014/chart" uri="{C3380CC4-5D6E-409C-BE32-E72D297353CC}">
              <c16:uniqueId val="{00000005-7027-455A-AA58-51354D17FA9D}"/>
            </c:ext>
          </c:extLst>
        </c:ser>
        <c:ser>
          <c:idx val="5"/>
          <c:order val="5"/>
          <c:tx>
            <c:v>MH (-50 kPa) WM</c:v>
          </c:tx>
          <c:spPr>
            <a:ln w="28575" cap="rnd">
              <a:solidFill>
                <a:schemeClr val="accent6"/>
              </a:solidFill>
              <a:prstDash val="lg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multi_panel_figure!$D$307:$D$367</c:f>
              <c:numCache>
                <c:formatCode>0.00</c:formatCode>
                <c:ptCount val="61"/>
                <c:pt idx="0">
                  <c:v>-39</c:v>
                </c:pt>
                <c:pt idx="1">
                  <c:v>-35.17</c:v>
                </c:pt>
                <c:pt idx="2">
                  <c:v>-32.83</c:v>
                </c:pt>
                <c:pt idx="3">
                  <c:v>-33.83</c:v>
                </c:pt>
                <c:pt idx="4">
                  <c:v>-30</c:v>
                </c:pt>
                <c:pt idx="5">
                  <c:v>-25.67</c:v>
                </c:pt>
                <c:pt idx="6">
                  <c:v>-25.17</c:v>
                </c:pt>
                <c:pt idx="7">
                  <c:v>-26.17</c:v>
                </c:pt>
                <c:pt idx="8">
                  <c:v>-28.5</c:v>
                </c:pt>
                <c:pt idx="9">
                  <c:v>-31.83</c:v>
                </c:pt>
                <c:pt idx="10">
                  <c:v>-34.33</c:v>
                </c:pt>
                <c:pt idx="11">
                  <c:v>-34.5</c:v>
                </c:pt>
                <c:pt idx="12">
                  <c:v>-36.5</c:v>
                </c:pt>
                <c:pt idx="13">
                  <c:v>-35.5</c:v>
                </c:pt>
                <c:pt idx="14">
                  <c:v>-38</c:v>
                </c:pt>
                <c:pt idx="15">
                  <c:v>-38.67</c:v>
                </c:pt>
                <c:pt idx="16">
                  <c:v>-39.5</c:v>
                </c:pt>
                <c:pt idx="17">
                  <c:v>-41</c:v>
                </c:pt>
                <c:pt idx="18">
                  <c:v>-44</c:v>
                </c:pt>
                <c:pt idx="19">
                  <c:v>-46.17</c:v>
                </c:pt>
                <c:pt idx="20">
                  <c:v>-44</c:v>
                </c:pt>
                <c:pt idx="21">
                  <c:v>-40.5</c:v>
                </c:pt>
                <c:pt idx="22">
                  <c:v>-42</c:v>
                </c:pt>
                <c:pt idx="23">
                  <c:v>-46.17</c:v>
                </c:pt>
                <c:pt idx="24">
                  <c:v>-50.17</c:v>
                </c:pt>
                <c:pt idx="25">
                  <c:v>-52.5</c:v>
                </c:pt>
                <c:pt idx="26">
                  <c:v>-57</c:v>
                </c:pt>
                <c:pt idx="27">
                  <c:v>-64.5</c:v>
                </c:pt>
                <c:pt idx="28">
                  <c:v>-68</c:v>
                </c:pt>
                <c:pt idx="29">
                  <c:v>-70.5</c:v>
                </c:pt>
                <c:pt idx="30">
                  <c:v>-70.67</c:v>
                </c:pt>
                <c:pt idx="31">
                  <c:v>-71.67</c:v>
                </c:pt>
                <c:pt idx="32">
                  <c:v>-74.83</c:v>
                </c:pt>
                <c:pt idx="33">
                  <c:v>-79.17</c:v>
                </c:pt>
                <c:pt idx="34">
                  <c:v>-75.33</c:v>
                </c:pt>
                <c:pt idx="35">
                  <c:v>-52.67</c:v>
                </c:pt>
                <c:pt idx="36">
                  <c:v>-37</c:v>
                </c:pt>
                <c:pt idx="37">
                  <c:v>-34.5</c:v>
                </c:pt>
                <c:pt idx="38">
                  <c:v>-37.67</c:v>
                </c:pt>
                <c:pt idx="39">
                  <c:v>-42</c:v>
                </c:pt>
                <c:pt idx="40">
                  <c:v>-43.17</c:v>
                </c:pt>
                <c:pt idx="41">
                  <c:v>-52.33</c:v>
                </c:pt>
                <c:pt idx="42">
                  <c:v>-60.83</c:v>
                </c:pt>
                <c:pt idx="43">
                  <c:v>-70.17</c:v>
                </c:pt>
                <c:pt idx="44">
                  <c:v>-76.83</c:v>
                </c:pt>
                <c:pt idx="45">
                  <c:v>-79.17</c:v>
                </c:pt>
                <c:pt idx="46">
                  <c:v>-80.33</c:v>
                </c:pt>
                <c:pt idx="47">
                  <c:v>-71.83</c:v>
                </c:pt>
                <c:pt idx="48">
                  <c:v>-64.67</c:v>
                </c:pt>
                <c:pt idx="49">
                  <c:v>-56.67</c:v>
                </c:pt>
                <c:pt idx="50">
                  <c:v>-43.17</c:v>
                </c:pt>
                <c:pt idx="51">
                  <c:v>-36.67</c:v>
                </c:pt>
                <c:pt idx="52">
                  <c:v>-34.83</c:v>
                </c:pt>
                <c:pt idx="53">
                  <c:v>-35.17</c:v>
                </c:pt>
                <c:pt idx="54">
                  <c:v>-36</c:v>
                </c:pt>
                <c:pt idx="55">
                  <c:v>-35.33</c:v>
                </c:pt>
                <c:pt idx="56">
                  <c:v>-38.33</c:v>
                </c:pt>
                <c:pt idx="57">
                  <c:v>-39.17</c:v>
                </c:pt>
                <c:pt idx="58">
                  <c:v>-41.83</c:v>
                </c:pt>
                <c:pt idx="59">
                  <c:v>-44.5</c:v>
                </c:pt>
                <c:pt idx="60">
                  <c:v>-45.33</c:v>
                </c:pt>
              </c:numCache>
            </c:numRef>
          </c:val>
          <c:smooth val="0"/>
          <c:extLst>
            <c:ext xmlns:c16="http://schemas.microsoft.com/office/drawing/2014/chart" uri="{C3380CC4-5D6E-409C-BE32-E72D297353CC}">
              <c16:uniqueId val="{00000006-7027-455A-AA58-51354D17FA9D}"/>
            </c:ext>
          </c:extLst>
        </c:ser>
        <c:dLbls>
          <c:showLegendKey val="0"/>
          <c:showVal val="0"/>
          <c:showCatName val="0"/>
          <c:showSerName val="0"/>
          <c:showPercent val="0"/>
          <c:showBubbleSize val="0"/>
        </c:dLbls>
        <c:smooth val="0"/>
        <c:axId val="105906352"/>
        <c:axId val="105909232"/>
      </c:lineChart>
      <c:dateAx>
        <c:axId val="10590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9232"/>
        <c:crosses val="autoZero"/>
        <c:auto val="1"/>
        <c:lblOffset val="100"/>
        <c:baseTimeUnit val="days"/>
        <c:majorUnit val="10"/>
        <c:majorTimeUnit val="days"/>
      </c:dateAx>
      <c:valAx>
        <c:axId val="105909232"/>
        <c:scaling>
          <c:orientation val="minMax"/>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Amadea (-25 kPa)</c:v>
          </c:tx>
          <c:spPr>
            <a:ln w="28575" cap="rnd">
              <a:solidFill>
                <a:schemeClr val="accent1"/>
              </a:solidFill>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multi_panel_figure!$E$2:$E$62</c:f>
              <c:numCache>
                <c:formatCode>0.00</c:formatCode>
                <c:ptCount val="61"/>
                <c:pt idx="0">
                  <c:v>-17.53</c:v>
                </c:pt>
                <c:pt idx="1">
                  <c:v>-18.63</c:v>
                </c:pt>
                <c:pt idx="2">
                  <c:v>-19.670000000000002</c:v>
                </c:pt>
                <c:pt idx="3">
                  <c:v>-20.56</c:v>
                </c:pt>
                <c:pt idx="4">
                  <c:v>-19.2</c:v>
                </c:pt>
                <c:pt idx="5">
                  <c:v>-19.690000000000001</c:v>
                </c:pt>
                <c:pt idx="6">
                  <c:v>-20.25</c:v>
                </c:pt>
                <c:pt idx="7">
                  <c:v>-21.34</c:v>
                </c:pt>
                <c:pt idx="8">
                  <c:v>-22.69</c:v>
                </c:pt>
                <c:pt idx="9">
                  <c:v>-24.05</c:v>
                </c:pt>
                <c:pt idx="10">
                  <c:v>-26.03</c:v>
                </c:pt>
                <c:pt idx="11">
                  <c:v>-29.09</c:v>
                </c:pt>
                <c:pt idx="12">
                  <c:v>-32.24</c:v>
                </c:pt>
                <c:pt idx="13">
                  <c:v>-37.659999999999997</c:v>
                </c:pt>
                <c:pt idx="14">
                  <c:v>-41.63</c:v>
                </c:pt>
                <c:pt idx="15">
                  <c:v>-37.04</c:v>
                </c:pt>
                <c:pt idx="16">
                  <c:v>-33.840000000000003</c:v>
                </c:pt>
                <c:pt idx="17">
                  <c:v>-29.96</c:v>
                </c:pt>
                <c:pt idx="18">
                  <c:v>-24.83</c:v>
                </c:pt>
                <c:pt idx="19">
                  <c:v>-21.6</c:v>
                </c:pt>
                <c:pt idx="20">
                  <c:v>-15.84</c:v>
                </c:pt>
                <c:pt idx="21">
                  <c:v>-15.87</c:v>
                </c:pt>
                <c:pt idx="22">
                  <c:v>-18.03</c:v>
                </c:pt>
                <c:pt idx="23">
                  <c:v>-20.57</c:v>
                </c:pt>
                <c:pt idx="24">
                  <c:v>-23.71</c:v>
                </c:pt>
                <c:pt idx="25">
                  <c:v>-29.79</c:v>
                </c:pt>
                <c:pt idx="26">
                  <c:v>-38.409999999999997</c:v>
                </c:pt>
                <c:pt idx="27">
                  <c:v>-46.55</c:v>
                </c:pt>
                <c:pt idx="28">
                  <c:v>-38.99</c:v>
                </c:pt>
                <c:pt idx="29">
                  <c:v>-34.119999999999997</c:v>
                </c:pt>
                <c:pt idx="30">
                  <c:v>-40.5</c:v>
                </c:pt>
                <c:pt idx="31">
                  <c:v>-43.96</c:v>
                </c:pt>
                <c:pt idx="32">
                  <c:v>-19.52</c:v>
                </c:pt>
                <c:pt idx="33">
                  <c:v>-19.829999999999998</c:v>
                </c:pt>
                <c:pt idx="34">
                  <c:v>-26.41</c:v>
                </c:pt>
                <c:pt idx="35">
                  <c:v>-44.37</c:v>
                </c:pt>
                <c:pt idx="36">
                  <c:v>-43.05</c:v>
                </c:pt>
                <c:pt idx="37">
                  <c:v>-36.880000000000003</c:v>
                </c:pt>
                <c:pt idx="38">
                  <c:v>-47.18</c:v>
                </c:pt>
                <c:pt idx="39">
                  <c:v>-36.229999999999997</c:v>
                </c:pt>
                <c:pt idx="40">
                  <c:v>-20.010000000000002</c:v>
                </c:pt>
                <c:pt idx="41">
                  <c:v>-24.98</c:v>
                </c:pt>
                <c:pt idx="42">
                  <c:v>-46.8</c:v>
                </c:pt>
                <c:pt idx="43">
                  <c:v>-70.459999999999994</c:v>
                </c:pt>
                <c:pt idx="44">
                  <c:v>-100.67</c:v>
                </c:pt>
                <c:pt idx="45">
                  <c:v>-137.47</c:v>
                </c:pt>
                <c:pt idx="46">
                  <c:v>-70.56</c:v>
                </c:pt>
                <c:pt idx="47">
                  <c:v>-19.87</c:v>
                </c:pt>
                <c:pt idx="48">
                  <c:v>-19.690000000000001</c:v>
                </c:pt>
                <c:pt idx="49">
                  <c:v>-22.31</c:v>
                </c:pt>
                <c:pt idx="50">
                  <c:v>-27.38</c:v>
                </c:pt>
                <c:pt idx="51">
                  <c:v>-35.18</c:v>
                </c:pt>
                <c:pt idx="52">
                  <c:v>-49.89</c:v>
                </c:pt>
                <c:pt idx="53">
                  <c:v>-75.930000000000007</c:v>
                </c:pt>
                <c:pt idx="54">
                  <c:v>-94.35</c:v>
                </c:pt>
                <c:pt idx="55">
                  <c:v>-29.26</c:v>
                </c:pt>
                <c:pt idx="56">
                  <c:v>-19.38</c:v>
                </c:pt>
                <c:pt idx="57">
                  <c:v>-21.01</c:v>
                </c:pt>
                <c:pt idx="58">
                  <c:v>-25.39</c:v>
                </c:pt>
                <c:pt idx="59">
                  <c:v>-25.72</c:v>
                </c:pt>
                <c:pt idx="60">
                  <c:v>-30.8</c:v>
                </c:pt>
              </c:numCache>
            </c:numRef>
          </c:val>
          <c:smooth val="0"/>
          <c:extLst>
            <c:ext xmlns:c16="http://schemas.microsoft.com/office/drawing/2014/chart" uri="{C3380CC4-5D6E-409C-BE32-E72D297353CC}">
              <c16:uniqueId val="{00000000-1292-4F48-A375-93CF181DC827}"/>
            </c:ext>
          </c:extLst>
        </c:ser>
        <c:ser>
          <c:idx val="1"/>
          <c:order val="1"/>
          <c:tx>
            <c:v>Amadea (-50 kPa)</c:v>
          </c:tx>
          <c:spPr>
            <a:ln w="28575" cap="rnd">
              <a:solidFill>
                <a:schemeClr val="accent2"/>
              </a:solidFill>
              <a:prstDash val="sys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multi_panel_figure!$E$63:$E$123</c:f>
              <c:numCache>
                <c:formatCode>0.00</c:formatCode>
                <c:ptCount val="61"/>
                <c:pt idx="0">
                  <c:v>-22.66</c:v>
                </c:pt>
                <c:pt idx="1">
                  <c:v>-22.56</c:v>
                </c:pt>
                <c:pt idx="2">
                  <c:v>-25.31</c:v>
                </c:pt>
                <c:pt idx="3">
                  <c:v>-26</c:v>
                </c:pt>
                <c:pt idx="4">
                  <c:v>-18.649999999999999</c:v>
                </c:pt>
                <c:pt idx="5">
                  <c:v>-18.48</c:v>
                </c:pt>
                <c:pt idx="6">
                  <c:v>-20.239999999999998</c:v>
                </c:pt>
                <c:pt idx="7">
                  <c:v>-22.55</c:v>
                </c:pt>
                <c:pt idx="8">
                  <c:v>-26.07</c:v>
                </c:pt>
                <c:pt idx="9">
                  <c:v>-30.95</c:v>
                </c:pt>
                <c:pt idx="10">
                  <c:v>-38.29</c:v>
                </c:pt>
                <c:pt idx="11">
                  <c:v>-44.53</c:v>
                </c:pt>
                <c:pt idx="12">
                  <c:v>-49.97</c:v>
                </c:pt>
                <c:pt idx="13">
                  <c:v>-59.14</c:v>
                </c:pt>
                <c:pt idx="14">
                  <c:v>-71.98</c:v>
                </c:pt>
                <c:pt idx="15">
                  <c:v>-86.51</c:v>
                </c:pt>
                <c:pt idx="16">
                  <c:v>-101.81</c:v>
                </c:pt>
                <c:pt idx="17">
                  <c:v>-110.61</c:v>
                </c:pt>
                <c:pt idx="18">
                  <c:v>-114.76</c:v>
                </c:pt>
                <c:pt idx="19">
                  <c:v>-111.55</c:v>
                </c:pt>
                <c:pt idx="20">
                  <c:v>-70.2</c:v>
                </c:pt>
                <c:pt idx="21">
                  <c:v>-49.89</c:v>
                </c:pt>
                <c:pt idx="22">
                  <c:v>-52.82</c:v>
                </c:pt>
                <c:pt idx="23">
                  <c:v>-63.52</c:v>
                </c:pt>
                <c:pt idx="24">
                  <c:v>-76.900000000000006</c:v>
                </c:pt>
                <c:pt idx="25">
                  <c:v>-52.2</c:v>
                </c:pt>
                <c:pt idx="26">
                  <c:v>-28.5</c:v>
                </c:pt>
                <c:pt idx="27">
                  <c:v>-23.59</c:v>
                </c:pt>
                <c:pt idx="28">
                  <c:v>-27.1</c:v>
                </c:pt>
                <c:pt idx="29">
                  <c:v>-40.090000000000003</c:v>
                </c:pt>
                <c:pt idx="30">
                  <c:v>-63.24</c:v>
                </c:pt>
                <c:pt idx="31">
                  <c:v>-91.72</c:v>
                </c:pt>
                <c:pt idx="32">
                  <c:v>-72.900000000000006</c:v>
                </c:pt>
                <c:pt idx="33">
                  <c:v>-63.51</c:v>
                </c:pt>
                <c:pt idx="34">
                  <c:v>-41.33</c:v>
                </c:pt>
                <c:pt idx="35">
                  <c:v>-23.01</c:v>
                </c:pt>
                <c:pt idx="36">
                  <c:v>-25.66</c:v>
                </c:pt>
                <c:pt idx="37">
                  <c:v>-38.979999999999997</c:v>
                </c:pt>
                <c:pt idx="38">
                  <c:v>-66.14</c:v>
                </c:pt>
                <c:pt idx="39">
                  <c:v>-76.349999999999994</c:v>
                </c:pt>
                <c:pt idx="40">
                  <c:v>-56.44</c:v>
                </c:pt>
                <c:pt idx="41">
                  <c:v>-65.55</c:v>
                </c:pt>
                <c:pt idx="42">
                  <c:v>-92.16</c:v>
                </c:pt>
                <c:pt idx="43">
                  <c:v>-56.17</c:v>
                </c:pt>
                <c:pt idx="44">
                  <c:v>-42.74</c:v>
                </c:pt>
                <c:pt idx="45">
                  <c:v>-54.25</c:v>
                </c:pt>
                <c:pt idx="46">
                  <c:v>-86.59</c:v>
                </c:pt>
                <c:pt idx="47">
                  <c:v>-116.05</c:v>
                </c:pt>
                <c:pt idx="48">
                  <c:v>-126.72</c:v>
                </c:pt>
                <c:pt idx="49">
                  <c:v>-75.709999999999994</c:v>
                </c:pt>
                <c:pt idx="50">
                  <c:v>-50.89</c:v>
                </c:pt>
                <c:pt idx="51">
                  <c:v>-49.88</c:v>
                </c:pt>
                <c:pt idx="52">
                  <c:v>-59.03</c:v>
                </c:pt>
                <c:pt idx="53">
                  <c:v>-41.38</c:v>
                </c:pt>
                <c:pt idx="54">
                  <c:v>-30.81</c:v>
                </c:pt>
                <c:pt idx="55">
                  <c:v>-33.21</c:v>
                </c:pt>
                <c:pt idx="56">
                  <c:v>-44.27</c:v>
                </c:pt>
                <c:pt idx="57">
                  <c:v>-70.67</c:v>
                </c:pt>
                <c:pt idx="58">
                  <c:v>-100.42</c:v>
                </c:pt>
                <c:pt idx="59">
                  <c:v>-110.03</c:v>
                </c:pt>
                <c:pt idx="60">
                  <c:v>-118.33</c:v>
                </c:pt>
              </c:numCache>
            </c:numRef>
          </c:val>
          <c:smooth val="0"/>
          <c:extLst>
            <c:ext xmlns:c16="http://schemas.microsoft.com/office/drawing/2014/chart" uri="{C3380CC4-5D6E-409C-BE32-E72D297353CC}">
              <c16:uniqueId val="{00000001-1292-4F48-A375-93CF181DC827}"/>
            </c:ext>
          </c:extLst>
        </c:ser>
        <c:ser>
          <c:idx val="2"/>
          <c:order val="2"/>
          <c:tx>
            <c:v>Amadea (-75 kPa)</c:v>
          </c:tx>
          <c:spPr>
            <a:ln w="28575" cap="rnd">
              <a:solidFill>
                <a:schemeClr val="accent3"/>
              </a:solidFill>
              <a:prstDash val="sys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multi_panel_figure!$E$124:$E$184</c:f>
              <c:numCache>
                <c:formatCode>0.00</c:formatCode>
                <c:ptCount val="61"/>
                <c:pt idx="0">
                  <c:v>-14.9</c:v>
                </c:pt>
                <c:pt idx="1">
                  <c:v>-15.46</c:v>
                </c:pt>
                <c:pt idx="2">
                  <c:v>-16.59</c:v>
                </c:pt>
                <c:pt idx="3">
                  <c:v>-17.86</c:v>
                </c:pt>
                <c:pt idx="4">
                  <c:v>-17.32</c:v>
                </c:pt>
                <c:pt idx="5">
                  <c:v>-17.47</c:v>
                </c:pt>
                <c:pt idx="6">
                  <c:v>-19.12</c:v>
                </c:pt>
                <c:pt idx="7">
                  <c:v>-22.84</c:v>
                </c:pt>
                <c:pt idx="8">
                  <c:v>-30.76</c:v>
                </c:pt>
                <c:pt idx="9">
                  <c:v>-37.090000000000003</c:v>
                </c:pt>
                <c:pt idx="10">
                  <c:v>-41.66</c:v>
                </c:pt>
                <c:pt idx="11">
                  <c:v>-44.86</c:v>
                </c:pt>
                <c:pt idx="12">
                  <c:v>-49.32</c:v>
                </c:pt>
                <c:pt idx="13">
                  <c:v>-57.66</c:v>
                </c:pt>
                <c:pt idx="14">
                  <c:v>-68.849999999999994</c:v>
                </c:pt>
                <c:pt idx="15">
                  <c:v>-72.89</c:v>
                </c:pt>
                <c:pt idx="16">
                  <c:v>-70.760000000000005</c:v>
                </c:pt>
                <c:pt idx="17">
                  <c:v>-73.88</c:v>
                </c:pt>
                <c:pt idx="18">
                  <c:v>-87.09</c:v>
                </c:pt>
                <c:pt idx="19">
                  <c:v>-96.45</c:v>
                </c:pt>
                <c:pt idx="20">
                  <c:v>-98.52</c:v>
                </c:pt>
                <c:pt idx="21">
                  <c:v>-115.98</c:v>
                </c:pt>
                <c:pt idx="22">
                  <c:v>-143.11000000000001</c:v>
                </c:pt>
                <c:pt idx="23">
                  <c:v>-171.81</c:v>
                </c:pt>
                <c:pt idx="24">
                  <c:v>-195.33</c:v>
                </c:pt>
                <c:pt idx="25">
                  <c:v>-145.94999999999999</c:v>
                </c:pt>
                <c:pt idx="26">
                  <c:v>-50.77</c:v>
                </c:pt>
                <c:pt idx="27">
                  <c:v>-36.590000000000003</c:v>
                </c:pt>
                <c:pt idx="28">
                  <c:v>-40.49</c:v>
                </c:pt>
                <c:pt idx="29">
                  <c:v>-51.42</c:v>
                </c:pt>
                <c:pt idx="30">
                  <c:v>-85.15</c:v>
                </c:pt>
                <c:pt idx="31">
                  <c:v>-141.22999999999999</c:v>
                </c:pt>
                <c:pt idx="32">
                  <c:v>-117.7</c:v>
                </c:pt>
                <c:pt idx="33">
                  <c:v>-111.72</c:v>
                </c:pt>
                <c:pt idx="34">
                  <c:v>-135.93</c:v>
                </c:pt>
                <c:pt idx="35">
                  <c:v>-185.53</c:v>
                </c:pt>
                <c:pt idx="36">
                  <c:v>-201.53</c:v>
                </c:pt>
                <c:pt idx="37">
                  <c:v>-195.99</c:v>
                </c:pt>
                <c:pt idx="38">
                  <c:v>-216.48</c:v>
                </c:pt>
                <c:pt idx="39">
                  <c:v>-189</c:v>
                </c:pt>
                <c:pt idx="40">
                  <c:v>-122.05</c:v>
                </c:pt>
                <c:pt idx="41">
                  <c:v>-138.88999999999999</c:v>
                </c:pt>
                <c:pt idx="42">
                  <c:v>-186.94</c:v>
                </c:pt>
                <c:pt idx="43">
                  <c:v>-91.58</c:v>
                </c:pt>
                <c:pt idx="44">
                  <c:v>-51.45</c:v>
                </c:pt>
                <c:pt idx="45">
                  <c:v>-62.12</c:v>
                </c:pt>
                <c:pt idx="46">
                  <c:v>-111.33</c:v>
                </c:pt>
                <c:pt idx="47">
                  <c:v>-181.51</c:v>
                </c:pt>
                <c:pt idx="48">
                  <c:v>-219.35</c:v>
                </c:pt>
                <c:pt idx="49">
                  <c:v>-94.71</c:v>
                </c:pt>
                <c:pt idx="50">
                  <c:v>-47.18</c:v>
                </c:pt>
                <c:pt idx="51">
                  <c:v>-43.79</c:v>
                </c:pt>
                <c:pt idx="52">
                  <c:v>-55.17</c:v>
                </c:pt>
                <c:pt idx="53">
                  <c:v>-102.17</c:v>
                </c:pt>
                <c:pt idx="54">
                  <c:v>-148.13999999999999</c:v>
                </c:pt>
                <c:pt idx="55">
                  <c:v>-66.03</c:v>
                </c:pt>
                <c:pt idx="56">
                  <c:v>-36.270000000000003</c:v>
                </c:pt>
                <c:pt idx="57">
                  <c:v>-34.630000000000003</c:v>
                </c:pt>
                <c:pt idx="58">
                  <c:v>-44.3</c:v>
                </c:pt>
                <c:pt idx="59">
                  <c:v>-50.57</c:v>
                </c:pt>
                <c:pt idx="60">
                  <c:v>-69.78</c:v>
                </c:pt>
              </c:numCache>
            </c:numRef>
          </c:val>
          <c:smooth val="0"/>
          <c:extLst>
            <c:ext xmlns:c16="http://schemas.microsoft.com/office/drawing/2014/chart" uri="{C3380CC4-5D6E-409C-BE32-E72D297353CC}">
              <c16:uniqueId val="{00000002-1292-4F48-A375-93CF181DC827}"/>
            </c:ext>
          </c:extLst>
        </c:ser>
        <c:ser>
          <c:idx val="3"/>
          <c:order val="3"/>
          <c:tx>
            <c:v>Amadea (-100 kPa)</c:v>
          </c:tx>
          <c:spPr>
            <a:ln w="28575" cap="rnd">
              <a:solidFill>
                <a:schemeClr val="accent4"/>
              </a:solidFill>
              <a:prstDash val="dashDot"/>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multi_panel_figure!$E$185:$E$245</c:f>
              <c:numCache>
                <c:formatCode>0.00</c:formatCode>
                <c:ptCount val="61"/>
                <c:pt idx="0">
                  <c:v>-19.2</c:v>
                </c:pt>
                <c:pt idx="1">
                  <c:v>-19.5</c:v>
                </c:pt>
                <c:pt idx="2">
                  <c:v>-20.67</c:v>
                </c:pt>
                <c:pt idx="3">
                  <c:v>-20.59</c:v>
                </c:pt>
                <c:pt idx="4">
                  <c:v>-16.52</c:v>
                </c:pt>
                <c:pt idx="5">
                  <c:v>-16.54</c:v>
                </c:pt>
                <c:pt idx="6">
                  <c:v>-17.18</c:v>
                </c:pt>
                <c:pt idx="7">
                  <c:v>-18.04</c:v>
                </c:pt>
                <c:pt idx="8">
                  <c:v>-19.149999999999999</c:v>
                </c:pt>
                <c:pt idx="9">
                  <c:v>-20.399999999999999</c:v>
                </c:pt>
                <c:pt idx="10">
                  <c:v>-22.26</c:v>
                </c:pt>
                <c:pt idx="11">
                  <c:v>-24.61</c:v>
                </c:pt>
                <c:pt idx="12">
                  <c:v>-27.69</c:v>
                </c:pt>
                <c:pt idx="13">
                  <c:v>-32.39</c:v>
                </c:pt>
                <c:pt idx="14">
                  <c:v>-37.380000000000003</c:v>
                </c:pt>
                <c:pt idx="15">
                  <c:v>-39.86</c:v>
                </c:pt>
                <c:pt idx="16">
                  <c:v>-41.41</c:v>
                </c:pt>
                <c:pt idx="17">
                  <c:v>-43.59</c:v>
                </c:pt>
                <c:pt idx="18">
                  <c:v>-46.58</c:v>
                </c:pt>
                <c:pt idx="19">
                  <c:v>-50.13</c:v>
                </c:pt>
                <c:pt idx="20">
                  <c:v>-55.55</c:v>
                </c:pt>
                <c:pt idx="21">
                  <c:v>-77.47</c:v>
                </c:pt>
                <c:pt idx="22">
                  <c:v>-102.06</c:v>
                </c:pt>
                <c:pt idx="23">
                  <c:v>-131.32</c:v>
                </c:pt>
                <c:pt idx="24">
                  <c:v>-153.91</c:v>
                </c:pt>
                <c:pt idx="25">
                  <c:v>-122.11</c:v>
                </c:pt>
                <c:pt idx="26">
                  <c:v>-54.8</c:v>
                </c:pt>
                <c:pt idx="27">
                  <c:v>-45.88</c:v>
                </c:pt>
                <c:pt idx="28">
                  <c:v>-48.47</c:v>
                </c:pt>
                <c:pt idx="29">
                  <c:v>-55.62</c:v>
                </c:pt>
                <c:pt idx="30">
                  <c:v>-72.260000000000005</c:v>
                </c:pt>
                <c:pt idx="31">
                  <c:v>-113.2</c:v>
                </c:pt>
                <c:pt idx="32">
                  <c:v>-177.69</c:v>
                </c:pt>
                <c:pt idx="33">
                  <c:v>-219.43</c:v>
                </c:pt>
                <c:pt idx="34">
                  <c:v>-136.05000000000001</c:v>
                </c:pt>
                <c:pt idx="35">
                  <c:v>-62.18</c:v>
                </c:pt>
                <c:pt idx="36">
                  <c:v>-65.77</c:v>
                </c:pt>
                <c:pt idx="37">
                  <c:v>-81.790000000000006</c:v>
                </c:pt>
                <c:pt idx="38">
                  <c:v>-124.59</c:v>
                </c:pt>
                <c:pt idx="39">
                  <c:v>-134.28</c:v>
                </c:pt>
                <c:pt idx="40">
                  <c:v>-120.9</c:v>
                </c:pt>
                <c:pt idx="41">
                  <c:v>-136.74</c:v>
                </c:pt>
                <c:pt idx="42">
                  <c:v>-160.88</c:v>
                </c:pt>
                <c:pt idx="43">
                  <c:v>-88.64</c:v>
                </c:pt>
                <c:pt idx="44">
                  <c:v>-69.540000000000006</c:v>
                </c:pt>
                <c:pt idx="45">
                  <c:v>-79.3</c:v>
                </c:pt>
                <c:pt idx="46">
                  <c:v>-107.28</c:v>
                </c:pt>
                <c:pt idx="47">
                  <c:v>-152.84</c:v>
                </c:pt>
                <c:pt idx="48">
                  <c:v>-187.82</c:v>
                </c:pt>
                <c:pt idx="49">
                  <c:v>-100.85</c:v>
                </c:pt>
                <c:pt idx="50">
                  <c:v>-73.61</c:v>
                </c:pt>
                <c:pt idx="51">
                  <c:v>-73</c:v>
                </c:pt>
                <c:pt idx="52">
                  <c:v>-88.83</c:v>
                </c:pt>
                <c:pt idx="53">
                  <c:v>-121.85</c:v>
                </c:pt>
                <c:pt idx="54">
                  <c:v>-143.44</c:v>
                </c:pt>
                <c:pt idx="55">
                  <c:v>-68.92</c:v>
                </c:pt>
                <c:pt idx="56">
                  <c:v>-50.11</c:v>
                </c:pt>
                <c:pt idx="57">
                  <c:v>-49.89</c:v>
                </c:pt>
                <c:pt idx="58">
                  <c:v>-57.41</c:v>
                </c:pt>
                <c:pt idx="59">
                  <c:v>-61.46</c:v>
                </c:pt>
                <c:pt idx="60">
                  <c:v>-72.760000000000005</c:v>
                </c:pt>
              </c:numCache>
            </c:numRef>
          </c:val>
          <c:smooth val="0"/>
          <c:extLst>
            <c:ext xmlns:c16="http://schemas.microsoft.com/office/drawing/2014/chart" uri="{C3380CC4-5D6E-409C-BE32-E72D297353CC}">
              <c16:uniqueId val="{00000003-1292-4F48-A375-93CF181DC827}"/>
            </c:ext>
          </c:extLst>
        </c:ser>
        <c:ser>
          <c:idx val="4"/>
          <c:order val="4"/>
          <c:tx>
            <c:v>Amadea (-125 kPa)</c:v>
          </c:tx>
          <c:spPr>
            <a:ln w="28575" cap="rnd">
              <a:solidFill>
                <a:schemeClr val="accent5"/>
              </a:solidFill>
              <a:prstDash val="dash"/>
              <a:round/>
            </a:ln>
            <a:effectLst/>
          </c:spPr>
          <c:marker>
            <c:symbol val="none"/>
          </c:marker>
          <c:trendline>
            <c:spPr>
              <a:ln w="19050" cap="rnd">
                <a:noFill/>
                <a:prstDash val="sysDot"/>
              </a:ln>
              <a:effectLst/>
            </c:spPr>
            <c:trendlineType val="linear"/>
            <c:dispRSqr val="1"/>
            <c:dispEq val="1"/>
            <c:trendlineLbl>
              <c:layout>
                <c:manualLayout>
                  <c:x val="-0.53928982434887951"/>
                  <c:y val="0.191761547047998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C</a:t>
                    </a:r>
                  </a:p>
                  <a:p>
                    <a:pPr>
                      <a:defRPr/>
                    </a:pPr>
                    <a:endParaRPr lang="en-US" baseline="0"/>
                  </a:p>
                  <a:p>
                    <a:pPr>
                      <a:defRPr/>
                    </a:pPr>
                    <a:r>
                      <a:rPr lang="en-US" baseline="0"/>
                      <a:t>-25 kPa = y = -0.4544x + 20585</a:t>
                    </a:r>
                  </a:p>
                  <a:p>
                    <a:pPr>
                      <a:defRPr/>
                    </a:pPr>
                    <a:r>
                      <a:rPr lang="en-US" baseline="0"/>
                      <a:t>R2 = 0.87</a:t>
                    </a:r>
                  </a:p>
                  <a:p>
                    <a:pPr>
                      <a:defRPr/>
                    </a:pPr>
                    <a:endParaRPr lang="en-US" baseline="0"/>
                  </a:p>
                  <a:p>
                    <a:pPr>
                      <a:defRPr/>
                    </a:pPr>
                    <a:r>
                      <a:rPr lang="en-US" baseline="0"/>
                      <a:t>-50 kPa = y = -0.6392x + 28950</a:t>
                    </a:r>
                  </a:p>
                  <a:p>
                    <a:pPr>
                      <a:defRPr/>
                    </a:pPr>
                    <a:r>
                      <a:rPr lang="en-US" baseline="0"/>
                      <a:t>R2 = 0.76</a:t>
                    </a:r>
                  </a:p>
                  <a:p>
                    <a:pPr>
                      <a:defRPr/>
                    </a:pPr>
                    <a:endParaRPr lang="en-US" baseline="0"/>
                  </a:p>
                  <a:p>
                    <a:pPr>
                      <a:defRPr/>
                    </a:pPr>
                    <a:r>
                      <a:rPr lang="en-US" baseline="0"/>
                      <a:t>-50 kPa (WM) = y = -0.4302x + 19482</a:t>
                    </a:r>
                  </a:p>
                  <a:p>
                    <a:pPr>
                      <a:defRPr/>
                    </a:pPr>
                    <a:r>
                      <a:rPr lang="en-US" baseline="0"/>
                      <a:t>R2 = 0.70</a:t>
                    </a:r>
                  </a:p>
                  <a:p>
                    <a:pPr>
                      <a:defRPr/>
                    </a:pPr>
                    <a:endParaRPr lang="en-US" baseline="0"/>
                  </a:p>
                  <a:p>
                    <a:pPr>
                      <a:defRPr/>
                    </a:pPr>
                    <a:r>
                      <a:rPr lang="en-US" baseline="0"/>
                      <a:t>-75 kPa = y = -1.1771x + 53330</a:t>
                    </a:r>
                  </a:p>
                  <a:p>
                    <a:pPr>
                      <a:defRPr/>
                    </a:pPr>
                    <a:r>
                      <a:rPr lang="en-US" baseline="0"/>
                      <a:t>R2 = 0.91</a:t>
                    </a:r>
                  </a:p>
                  <a:p>
                    <a:pPr>
                      <a:defRPr/>
                    </a:pPr>
                    <a:endParaRPr lang="en-US" baseline="0"/>
                  </a:p>
                  <a:p>
                    <a:pPr>
                      <a:defRPr/>
                    </a:pPr>
                    <a:r>
                      <a:rPr lang="en-US" baseline="0"/>
                      <a:t>-100 kPa = y = -1.5141x + 68639</a:t>
                    </a:r>
                  </a:p>
                  <a:p>
                    <a:pPr>
                      <a:defRPr/>
                    </a:pPr>
                    <a:r>
                      <a:rPr lang="en-US" baseline="0"/>
                      <a:t>R2 = 0.94</a:t>
                    </a:r>
                  </a:p>
                  <a:p>
                    <a:pPr>
                      <a:defRPr/>
                    </a:pPr>
                    <a:endParaRPr lang="en-US" baseline="0"/>
                  </a:p>
                  <a:p>
                    <a:pPr>
                      <a:defRPr/>
                    </a:pPr>
                    <a:r>
                      <a:rPr lang="en-US" baseline="0"/>
                      <a:t>-125 kPa = y = -1.5612x + 70766</a:t>
                    </a:r>
                  </a:p>
                  <a:p>
                    <a:pPr>
                      <a:defRPr/>
                    </a:pPr>
                    <a:r>
                      <a:rPr lang="en-US" baseline="0"/>
                      <a:t>R2 = 0.53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multi_panel_figure!$E$246:$E$306</c:f>
              <c:numCache>
                <c:formatCode>0.00</c:formatCode>
                <c:ptCount val="61"/>
                <c:pt idx="0">
                  <c:v>-32.22</c:v>
                </c:pt>
                <c:pt idx="1">
                  <c:v>-31.7</c:v>
                </c:pt>
                <c:pt idx="2">
                  <c:v>-34.24</c:v>
                </c:pt>
                <c:pt idx="3">
                  <c:v>-32.549999999999997</c:v>
                </c:pt>
                <c:pt idx="4">
                  <c:v>-17.899999999999999</c:v>
                </c:pt>
                <c:pt idx="5">
                  <c:v>-17.170000000000002</c:v>
                </c:pt>
                <c:pt idx="6">
                  <c:v>-18.23</c:v>
                </c:pt>
                <c:pt idx="7">
                  <c:v>-20.03</c:v>
                </c:pt>
                <c:pt idx="8">
                  <c:v>-26.65</c:v>
                </c:pt>
                <c:pt idx="9">
                  <c:v>-32.549999999999997</c:v>
                </c:pt>
                <c:pt idx="10">
                  <c:v>-38.89</c:v>
                </c:pt>
                <c:pt idx="11">
                  <c:v>-42.63</c:v>
                </c:pt>
                <c:pt idx="12">
                  <c:v>-46.18</c:v>
                </c:pt>
                <c:pt idx="13">
                  <c:v>-52.87</c:v>
                </c:pt>
                <c:pt idx="14">
                  <c:v>-61.59</c:v>
                </c:pt>
                <c:pt idx="15">
                  <c:v>-69.2</c:v>
                </c:pt>
                <c:pt idx="16">
                  <c:v>-74.33</c:v>
                </c:pt>
                <c:pt idx="17">
                  <c:v>-82.18</c:v>
                </c:pt>
                <c:pt idx="18">
                  <c:v>-91.29</c:v>
                </c:pt>
                <c:pt idx="19">
                  <c:v>-97.21</c:v>
                </c:pt>
                <c:pt idx="20">
                  <c:v>-96.92</c:v>
                </c:pt>
                <c:pt idx="21">
                  <c:v>-108.52</c:v>
                </c:pt>
                <c:pt idx="22">
                  <c:v>-133.91</c:v>
                </c:pt>
                <c:pt idx="23">
                  <c:v>-162.99</c:v>
                </c:pt>
                <c:pt idx="24">
                  <c:v>-168.54</c:v>
                </c:pt>
                <c:pt idx="25">
                  <c:v>-106.39</c:v>
                </c:pt>
                <c:pt idx="26">
                  <c:v>-37.47</c:v>
                </c:pt>
                <c:pt idx="27">
                  <c:v>-27.65</c:v>
                </c:pt>
                <c:pt idx="28">
                  <c:v>-27.75</c:v>
                </c:pt>
                <c:pt idx="29">
                  <c:v>-31.78</c:v>
                </c:pt>
                <c:pt idx="30">
                  <c:v>-39.19</c:v>
                </c:pt>
                <c:pt idx="31">
                  <c:v>-48.64</c:v>
                </c:pt>
                <c:pt idx="32">
                  <c:v>-82.76</c:v>
                </c:pt>
                <c:pt idx="33">
                  <c:v>-142.18</c:v>
                </c:pt>
                <c:pt idx="34">
                  <c:v>-114.07</c:v>
                </c:pt>
                <c:pt idx="35">
                  <c:v>-53.44</c:v>
                </c:pt>
                <c:pt idx="36">
                  <c:v>-49.19</c:v>
                </c:pt>
                <c:pt idx="37">
                  <c:v>-54.1</c:v>
                </c:pt>
                <c:pt idx="38">
                  <c:v>-75.89</c:v>
                </c:pt>
                <c:pt idx="39">
                  <c:v>-97.75</c:v>
                </c:pt>
                <c:pt idx="40">
                  <c:v>-169.42</c:v>
                </c:pt>
                <c:pt idx="41">
                  <c:v>-233.65</c:v>
                </c:pt>
                <c:pt idx="42">
                  <c:v>-260.83</c:v>
                </c:pt>
                <c:pt idx="43">
                  <c:v>-106.61</c:v>
                </c:pt>
                <c:pt idx="44">
                  <c:v>-71.91</c:v>
                </c:pt>
                <c:pt idx="45">
                  <c:v>-65.47</c:v>
                </c:pt>
                <c:pt idx="46">
                  <c:v>-72.760000000000005</c:v>
                </c:pt>
                <c:pt idx="47">
                  <c:v>-88.46</c:v>
                </c:pt>
                <c:pt idx="48">
                  <c:v>-121.94</c:v>
                </c:pt>
                <c:pt idx="49">
                  <c:v>-175.27</c:v>
                </c:pt>
                <c:pt idx="50">
                  <c:v>-236.59</c:v>
                </c:pt>
                <c:pt idx="51">
                  <c:v>-301.01</c:v>
                </c:pt>
                <c:pt idx="52">
                  <c:v>-327.25</c:v>
                </c:pt>
                <c:pt idx="53">
                  <c:v>-190.86</c:v>
                </c:pt>
                <c:pt idx="54">
                  <c:v>-114.15</c:v>
                </c:pt>
                <c:pt idx="55">
                  <c:v>-34.409999999999997</c:v>
                </c:pt>
                <c:pt idx="56">
                  <c:v>-22.31</c:v>
                </c:pt>
                <c:pt idx="57">
                  <c:v>-21.82</c:v>
                </c:pt>
                <c:pt idx="58">
                  <c:v>-23.51</c:v>
                </c:pt>
                <c:pt idx="59">
                  <c:v>-22.43</c:v>
                </c:pt>
                <c:pt idx="60">
                  <c:v>-24.62</c:v>
                </c:pt>
              </c:numCache>
            </c:numRef>
          </c:val>
          <c:smooth val="0"/>
          <c:extLst>
            <c:ext xmlns:c16="http://schemas.microsoft.com/office/drawing/2014/chart" uri="{C3380CC4-5D6E-409C-BE32-E72D297353CC}">
              <c16:uniqueId val="{00000005-1292-4F48-A375-93CF181DC827}"/>
            </c:ext>
          </c:extLst>
        </c:ser>
        <c:ser>
          <c:idx val="5"/>
          <c:order val="5"/>
          <c:tx>
            <c:v>Amadea (-50 kPa) WM</c:v>
          </c:tx>
          <c:spPr>
            <a:ln w="28575" cap="rnd">
              <a:solidFill>
                <a:schemeClr val="accent6"/>
              </a:solidFill>
              <a:prstDash val="lgDash"/>
              <a:round/>
            </a:ln>
            <a:effectLst/>
          </c:spPr>
          <c:marker>
            <c:symbol val="none"/>
          </c:marker>
          <c:cat>
            <c:numRef>
              <c:f>multi_panel_figure!$A$307:$A$367</c:f>
              <c:numCache>
                <c:formatCode>m/d/yyyy</c:formatCode>
                <c:ptCount val="61"/>
                <c:pt idx="0">
                  <c:v>45352</c:v>
                </c:pt>
                <c:pt idx="1">
                  <c:v>45353</c:v>
                </c:pt>
                <c:pt idx="2">
                  <c:v>45354</c:v>
                </c:pt>
                <c:pt idx="3">
                  <c:v>45355</c:v>
                </c:pt>
                <c:pt idx="4">
                  <c:v>45356</c:v>
                </c:pt>
                <c:pt idx="5">
                  <c:v>45357</c:v>
                </c:pt>
                <c:pt idx="6">
                  <c:v>45358</c:v>
                </c:pt>
                <c:pt idx="7">
                  <c:v>45359</c:v>
                </c:pt>
                <c:pt idx="8">
                  <c:v>45360</c:v>
                </c:pt>
                <c:pt idx="9">
                  <c:v>45361</c:v>
                </c:pt>
                <c:pt idx="10">
                  <c:v>45362</c:v>
                </c:pt>
                <c:pt idx="11">
                  <c:v>45363</c:v>
                </c:pt>
                <c:pt idx="12">
                  <c:v>45364</c:v>
                </c:pt>
                <c:pt idx="13">
                  <c:v>45365</c:v>
                </c:pt>
                <c:pt idx="14">
                  <c:v>45366</c:v>
                </c:pt>
                <c:pt idx="15">
                  <c:v>45367</c:v>
                </c:pt>
                <c:pt idx="16">
                  <c:v>45368</c:v>
                </c:pt>
                <c:pt idx="17">
                  <c:v>45369</c:v>
                </c:pt>
                <c:pt idx="18">
                  <c:v>45370</c:v>
                </c:pt>
                <c:pt idx="19">
                  <c:v>45371</c:v>
                </c:pt>
                <c:pt idx="20">
                  <c:v>45372</c:v>
                </c:pt>
                <c:pt idx="21">
                  <c:v>45373</c:v>
                </c:pt>
                <c:pt idx="22">
                  <c:v>45374</c:v>
                </c:pt>
                <c:pt idx="23">
                  <c:v>45375</c:v>
                </c:pt>
                <c:pt idx="24">
                  <c:v>45376</c:v>
                </c:pt>
                <c:pt idx="25">
                  <c:v>45377</c:v>
                </c:pt>
                <c:pt idx="26">
                  <c:v>45378</c:v>
                </c:pt>
                <c:pt idx="27">
                  <c:v>45379</c:v>
                </c:pt>
                <c:pt idx="28">
                  <c:v>45380</c:v>
                </c:pt>
                <c:pt idx="29">
                  <c:v>45381</c:v>
                </c:pt>
                <c:pt idx="30">
                  <c:v>45382</c:v>
                </c:pt>
                <c:pt idx="31">
                  <c:v>45383</c:v>
                </c:pt>
                <c:pt idx="32">
                  <c:v>45384</c:v>
                </c:pt>
                <c:pt idx="33">
                  <c:v>45385</c:v>
                </c:pt>
                <c:pt idx="34">
                  <c:v>45386</c:v>
                </c:pt>
                <c:pt idx="35">
                  <c:v>45387</c:v>
                </c:pt>
                <c:pt idx="36">
                  <c:v>45388</c:v>
                </c:pt>
                <c:pt idx="37">
                  <c:v>45389</c:v>
                </c:pt>
                <c:pt idx="38">
                  <c:v>45390</c:v>
                </c:pt>
                <c:pt idx="39">
                  <c:v>45391</c:v>
                </c:pt>
                <c:pt idx="40">
                  <c:v>45392</c:v>
                </c:pt>
                <c:pt idx="41">
                  <c:v>45393</c:v>
                </c:pt>
                <c:pt idx="42">
                  <c:v>45394</c:v>
                </c:pt>
                <c:pt idx="43">
                  <c:v>45395</c:v>
                </c:pt>
                <c:pt idx="44">
                  <c:v>45396</c:v>
                </c:pt>
                <c:pt idx="45">
                  <c:v>45397</c:v>
                </c:pt>
                <c:pt idx="46">
                  <c:v>45398</c:v>
                </c:pt>
                <c:pt idx="47">
                  <c:v>45399</c:v>
                </c:pt>
                <c:pt idx="48">
                  <c:v>45400</c:v>
                </c:pt>
                <c:pt idx="49">
                  <c:v>45401</c:v>
                </c:pt>
                <c:pt idx="50">
                  <c:v>45402</c:v>
                </c:pt>
                <c:pt idx="51">
                  <c:v>45403</c:v>
                </c:pt>
                <c:pt idx="52">
                  <c:v>45404</c:v>
                </c:pt>
                <c:pt idx="53">
                  <c:v>45405</c:v>
                </c:pt>
                <c:pt idx="54">
                  <c:v>45406</c:v>
                </c:pt>
                <c:pt idx="55">
                  <c:v>45407</c:v>
                </c:pt>
                <c:pt idx="56">
                  <c:v>45408</c:v>
                </c:pt>
                <c:pt idx="57">
                  <c:v>45409</c:v>
                </c:pt>
                <c:pt idx="58">
                  <c:v>45410</c:v>
                </c:pt>
                <c:pt idx="59">
                  <c:v>45411</c:v>
                </c:pt>
                <c:pt idx="60">
                  <c:v>45412</c:v>
                </c:pt>
              </c:numCache>
            </c:numRef>
          </c:cat>
          <c:val>
            <c:numRef>
              <c:f>multi_panel_figure!$E$307:$E$367</c:f>
              <c:numCache>
                <c:formatCode>0.00</c:formatCode>
                <c:ptCount val="61"/>
                <c:pt idx="0">
                  <c:v>-29.67</c:v>
                </c:pt>
                <c:pt idx="1">
                  <c:v>-28.33</c:v>
                </c:pt>
                <c:pt idx="2">
                  <c:v>-27</c:v>
                </c:pt>
                <c:pt idx="3">
                  <c:v>-27.17</c:v>
                </c:pt>
                <c:pt idx="4">
                  <c:v>-25</c:v>
                </c:pt>
                <c:pt idx="5">
                  <c:v>-20.67</c:v>
                </c:pt>
                <c:pt idx="6">
                  <c:v>-21.17</c:v>
                </c:pt>
                <c:pt idx="7">
                  <c:v>-22.67</c:v>
                </c:pt>
                <c:pt idx="8">
                  <c:v>-23.17</c:v>
                </c:pt>
                <c:pt idx="9">
                  <c:v>-26</c:v>
                </c:pt>
                <c:pt idx="10">
                  <c:v>-27.67</c:v>
                </c:pt>
                <c:pt idx="11">
                  <c:v>-29.5</c:v>
                </c:pt>
                <c:pt idx="12">
                  <c:v>-30.33</c:v>
                </c:pt>
                <c:pt idx="13">
                  <c:v>-30.67</c:v>
                </c:pt>
                <c:pt idx="14">
                  <c:v>-31.5</c:v>
                </c:pt>
                <c:pt idx="15">
                  <c:v>-30.67</c:v>
                </c:pt>
                <c:pt idx="16">
                  <c:v>-29</c:v>
                </c:pt>
                <c:pt idx="17">
                  <c:v>-28.5</c:v>
                </c:pt>
                <c:pt idx="18">
                  <c:v>-29.5</c:v>
                </c:pt>
                <c:pt idx="19">
                  <c:v>-31.33</c:v>
                </c:pt>
                <c:pt idx="20">
                  <c:v>-32.17</c:v>
                </c:pt>
                <c:pt idx="21">
                  <c:v>-31</c:v>
                </c:pt>
                <c:pt idx="22">
                  <c:v>-32.17</c:v>
                </c:pt>
                <c:pt idx="23">
                  <c:v>-35.33</c:v>
                </c:pt>
                <c:pt idx="24">
                  <c:v>-39</c:v>
                </c:pt>
                <c:pt idx="25">
                  <c:v>-41.5</c:v>
                </c:pt>
                <c:pt idx="26">
                  <c:v>-46.67</c:v>
                </c:pt>
                <c:pt idx="27">
                  <c:v>-53.5</c:v>
                </c:pt>
                <c:pt idx="28">
                  <c:v>-58.17</c:v>
                </c:pt>
                <c:pt idx="29">
                  <c:v>-62.5</c:v>
                </c:pt>
                <c:pt idx="30">
                  <c:v>-61.67</c:v>
                </c:pt>
                <c:pt idx="31">
                  <c:v>-61.5</c:v>
                </c:pt>
                <c:pt idx="32">
                  <c:v>-60.17</c:v>
                </c:pt>
                <c:pt idx="33">
                  <c:v>-54</c:v>
                </c:pt>
                <c:pt idx="34">
                  <c:v>-49.83</c:v>
                </c:pt>
                <c:pt idx="35">
                  <c:v>-25.83</c:v>
                </c:pt>
                <c:pt idx="36">
                  <c:v>-24</c:v>
                </c:pt>
                <c:pt idx="37">
                  <c:v>-24.83</c:v>
                </c:pt>
                <c:pt idx="38">
                  <c:v>-27.67</c:v>
                </c:pt>
                <c:pt idx="39">
                  <c:v>-33</c:v>
                </c:pt>
                <c:pt idx="40">
                  <c:v>-35.17</c:v>
                </c:pt>
                <c:pt idx="41">
                  <c:v>-42.83</c:v>
                </c:pt>
                <c:pt idx="42">
                  <c:v>-52.33</c:v>
                </c:pt>
                <c:pt idx="43">
                  <c:v>-63.5</c:v>
                </c:pt>
                <c:pt idx="44">
                  <c:v>-72.83</c:v>
                </c:pt>
                <c:pt idx="45">
                  <c:v>-76.67</c:v>
                </c:pt>
                <c:pt idx="46">
                  <c:v>-80.33</c:v>
                </c:pt>
                <c:pt idx="47">
                  <c:v>-66.83</c:v>
                </c:pt>
                <c:pt idx="48">
                  <c:v>-45.17</c:v>
                </c:pt>
                <c:pt idx="49">
                  <c:v>-35.83</c:v>
                </c:pt>
                <c:pt idx="50">
                  <c:v>-35</c:v>
                </c:pt>
                <c:pt idx="51">
                  <c:v>-37.33</c:v>
                </c:pt>
                <c:pt idx="52">
                  <c:v>-41.33</c:v>
                </c:pt>
                <c:pt idx="53">
                  <c:v>-46.83</c:v>
                </c:pt>
                <c:pt idx="54">
                  <c:v>-52.33</c:v>
                </c:pt>
                <c:pt idx="55">
                  <c:v>-54.83</c:v>
                </c:pt>
                <c:pt idx="56">
                  <c:v>-45.33</c:v>
                </c:pt>
                <c:pt idx="57">
                  <c:v>-36.67</c:v>
                </c:pt>
                <c:pt idx="58">
                  <c:v>-36.83</c:v>
                </c:pt>
                <c:pt idx="59">
                  <c:v>-35.67</c:v>
                </c:pt>
                <c:pt idx="60">
                  <c:v>-36</c:v>
                </c:pt>
              </c:numCache>
            </c:numRef>
          </c:val>
          <c:smooth val="0"/>
          <c:extLst>
            <c:ext xmlns:c16="http://schemas.microsoft.com/office/drawing/2014/chart" uri="{C3380CC4-5D6E-409C-BE32-E72D297353CC}">
              <c16:uniqueId val="{00000006-1292-4F48-A375-93CF181DC827}"/>
            </c:ext>
          </c:extLst>
        </c:ser>
        <c:dLbls>
          <c:showLegendKey val="0"/>
          <c:showVal val="0"/>
          <c:showCatName val="0"/>
          <c:showSerName val="0"/>
          <c:showPercent val="0"/>
          <c:showBubbleSize val="0"/>
        </c:dLbls>
        <c:smooth val="0"/>
        <c:axId val="105906352"/>
        <c:axId val="105909232"/>
      </c:lineChart>
      <c:dateAx>
        <c:axId val="10590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9232"/>
        <c:crosses val="autoZero"/>
        <c:auto val="1"/>
        <c:lblOffset val="100"/>
        <c:baseTimeUnit val="days"/>
        <c:majorUnit val="10"/>
        <c:majorTimeUnit val="days"/>
      </c:dateAx>
      <c:valAx>
        <c:axId val="105909232"/>
        <c:scaling>
          <c:orientation val="minMax"/>
          <c:min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SWP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Amadea photosynthesis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gas_exch_multi_panel_fig!$C$2:$C$11</c:f>
              <c:numCache>
                <c:formatCode>0.00</c:formatCode>
                <c:ptCount val="10"/>
                <c:pt idx="0">
                  <c:v>19.23799</c:v>
                </c:pt>
                <c:pt idx="1">
                  <c:v>20.509550000000001</c:v>
                </c:pt>
                <c:pt idx="2">
                  <c:v>20.945799999999998</c:v>
                </c:pt>
                <c:pt idx="3">
                  <c:v>21.725359999999998</c:v>
                </c:pt>
                <c:pt idx="4">
                  <c:v>19.418859999999999</c:v>
                </c:pt>
                <c:pt idx="5">
                  <c:v>12.204230000000001</c:v>
                </c:pt>
                <c:pt idx="6">
                  <c:v>23.234459999999999</c:v>
                </c:pt>
                <c:pt idx="7">
                  <c:v>20.247409999999999</c:v>
                </c:pt>
                <c:pt idx="8">
                  <c:v>15.58623</c:v>
                </c:pt>
                <c:pt idx="9">
                  <c:v>17.74549</c:v>
                </c:pt>
              </c:numCache>
            </c:numRef>
          </c:yVal>
          <c:smooth val="0"/>
          <c:extLst>
            <c:ext xmlns:c16="http://schemas.microsoft.com/office/drawing/2014/chart" uri="{C3380CC4-5D6E-409C-BE32-E72D297353CC}">
              <c16:uniqueId val="{00000000-848B-4FD4-B21D-7EB453355EAE}"/>
            </c:ext>
          </c:extLst>
        </c:ser>
        <c:ser>
          <c:idx val="1"/>
          <c:order val="1"/>
          <c:tx>
            <c:v>Amadea photosynthesis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gas_exch_multi_panel_fig!$C$12:$C$21</c:f>
              <c:numCache>
                <c:formatCode>0.00</c:formatCode>
                <c:ptCount val="10"/>
                <c:pt idx="0">
                  <c:v>19.95485</c:v>
                </c:pt>
                <c:pt idx="1">
                  <c:v>22.03867</c:v>
                </c:pt>
                <c:pt idx="2">
                  <c:v>21.687270000000002</c:v>
                </c:pt>
                <c:pt idx="3">
                  <c:v>23.22795</c:v>
                </c:pt>
                <c:pt idx="4">
                  <c:v>20.185490000000001</c:v>
                </c:pt>
                <c:pt idx="5">
                  <c:v>20.183890000000002</c:v>
                </c:pt>
                <c:pt idx="6">
                  <c:v>23.356459999999998</c:v>
                </c:pt>
                <c:pt idx="7">
                  <c:v>17.842269999999999</c:v>
                </c:pt>
                <c:pt idx="8">
                  <c:v>21.633749999999999</c:v>
                </c:pt>
                <c:pt idx="9">
                  <c:v>20.678570000000001</c:v>
                </c:pt>
              </c:numCache>
            </c:numRef>
          </c:yVal>
          <c:smooth val="0"/>
          <c:extLst>
            <c:ext xmlns:c16="http://schemas.microsoft.com/office/drawing/2014/chart" uri="{C3380CC4-5D6E-409C-BE32-E72D297353CC}">
              <c16:uniqueId val="{00000001-848B-4FD4-B21D-7EB453355EAE}"/>
            </c:ext>
          </c:extLst>
        </c:ser>
        <c:ser>
          <c:idx val="2"/>
          <c:order val="2"/>
          <c:tx>
            <c:v>Amadea photosynthesis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gas_exch_multi_panel_fig!$C$22:$C$31</c:f>
              <c:numCache>
                <c:formatCode>0.00</c:formatCode>
                <c:ptCount val="10"/>
                <c:pt idx="0">
                  <c:v>18.880970000000001</c:v>
                </c:pt>
                <c:pt idx="1">
                  <c:v>18.518180000000001</c:v>
                </c:pt>
                <c:pt idx="2">
                  <c:v>20.644749999999998</c:v>
                </c:pt>
                <c:pt idx="3">
                  <c:v>22.28302</c:v>
                </c:pt>
                <c:pt idx="4">
                  <c:v>16.214210000000001</c:v>
                </c:pt>
                <c:pt idx="5">
                  <c:v>19.009810000000002</c:v>
                </c:pt>
                <c:pt idx="6">
                  <c:v>14.75412</c:v>
                </c:pt>
                <c:pt idx="7">
                  <c:v>22.973510000000001</c:v>
                </c:pt>
                <c:pt idx="8">
                  <c:v>17.156739999999999</c:v>
                </c:pt>
                <c:pt idx="9">
                  <c:v>12.689579999999999</c:v>
                </c:pt>
              </c:numCache>
            </c:numRef>
          </c:yVal>
          <c:smooth val="0"/>
          <c:extLst>
            <c:ext xmlns:c16="http://schemas.microsoft.com/office/drawing/2014/chart" uri="{C3380CC4-5D6E-409C-BE32-E72D297353CC}">
              <c16:uniqueId val="{00000002-848B-4FD4-B21D-7EB453355EAE}"/>
            </c:ext>
          </c:extLst>
        </c:ser>
        <c:ser>
          <c:idx val="3"/>
          <c:order val="3"/>
          <c:tx>
            <c:v>Amadea photosynthesis -75 kPa</c:v>
          </c:tx>
          <c:spPr>
            <a:ln w="25400" cap="rnd">
              <a:noFill/>
              <a:round/>
            </a:ln>
            <a:effectLst/>
          </c:spPr>
          <c:marker>
            <c:symbol val="x"/>
            <c:size val="10"/>
            <c:spPr>
              <a:noFill/>
              <a:ln w="9525">
                <a:solidFill>
                  <a:srgbClr val="0070C0"/>
                </a:solidFill>
                <a:prstDash val="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gas_exch_multi_panel_fig!$C$32:$C$41</c:f>
              <c:numCache>
                <c:formatCode>0.00</c:formatCode>
                <c:ptCount val="10"/>
                <c:pt idx="0">
                  <c:v>20.279720000000001</c:v>
                </c:pt>
                <c:pt idx="1">
                  <c:v>18.75853</c:v>
                </c:pt>
                <c:pt idx="2">
                  <c:v>20.14931</c:v>
                </c:pt>
                <c:pt idx="3">
                  <c:v>21.183019999999999</c:v>
                </c:pt>
                <c:pt idx="4">
                  <c:v>19.340699999999998</c:v>
                </c:pt>
                <c:pt idx="5">
                  <c:v>21.386469999999999</c:v>
                </c:pt>
                <c:pt idx="6">
                  <c:v>20.971229999999998</c:v>
                </c:pt>
                <c:pt idx="7">
                  <c:v>19.995560000000001</c:v>
                </c:pt>
                <c:pt idx="8">
                  <c:v>23.88982</c:v>
                </c:pt>
                <c:pt idx="9">
                  <c:v>21.55489</c:v>
                </c:pt>
              </c:numCache>
            </c:numRef>
          </c:yVal>
          <c:smooth val="0"/>
          <c:extLst>
            <c:ext xmlns:c16="http://schemas.microsoft.com/office/drawing/2014/chart" uri="{C3380CC4-5D6E-409C-BE32-E72D297353CC}">
              <c16:uniqueId val="{00000003-848B-4FD4-B21D-7EB453355EAE}"/>
            </c:ext>
          </c:extLst>
        </c:ser>
        <c:ser>
          <c:idx val="4"/>
          <c:order val="4"/>
          <c:tx>
            <c:v>Amadea photosynthesis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gas_exch_multi_panel_fig!$C$42:$C$51</c:f>
              <c:numCache>
                <c:formatCode>0.00</c:formatCode>
                <c:ptCount val="10"/>
                <c:pt idx="0">
                  <c:v>24.057210000000001</c:v>
                </c:pt>
                <c:pt idx="1">
                  <c:v>21.47269</c:v>
                </c:pt>
                <c:pt idx="2">
                  <c:v>18.490269999999999</c:v>
                </c:pt>
                <c:pt idx="3">
                  <c:v>20.549720000000001</c:v>
                </c:pt>
                <c:pt idx="4">
                  <c:v>17.580780000000001</c:v>
                </c:pt>
                <c:pt idx="5">
                  <c:v>17.571629999999999</c:v>
                </c:pt>
                <c:pt idx="6">
                  <c:v>21.097580000000001</c:v>
                </c:pt>
                <c:pt idx="7">
                  <c:v>16.023630000000001</c:v>
                </c:pt>
                <c:pt idx="8">
                  <c:v>21.735469999999999</c:v>
                </c:pt>
                <c:pt idx="9">
                  <c:v>22.107800000000001</c:v>
                </c:pt>
              </c:numCache>
            </c:numRef>
          </c:yVal>
          <c:smooth val="0"/>
          <c:extLst>
            <c:ext xmlns:c16="http://schemas.microsoft.com/office/drawing/2014/chart" uri="{C3380CC4-5D6E-409C-BE32-E72D297353CC}">
              <c16:uniqueId val="{00000004-848B-4FD4-B21D-7EB453355EAE}"/>
            </c:ext>
          </c:extLst>
        </c:ser>
        <c:ser>
          <c:idx val="5"/>
          <c:order val="5"/>
          <c:tx>
            <c:v>Amadea photosynthesis -125 kPa</c:v>
          </c:tx>
          <c:spPr>
            <a:ln w="25400" cap="rnd">
              <a:noFill/>
              <a:round/>
            </a:ln>
            <a:effectLst/>
          </c:spPr>
          <c:marker>
            <c:symbol val="dash"/>
            <c:size val="10"/>
            <c:spPr>
              <a:solidFill>
                <a:srgbClr val="FF0000"/>
              </a:solidFill>
              <a:ln w="9525">
                <a:solidFill>
                  <a:srgbClr val="FF0000"/>
                </a:solidFill>
                <a:prstDash val="lgDash"/>
              </a:ln>
              <a:effectLst/>
            </c:spPr>
          </c:marker>
          <c:trendline>
            <c:spPr>
              <a:ln w="19050" cap="rnd">
                <a:noFill/>
                <a:prstDash val="sysDot"/>
              </a:ln>
              <a:effectLst/>
            </c:spPr>
            <c:trendlineType val="linear"/>
            <c:dispRSqr val="1"/>
            <c:dispEq val="1"/>
            <c:trendlineLbl>
              <c:layout>
                <c:manualLayout>
                  <c:x val="-0.6496715546158508"/>
                  <c:y val="-0.269113440076422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A</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gas_exch_multi_panel_fig!$C$52:$C$61</c:f>
              <c:numCache>
                <c:formatCode>0.00</c:formatCode>
                <c:ptCount val="10"/>
                <c:pt idx="0">
                  <c:v>22.003240000000002</c:v>
                </c:pt>
                <c:pt idx="1">
                  <c:v>20.316749999999999</c:v>
                </c:pt>
                <c:pt idx="2">
                  <c:v>20.743580000000001</c:v>
                </c:pt>
                <c:pt idx="3">
                  <c:v>21.667449999999999</c:v>
                </c:pt>
                <c:pt idx="4">
                  <c:v>15.083500000000001</c:v>
                </c:pt>
                <c:pt idx="5">
                  <c:v>22.818079999999998</c:v>
                </c:pt>
                <c:pt idx="6">
                  <c:v>12.90723</c:v>
                </c:pt>
                <c:pt idx="7">
                  <c:v>23.596810000000001</c:v>
                </c:pt>
                <c:pt idx="8">
                  <c:v>8.3624189999999992</c:v>
                </c:pt>
                <c:pt idx="9">
                  <c:v>11.327310000000001</c:v>
                </c:pt>
              </c:numCache>
            </c:numRef>
          </c:yVal>
          <c:smooth val="0"/>
          <c:extLst>
            <c:ext xmlns:c16="http://schemas.microsoft.com/office/drawing/2014/chart" uri="{C3380CC4-5D6E-409C-BE32-E72D297353CC}">
              <c16:uniqueId val="{00000006-848B-4FD4-B21D-7EB453355EAE}"/>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majorUnit val="10"/>
        <c:minorUnit val="5"/>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(photosynthesis,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Hornet photosynthesis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gas_exch_multi_panel_fig!$G$2:$G$11</c:f>
              <c:numCache>
                <c:formatCode>0.00</c:formatCode>
                <c:ptCount val="10"/>
                <c:pt idx="0">
                  <c:v>19.444849999999999</c:v>
                </c:pt>
                <c:pt idx="1">
                  <c:v>22.951409999999999</c:v>
                </c:pt>
                <c:pt idx="2">
                  <c:v>19.951409999999999</c:v>
                </c:pt>
                <c:pt idx="3">
                  <c:v>20.416419999999999</c:v>
                </c:pt>
                <c:pt idx="4">
                  <c:v>19.012699999999999</c:v>
                </c:pt>
                <c:pt idx="5">
                  <c:v>16.447839999999999</c:v>
                </c:pt>
                <c:pt idx="6">
                  <c:v>16.4756</c:v>
                </c:pt>
                <c:pt idx="7">
                  <c:v>15.261469999999999</c:v>
                </c:pt>
                <c:pt idx="8">
                  <c:v>20.504999999999999</c:v>
                </c:pt>
                <c:pt idx="9">
                  <c:v>19.837589999999999</c:v>
                </c:pt>
              </c:numCache>
            </c:numRef>
          </c:yVal>
          <c:smooth val="0"/>
          <c:extLst>
            <c:ext xmlns:c16="http://schemas.microsoft.com/office/drawing/2014/chart" uri="{C3380CC4-5D6E-409C-BE32-E72D297353CC}">
              <c16:uniqueId val="{00000000-B1FC-4450-95D5-3A00ADA8C874}"/>
            </c:ext>
          </c:extLst>
        </c:ser>
        <c:ser>
          <c:idx val="1"/>
          <c:order val="1"/>
          <c:tx>
            <c:v>Hornet photosynthesis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gas_exch_multi_panel_fig!$G$12:$G$21</c:f>
              <c:numCache>
                <c:formatCode>0.00</c:formatCode>
                <c:ptCount val="10"/>
                <c:pt idx="0">
                  <c:v>19.544270000000001</c:v>
                </c:pt>
                <c:pt idx="1">
                  <c:v>20.074010000000001</c:v>
                </c:pt>
                <c:pt idx="2">
                  <c:v>21.24784</c:v>
                </c:pt>
                <c:pt idx="3">
                  <c:v>21.883400000000002</c:v>
                </c:pt>
                <c:pt idx="4">
                  <c:v>9.9095499999999994</c:v>
                </c:pt>
                <c:pt idx="5">
                  <c:v>15.631830000000001</c:v>
                </c:pt>
                <c:pt idx="6">
                  <c:v>12.34088</c:v>
                </c:pt>
                <c:pt idx="7">
                  <c:v>17.279229999999998</c:v>
                </c:pt>
                <c:pt idx="8">
                  <c:v>18.73086</c:v>
                </c:pt>
                <c:pt idx="9">
                  <c:v>17.35229</c:v>
                </c:pt>
              </c:numCache>
            </c:numRef>
          </c:yVal>
          <c:smooth val="0"/>
          <c:extLst>
            <c:ext xmlns:c16="http://schemas.microsoft.com/office/drawing/2014/chart" uri="{C3380CC4-5D6E-409C-BE32-E72D297353CC}">
              <c16:uniqueId val="{00000001-B1FC-4450-95D5-3A00ADA8C874}"/>
            </c:ext>
          </c:extLst>
        </c:ser>
        <c:ser>
          <c:idx val="2"/>
          <c:order val="2"/>
          <c:tx>
            <c:v>Hornet photosynthesis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gas_exch_multi_panel_fig!$G$22:$G$31</c:f>
              <c:numCache>
                <c:formatCode>0.00</c:formatCode>
                <c:ptCount val="10"/>
                <c:pt idx="0">
                  <c:v>21.685110000000002</c:v>
                </c:pt>
                <c:pt idx="1">
                  <c:v>19.102540000000001</c:v>
                </c:pt>
                <c:pt idx="2">
                  <c:v>19.836069999999999</c:v>
                </c:pt>
                <c:pt idx="3">
                  <c:v>21.075150000000001</c:v>
                </c:pt>
                <c:pt idx="4">
                  <c:v>18.293379999999999</c:v>
                </c:pt>
                <c:pt idx="5">
                  <c:v>14.19618</c:v>
                </c:pt>
                <c:pt idx="6">
                  <c:v>18.293569999999999</c:v>
                </c:pt>
                <c:pt idx="7">
                  <c:v>15.409929999999999</c:v>
                </c:pt>
                <c:pt idx="8">
                  <c:v>19.387869999999999</c:v>
                </c:pt>
                <c:pt idx="9">
                  <c:v>19.479800000000001</c:v>
                </c:pt>
              </c:numCache>
            </c:numRef>
          </c:yVal>
          <c:smooth val="0"/>
          <c:extLst>
            <c:ext xmlns:c16="http://schemas.microsoft.com/office/drawing/2014/chart" uri="{C3380CC4-5D6E-409C-BE32-E72D297353CC}">
              <c16:uniqueId val="{00000002-B1FC-4450-95D5-3A00ADA8C874}"/>
            </c:ext>
          </c:extLst>
        </c:ser>
        <c:ser>
          <c:idx val="3"/>
          <c:order val="3"/>
          <c:tx>
            <c:v>Hornet photosynthesis -75 kPa</c:v>
          </c:tx>
          <c:spPr>
            <a:ln w="25400" cap="rnd">
              <a:noFill/>
              <a:round/>
            </a:ln>
            <a:effectLst/>
          </c:spPr>
          <c:marker>
            <c:symbol val="x"/>
            <c:size val="10"/>
            <c:spPr>
              <a:noFill/>
              <a:ln w="9525">
                <a:solidFill>
                  <a:srgbClr val="0070C0"/>
                </a:solidFill>
                <a:prstDash val="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gas_exch_multi_panel_fig!$G$32:$G$41</c:f>
              <c:numCache>
                <c:formatCode>0.00</c:formatCode>
                <c:ptCount val="10"/>
                <c:pt idx="0">
                  <c:v>20.84571</c:v>
                </c:pt>
                <c:pt idx="1">
                  <c:v>20.867049999999999</c:v>
                </c:pt>
                <c:pt idx="2">
                  <c:v>18.63486</c:v>
                </c:pt>
                <c:pt idx="3">
                  <c:v>20.024509999999999</c:v>
                </c:pt>
                <c:pt idx="4">
                  <c:v>16.482769999999999</c:v>
                </c:pt>
                <c:pt idx="5">
                  <c:v>6.6585739999999998</c:v>
                </c:pt>
                <c:pt idx="6">
                  <c:v>15.18784</c:v>
                </c:pt>
                <c:pt idx="7">
                  <c:v>8.1292100000000005</c:v>
                </c:pt>
                <c:pt idx="8">
                  <c:v>9.1275549999999992</c:v>
                </c:pt>
                <c:pt idx="9">
                  <c:v>16.146429999999999</c:v>
                </c:pt>
              </c:numCache>
            </c:numRef>
          </c:yVal>
          <c:smooth val="0"/>
          <c:extLst>
            <c:ext xmlns:c16="http://schemas.microsoft.com/office/drawing/2014/chart" uri="{C3380CC4-5D6E-409C-BE32-E72D297353CC}">
              <c16:uniqueId val="{00000003-B1FC-4450-95D5-3A00ADA8C874}"/>
            </c:ext>
          </c:extLst>
        </c:ser>
        <c:ser>
          <c:idx val="4"/>
          <c:order val="4"/>
          <c:tx>
            <c:v>Hornet photosynthesis -100 kPa</c:v>
          </c:tx>
          <c:spPr>
            <a:ln w="25400" cap="rnd">
              <a:noFill/>
              <a:round/>
            </a:ln>
            <a:effectLst/>
          </c:spPr>
          <c:marker>
            <c:symbol val="star"/>
            <c:size val="10"/>
            <c:spPr>
              <a:noFill/>
              <a:ln w="9525">
                <a:solidFill>
                  <a:schemeClr val="accent5"/>
                </a:solidFill>
                <a:prstDash val="dashDot"/>
              </a:ln>
              <a:effectLst/>
            </c:spPr>
          </c:marker>
          <c:trendline>
            <c:spPr>
              <a:ln w="19050" cap="rnd">
                <a:noFill/>
                <a:prstDash val="sysDot"/>
              </a:ln>
              <a:effectLst/>
            </c:spPr>
            <c:trendlineType val="linear"/>
            <c:dispRSqr val="1"/>
            <c:dispEq val="1"/>
            <c:trendlineLbl>
              <c:layout>
                <c:manualLayout>
                  <c:x val="-0.62525503963117601"/>
                  <c:y val="-0.1444453950682267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B</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gas_exch_multi_panel_fig!$G$42:$G$51</c:f>
              <c:numCache>
                <c:formatCode>0.00</c:formatCode>
                <c:ptCount val="10"/>
                <c:pt idx="0">
                  <c:v>17.960370000000001</c:v>
                </c:pt>
                <c:pt idx="1">
                  <c:v>16.564730000000001</c:v>
                </c:pt>
                <c:pt idx="2">
                  <c:v>19.153110000000002</c:v>
                </c:pt>
                <c:pt idx="3">
                  <c:v>21.294750000000001</c:v>
                </c:pt>
                <c:pt idx="4">
                  <c:v>19.546679999999999</c:v>
                </c:pt>
                <c:pt idx="5">
                  <c:v>22.275849999999998</c:v>
                </c:pt>
                <c:pt idx="6">
                  <c:v>14.91567</c:v>
                </c:pt>
                <c:pt idx="7">
                  <c:v>20.861319999999999</c:v>
                </c:pt>
                <c:pt idx="8">
                  <c:v>14.40785</c:v>
                </c:pt>
                <c:pt idx="9">
                  <c:v>23.170200000000001</c:v>
                </c:pt>
              </c:numCache>
            </c:numRef>
          </c:yVal>
          <c:smooth val="0"/>
          <c:extLst>
            <c:ext xmlns:c16="http://schemas.microsoft.com/office/drawing/2014/chart" uri="{C3380CC4-5D6E-409C-BE32-E72D297353CC}">
              <c16:uniqueId val="{00000005-B1FC-4450-95D5-3A00ADA8C874}"/>
            </c:ext>
          </c:extLst>
        </c:ser>
        <c:ser>
          <c:idx val="5"/>
          <c:order val="5"/>
          <c:tx>
            <c:v>Hornet photosynthesis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gas_exch_multi_panel_fig!$G$52:$G$61</c:f>
              <c:numCache>
                <c:formatCode>0.00</c:formatCode>
                <c:ptCount val="10"/>
                <c:pt idx="0">
                  <c:v>17.243490000000001</c:v>
                </c:pt>
                <c:pt idx="1">
                  <c:v>11.9825</c:v>
                </c:pt>
                <c:pt idx="2">
                  <c:v>22.34788</c:v>
                </c:pt>
                <c:pt idx="3">
                  <c:v>21.00703</c:v>
                </c:pt>
                <c:pt idx="4">
                  <c:v>20.02739</c:v>
                </c:pt>
                <c:pt idx="5">
                  <c:v>22.014559999999999</c:v>
                </c:pt>
                <c:pt idx="6">
                  <c:v>16.378440000000001</c:v>
                </c:pt>
                <c:pt idx="7">
                  <c:v>19.693999999999999</c:v>
                </c:pt>
                <c:pt idx="8">
                  <c:v>21.471029999999999</c:v>
                </c:pt>
                <c:pt idx="9">
                  <c:v>23.831710000000001</c:v>
                </c:pt>
              </c:numCache>
            </c:numRef>
          </c:yVal>
          <c:smooth val="0"/>
          <c:extLst>
            <c:ext xmlns:c16="http://schemas.microsoft.com/office/drawing/2014/chart" uri="{C3380CC4-5D6E-409C-BE32-E72D297353CC}">
              <c16:uniqueId val="{00000006-B1FC-4450-95D5-3A00ADA8C874}"/>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(photosynthesis,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MH photosynthesis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gas_exch_multi_panel_fig!$K$2:$K$11</c:f>
              <c:numCache>
                <c:formatCode>0.00</c:formatCode>
                <c:ptCount val="10"/>
                <c:pt idx="0">
                  <c:v>23.49804</c:v>
                </c:pt>
                <c:pt idx="1">
                  <c:v>23.17212</c:v>
                </c:pt>
                <c:pt idx="2">
                  <c:v>23.84197</c:v>
                </c:pt>
                <c:pt idx="3">
                  <c:v>22.883880000000001</c:v>
                </c:pt>
                <c:pt idx="4">
                  <c:v>22.595569999999999</c:v>
                </c:pt>
                <c:pt idx="5">
                  <c:v>21.251639999999998</c:v>
                </c:pt>
                <c:pt idx="6">
                  <c:v>18.385829999999999</c:v>
                </c:pt>
                <c:pt idx="7">
                  <c:v>24.936160000000001</c:v>
                </c:pt>
                <c:pt idx="8">
                  <c:v>22.00948</c:v>
                </c:pt>
                <c:pt idx="9">
                  <c:v>24.22194</c:v>
                </c:pt>
              </c:numCache>
            </c:numRef>
          </c:yVal>
          <c:smooth val="0"/>
          <c:extLst>
            <c:ext xmlns:c16="http://schemas.microsoft.com/office/drawing/2014/chart" uri="{C3380CC4-5D6E-409C-BE32-E72D297353CC}">
              <c16:uniqueId val="{00000000-B871-4C98-855E-6AC0E4B53F02}"/>
            </c:ext>
          </c:extLst>
        </c:ser>
        <c:ser>
          <c:idx val="1"/>
          <c:order val="1"/>
          <c:tx>
            <c:v>MH photosynthesis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gas_exch_multi_panel_fig!$K$12:$K$21</c:f>
              <c:numCache>
                <c:formatCode>0.00</c:formatCode>
                <c:ptCount val="10"/>
                <c:pt idx="0">
                  <c:v>22.86365</c:v>
                </c:pt>
                <c:pt idx="1">
                  <c:v>22.882210000000001</c:v>
                </c:pt>
                <c:pt idx="2">
                  <c:v>21.290130000000001</c:v>
                </c:pt>
                <c:pt idx="3">
                  <c:v>23.333410000000001</c:v>
                </c:pt>
                <c:pt idx="4">
                  <c:v>22.396599999999999</c:v>
                </c:pt>
                <c:pt idx="5">
                  <c:v>17.52525</c:v>
                </c:pt>
                <c:pt idx="6">
                  <c:v>20.618870000000001</c:v>
                </c:pt>
                <c:pt idx="7">
                  <c:v>21.577649999999998</c:v>
                </c:pt>
                <c:pt idx="8">
                  <c:v>20.80376</c:v>
                </c:pt>
                <c:pt idx="9">
                  <c:v>19.276900000000001</c:v>
                </c:pt>
              </c:numCache>
            </c:numRef>
          </c:yVal>
          <c:smooth val="0"/>
          <c:extLst>
            <c:ext xmlns:c16="http://schemas.microsoft.com/office/drawing/2014/chart" uri="{C3380CC4-5D6E-409C-BE32-E72D297353CC}">
              <c16:uniqueId val="{00000001-B871-4C98-855E-6AC0E4B53F02}"/>
            </c:ext>
          </c:extLst>
        </c:ser>
        <c:ser>
          <c:idx val="2"/>
          <c:order val="2"/>
          <c:tx>
            <c:v>MH photosynthesis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gas_exch_multi_panel_fig!$K$22:$K$31</c:f>
              <c:numCache>
                <c:formatCode>0.00</c:formatCode>
                <c:ptCount val="10"/>
                <c:pt idx="0">
                  <c:v>24.08015</c:v>
                </c:pt>
                <c:pt idx="1">
                  <c:v>24.597919999999998</c:v>
                </c:pt>
                <c:pt idx="2">
                  <c:v>22.77458</c:v>
                </c:pt>
                <c:pt idx="3">
                  <c:v>21.8767</c:v>
                </c:pt>
                <c:pt idx="4">
                  <c:v>16.181699999999999</c:v>
                </c:pt>
                <c:pt idx="5">
                  <c:v>19.78321</c:v>
                </c:pt>
                <c:pt idx="6">
                  <c:v>22.478680000000001</c:v>
                </c:pt>
                <c:pt idx="7">
                  <c:v>20.201000000000001</c:v>
                </c:pt>
                <c:pt idx="8">
                  <c:v>16.809139999999999</c:v>
                </c:pt>
                <c:pt idx="9">
                  <c:v>23.40448</c:v>
                </c:pt>
              </c:numCache>
            </c:numRef>
          </c:yVal>
          <c:smooth val="0"/>
          <c:extLst>
            <c:ext xmlns:c16="http://schemas.microsoft.com/office/drawing/2014/chart" uri="{C3380CC4-5D6E-409C-BE32-E72D297353CC}">
              <c16:uniqueId val="{00000002-B871-4C98-855E-6AC0E4B53F02}"/>
            </c:ext>
          </c:extLst>
        </c:ser>
        <c:ser>
          <c:idx val="3"/>
          <c:order val="3"/>
          <c:tx>
            <c:v>MH photosynthesis -75 kPa</c:v>
          </c:tx>
          <c:spPr>
            <a:ln w="25400" cap="rnd">
              <a:noFill/>
              <a:round/>
            </a:ln>
            <a:effectLst/>
          </c:spPr>
          <c:marker>
            <c:symbol val="x"/>
            <c:size val="10"/>
            <c:spPr>
              <a:noFill/>
              <a:ln w="9525">
                <a:solidFill>
                  <a:srgbClr val="0070C0"/>
                </a:solidFill>
                <a:prstDash val="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gas_exch_multi_panel_fig!$K$32:$K$41</c:f>
              <c:numCache>
                <c:formatCode>0.00</c:formatCode>
                <c:ptCount val="10"/>
                <c:pt idx="0">
                  <c:v>23.90493</c:v>
                </c:pt>
                <c:pt idx="1">
                  <c:v>24.400200000000002</c:v>
                </c:pt>
                <c:pt idx="2">
                  <c:v>21.121670000000002</c:v>
                </c:pt>
                <c:pt idx="3">
                  <c:v>22.358029999999999</c:v>
                </c:pt>
                <c:pt idx="4">
                  <c:v>9.8983860000000004</c:v>
                </c:pt>
                <c:pt idx="5">
                  <c:v>9.1602940000000004</c:v>
                </c:pt>
                <c:pt idx="6">
                  <c:v>23.463560000000001</c:v>
                </c:pt>
                <c:pt idx="7">
                  <c:v>21.099799999999998</c:v>
                </c:pt>
                <c:pt idx="8">
                  <c:v>24.0868</c:v>
                </c:pt>
                <c:pt idx="9">
                  <c:v>23.757899999999999</c:v>
                </c:pt>
              </c:numCache>
            </c:numRef>
          </c:yVal>
          <c:smooth val="0"/>
          <c:extLst>
            <c:ext xmlns:c16="http://schemas.microsoft.com/office/drawing/2014/chart" uri="{C3380CC4-5D6E-409C-BE32-E72D297353CC}">
              <c16:uniqueId val="{00000003-B871-4C98-855E-6AC0E4B53F02}"/>
            </c:ext>
          </c:extLst>
        </c:ser>
        <c:ser>
          <c:idx val="4"/>
          <c:order val="4"/>
          <c:tx>
            <c:v>MH photosynthesis -100 kPa</c:v>
          </c:tx>
          <c:spPr>
            <a:ln w="25400" cap="rnd">
              <a:noFill/>
              <a:round/>
            </a:ln>
            <a:effectLst/>
          </c:spPr>
          <c:marker>
            <c:symbol val="star"/>
            <c:size val="10"/>
            <c:spPr>
              <a:noFill/>
              <a:ln w="9525">
                <a:solidFill>
                  <a:schemeClr val="accent5"/>
                </a:solidFill>
                <a:prstDash val="dashDot"/>
              </a:ln>
              <a:effectLst/>
            </c:spPr>
          </c:marker>
          <c:trendline>
            <c:spPr>
              <a:ln w="19050" cap="rnd">
                <a:noFill/>
                <a:prstDash val="sysDot"/>
              </a:ln>
              <a:effectLst/>
            </c:spPr>
            <c:trendlineType val="linear"/>
            <c:dispRSqr val="1"/>
            <c:dispEq val="1"/>
            <c:trendlineLbl>
              <c:layout>
                <c:manualLayout>
                  <c:x val="-0.65297803779336872"/>
                  <c:y val="-0.1596355761696119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C</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gas_exch_multi_panel_fig!$K$42:$K$51</c:f>
              <c:numCache>
                <c:formatCode>0.00</c:formatCode>
                <c:ptCount val="10"/>
                <c:pt idx="0">
                  <c:v>21.83981</c:v>
                </c:pt>
                <c:pt idx="1">
                  <c:v>24.918690000000002</c:v>
                </c:pt>
                <c:pt idx="2">
                  <c:v>22.244879999999998</c:v>
                </c:pt>
                <c:pt idx="3">
                  <c:v>20.788720000000001</c:v>
                </c:pt>
                <c:pt idx="4">
                  <c:v>17.138860000000001</c:v>
                </c:pt>
                <c:pt idx="5">
                  <c:v>20.377960000000002</c:v>
                </c:pt>
                <c:pt idx="6">
                  <c:v>19.518429999999999</c:v>
                </c:pt>
                <c:pt idx="7">
                  <c:v>17.803550000000001</c:v>
                </c:pt>
                <c:pt idx="8">
                  <c:v>22.5472</c:v>
                </c:pt>
                <c:pt idx="9">
                  <c:v>20.942710000000002</c:v>
                </c:pt>
              </c:numCache>
            </c:numRef>
          </c:yVal>
          <c:smooth val="0"/>
          <c:extLst>
            <c:ext xmlns:c16="http://schemas.microsoft.com/office/drawing/2014/chart" uri="{C3380CC4-5D6E-409C-BE32-E72D297353CC}">
              <c16:uniqueId val="{00000005-B871-4C98-855E-6AC0E4B53F02}"/>
            </c:ext>
          </c:extLst>
        </c:ser>
        <c:ser>
          <c:idx val="5"/>
          <c:order val="5"/>
          <c:tx>
            <c:v>MH photosynthesis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gas_exch_multi_panel_fig!$K$52:$K$61</c:f>
              <c:numCache>
                <c:formatCode>0.00</c:formatCode>
                <c:ptCount val="10"/>
                <c:pt idx="0">
                  <c:v>22.949149999999999</c:v>
                </c:pt>
                <c:pt idx="1">
                  <c:v>22.514230000000001</c:v>
                </c:pt>
                <c:pt idx="2">
                  <c:v>26.450060000000001</c:v>
                </c:pt>
                <c:pt idx="3">
                  <c:v>22.326180000000001</c:v>
                </c:pt>
                <c:pt idx="4">
                  <c:v>15.32845</c:v>
                </c:pt>
                <c:pt idx="5">
                  <c:v>11.34868</c:v>
                </c:pt>
                <c:pt idx="6">
                  <c:v>12.639950000000001</c:v>
                </c:pt>
                <c:pt idx="7">
                  <c:v>16.206150000000001</c:v>
                </c:pt>
                <c:pt idx="8">
                  <c:v>11.25277</c:v>
                </c:pt>
                <c:pt idx="9">
                  <c:v>24.341519999999999</c:v>
                </c:pt>
              </c:numCache>
            </c:numRef>
          </c:yVal>
          <c:smooth val="0"/>
          <c:extLst>
            <c:ext xmlns:c16="http://schemas.microsoft.com/office/drawing/2014/chart" uri="{C3380CC4-5D6E-409C-BE32-E72D297353CC}">
              <c16:uniqueId val="{00000006-B871-4C98-855E-6AC0E4B53F02}"/>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(photosynthesis,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Amadea conductance -25 kPa</c:v>
          </c:tx>
          <c:spPr>
            <a:ln w="25400" cap="rnd">
              <a:noFill/>
              <a:round/>
            </a:ln>
            <a:effectLst/>
          </c:spPr>
          <c:marker>
            <c:symbol val="square"/>
            <c:size val="10"/>
            <c:spPr>
              <a:solidFill>
                <a:schemeClr val="accent1"/>
              </a:solidFill>
              <a:ln w="9525">
                <a:solidFill>
                  <a:schemeClr val="accent1"/>
                </a:solidFill>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gas_exch_multi_panel_fig!$D$2:$D$11</c:f>
              <c:numCache>
                <c:formatCode>0.00</c:formatCode>
                <c:ptCount val="10"/>
                <c:pt idx="0">
                  <c:v>0.79607600000000001</c:v>
                </c:pt>
                <c:pt idx="1">
                  <c:v>1.06467</c:v>
                </c:pt>
                <c:pt idx="2">
                  <c:v>0.95048900000000003</c:v>
                </c:pt>
                <c:pt idx="3">
                  <c:v>0.874027</c:v>
                </c:pt>
                <c:pt idx="4">
                  <c:v>0.51611099999999999</c:v>
                </c:pt>
                <c:pt idx="5">
                  <c:v>0.25847700000000001</c:v>
                </c:pt>
                <c:pt idx="6">
                  <c:v>0.43009999999999998</c:v>
                </c:pt>
                <c:pt idx="7">
                  <c:v>0.45195800000000003</c:v>
                </c:pt>
                <c:pt idx="8">
                  <c:v>0.59424600000000005</c:v>
                </c:pt>
                <c:pt idx="9">
                  <c:v>0.76987300000000003</c:v>
                </c:pt>
              </c:numCache>
            </c:numRef>
          </c:yVal>
          <c:smooth val="0"/>
          <c:extLst>
            <c:ext xmlns:c16="http://schemas.microsoft.com/office/drawing/2014/chart" uri="{C3380CC4-5D6E-409C-BE32-E72D297353CC}">
              <c16:uniqueId val="{00000000-FAFE-4177-82D6-53A5FA862BAD}"/>
            </c:ext>
          </c:extLst>
        </c:ser>
        <c:ser>
          <c:idx val="1"/>
          <c:order val="1"/>
          <c:tx>
            <c:v>Amadea conductance -50 kPa</c:v>
          </c:tx>
          <c:spPr>
            <a:ln w="25400" cap="rnd">
              <a:noFill/>
              <a:round/>
            </a:ln>
            <a:effectLst/>
          </c:spPr>
          <c:marker>
            <c:symbol val="diamond"/>
            <c:size val="10"/>
            <c:spPr>
              <a:solidFill>
                <a:schemeClr val="accent2"/>
              </a:solidFill>
              <a:ln w="9525">
                <a:solidFill>
                  <a:schemeClr val="accent2"/>
                </a:solidFill>
                <a:prstDash val="sys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gas_exch_multi_panel_fig!$D$12:$D$21</c:f>
              <c:numCache>
                <c:formatCode>0.00</c:formatCode>
                <c:ptCount val="10"/>
                <c:pt idx="0">
                  <c:v>1.0476749999999999</c:v>
                </c:pt>
                <c:pt idx="1">
                  <c:v>0.54918699999999998</c:v>
                </c:pt>
                <c:pt idx="2">
                  <c:v>0.83307200000000003</c:v>
                </c:pt>
                <c:pt idx="3">
                  <c:v>1.0229919999999999</c:v>
                </c:pt>
                <c:pt idx="4">
                  <c:v>0.448658</c:v>
                </c:pt>
                <c:pt idx="5">
                  <c:v>0.67761700000000002</c:v>
                </c:pt>
                <c:pt idx="6">
                  <c:v>0.92623999999999995</c:v>
                </c:pt>
                <c:pt idx="7">
                  <c:v>0.59175800000000001</c:v>
                </c:pt>
                <c:pt idx="8">
                  <c:v>0.81751200000000002</c:v>
                </c:pt>
                <c:pt idx="9">
                  <c:v>0.721279</c:v>
                </c:pt>
              </c:numCache>
            </c:numRef>
          </c:yVal>
          <c:smooth val="0"/>
          <c:extLst>
            <c:ext xmlns:c16="http://schemas.microsoft.com/office/drawing/2014/chart" uri="{C3380CC4-5D6E-409C-BE32-E72D297353CC}">
              <c16:uniqueId val="{00000001-FAFE-4177-82D6-53A5FA862BAD}"/>
            </c:ext>
          </c:extLst>
        </c:ser>
        <c:ser>
          <c:idx val="2"/>
          <c:order val="2"/>
          <c:tx>
            <c:v>Amadea conductance -50 kPa WM</c:v>
          </c:tx>
          <c:spPr>
            <a:ln w="25400" cap="rnd">
              <a:noFill/>
              <a:round/>
            </a:ln>
            <a:effectLst/>
          </c:spPr>
          <c:marker>
            <c:symbol val="triangle"/>
            <c:size val="10"/>
            <c:spPr>
              <a:solidFill>
                <a:schemeClr val="accent3"/>
              </a:solidFill>
              <a:ln w="9525">
                <a:solidFill>
                  <a:srgbClr val="92D050"/>
                </a:solidFill>
                <a:prstDash val="sys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gas_exch_multi_panel_fig!$D$22:$D$31</c:f>
              <c:numCache>
                <c:formatCode>0.00</c:formatCode>
                <c:ptCount val="10"/>
                <c:pt idx="0">
                  <c:v>0.84513899999999997</c:v>
                </c:pt>
                <c:pt idx="1">
                  <c:v>0.46317000000000003</c:v>
                </c:pt>
                <c:pt idx="2">
                  <c:v>0.544651</c:v>
                </c:pt>
                <c:pt idx="3">
                  <c:v>1.0196160000000001</c:v>
                </c:pt>
                <c:pt idx="4">
                  <c:v>0.22991500000000001</c:v>
                </c:pt>
                <c:pt idx="5">
                  <c:v>0.36561300000000002</c:v>
                </c:pt>
                <c:pt idx="6">
                  <c:v>0.51729400000000003</c:v>
                </c:pt>
                <c:pt idx="7">
                  <c:v>0.41179399999999999</c:v>
                </c:pt>
                <c:pt idx="8">
                  <c:v>0.77821499999999999</c:v>
                </c:pt>
                <c:pt idx="9">
                  <c:v>0.407196</c:v>
                </c:pt>
              </c:numCache>
            </c:numRef>
          </c:yVal>
          <c:smooth val="0"/>
          <c:extLst>
            <c:ext xmlns:c16="http://schemas.microsoft.com/office/drawing/2014/chart" uri="{C3380CC4-5D6E-409C-BE32-E72D297353CC}">
              <c16:uniqueId val="{00000002-FAFE-4177-82D6-53A5FA862BAD}"/>
            </c:ext>
          </c:extLst>
        </c:ser>
        <c:ser>
          <c:idx val="3"/>
          <c:order val="3"/>
          <c:tx>
            <c:v>Amadea conductance -75 kPa</c:v>
          </c:tx>
          <c:spPr>
            <a:ln w="25400" cap="rnd">
              <a:noFill/>
              <a:round/>
            </a:ln>
            <a:effectLst/>
          </c:spPr>
          <c:marker>
            <c:symbol val="x"/>
            <c:size val="10"/>
            <c:spPr>
              <a:noFill/>
              <a:ln w="9525">
                <a:solidFill>
                  <a:srgbClr val="0070C0"/>
                </a:solidFill>
                <a:prstDash val="dash"/>
              </a:ln>
              <a:effectLst/>
            </c:spPr>
          </c:marker>
          <c:trendline>
            <c:spPr>
              <a:ln w="19050" cap="rnd">
                <a:noFill/>
                <a:prstDash val="sysDot"/>
              </a:ln>
              <a:effectLst/>
            </c:spPr>
            <c:trendlineType val="linear"/>
            <c:dispRSqr val="1"/>
            <c:dispEq val="1"/>
            <c:trendlineLbl>
              <c:layout>
                <c:manualLayout>
                  <c:x val="-0.61797446423453184"/>
                  <c:y val="-0.2099629842208413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1" baseline="0">
                        <a:solidFill>
                          <a:srgbClr val="FF0000"/>
                        </a:solidFill>
                      </a:rPr>
                      <a:t>D</a:t>
                    </a:r>
                    <a:endParaRPr lang="en-US" sz="2000" b="1">
                      <a:solidFill>
                        <a:srgbClr val="FF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gas_exch_multi_panel_fig!$D$32:$D$41</c:f>
              <c:numCache>
                <c:formatCode>0.00</c:formatCode>
                <c:ptCount val="10"/>
                <c:pt idx="0">
                  <c:v>0.76275800000000005</c:v>
                </c:pt>
                <c:pt idx="1">
                  <c:v>0.65240900000000002</c:v>
                </c:pt>
                <c:pt idx="2">
                  <c:v>0.88077000000000005</c:v>
                </c:pt>
                <c:pt idx="3">
                  <c:v>0.61729900000000004</c:v>
                </c:pt>
                <c:pt idx="4">
                  <c:v>0.58683700000000005</c:v>
                </c:pt>
                <c:pt idx="5">
                  <c:v>0.73045499999999997</c:v>
                </c:pt>
                <c:pt idx="6">
                  <c:v>0.354381</c:v>
                </c:pt>
                <c:pt idx="7">
                  <c:v>0.64648499999999998</c:v>
                </c:pt>
                <c:pt idx="8">
                  <c:v>0.69491899999999995</c:v>
                </c:pt>
                <c:pt idx="9">
                  <c:v>0.76076500000000002</c:v>
                </c:pt>
              </c:numCache>
            </c:numRef>
          </c:yVal>
          <c:smooth val="0"/>
          <c:extLst>
            <c:ext xmlns:c16="http://schemas.microsoft.com/office/drawing/2014/chart" uri="{C3380CC4-5D6E-409C-BE32-E72D297353CC}">
              <c16:uniqueId val="{00000004-FAFE-4177-82D6-53A5FA862BAD}"/>
            </c:ext>
          </c:extLst>
        </c:ser>
        <c:ser>
          <c:idx val="4"/>
          <c:order val="4"/>
          <c:tx>
            <c:v>Amadea conductance -100 kPa</c:v>
          </c:tx>
          <c:spPr>
            <a:ln w="25400" cap="rnd">
              <a:noFill/>
              <a:round/>
            </a:ln>
            <a:effectLst/>
          </c:spPr>
          <c:marker>
            <c:symbol val="star"/>
            <c:size val="10"/>
            <c:spPr>
              <a:noFill/>
              <a:ln w="9525">
                <a:solidFill>
                  <a:schemeClr val="accent5"/>
                </a:solidFill>
                <a:prstDash val="dashDot"/>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gas_exch_multi_panel_fig!$D$42:$D$51</c:f>
              <c:numCache>
                <c:formatCode>0.00</c:formatCode>
                <c:ptCount val="10"/>
                <c:pt idx="0">
                  <c:v>0.60884499999999997</c:v>
                </c:pt>
                <c:pt idx="1">
                  <c:v>0.91661199999999998</c:v>
                </c:pt>
                <c:pt idx="2">
                  <c:v>0.42616599999999999</c:v>
                </c:pt>
                <c:pt idx="3">
                  <c:v>0.62280400000000002</c:v>
                </c:pt>
                <c:pt idx="4">
                  <c:v>0.56384100000000004</c:v>
                </c:pt>
                <c:pt idx="5">
                  <c:v>0.41257700000000003</c:v>
                </c:pt>
                <c:pt idx="6">
                  <c:v>0.77251099999999995</c:v>
                </c:pt>
                <c:pt idx="7">
                  <c:v>0.73469499999999999</c:v>
                </c:pt>
                <c:pt idx="8">
                  <c:v>0.94047700000000001</c:v>
                </c:pt>
                <c:pt idx="9">
                  <c:v>0.68425000000000002</c:v>
                </c:pt>
              </c:numCache>
            </c:numRef>
          </c:yVal>
          <c:smooth val="0"/>
          <c:extLst>
            <c:ext xmlns:c16="http://schemas.microsoft.com/office/drawing/2014/chart" uri="{C3380CC4-5D6E-409C-BE32-E72D297353CC}">
              <c16:uniqueId val="{00000005-FAFE-4177-82D6-53A5FA862BAD}"/>
            </c:ext>
          </c:extLst>
        </c:ser>
        <c:ser>
          <c:idx val="5"/>
          <c:order val="5"/>
          <c:tx>
            <c:v>Amadea conductance -125 kPa</c:v>
          </c:tx>
          <c:spPr>
            <a:ln w="25400" cap="rnd">
              <a:noFill/>
              <a:round/>
            </a:ln>
            <a:effectLst/>
          </c:spPr>
          <c:marker>
            <c:symbol val="dash"/>
            <c:size val="10"/>
            <c:spPr>
              <a:solidFill>
                <a:srgbClr val="FF0000"/>
              </a:solidFill>
              <a:ln w="9525">
                <a:solidFill>
                  <a:srgbClr val="FF0000"/>
                </a:solidFill>
                <a:prstDash val="lgDash"/>
              </a:ln>
              <a:effectLst/>
            </c:spPr>
          </c:marker>
          <c:xVal>
            <c:numRef>
              <c:f>gas_exch_multi_panel_fig!$A$52:$A$61</c:f>
              <c:numCache>
                <c:formatCode>m/d/yyyy</c:formatCode>
                <c:ptCount val="10"/>
                <c:pt idx="0">
                  <c:v>45353</c:v>
                </c:pt>
                <c:pt idx="1">
                  <c:v>45353</c:v>
                </c:pt>
                <c:pt idx="2">
                  <c:v>45361</c:v>
                </c:pt>
                <c:pt idx="3">
                  <c:v>45361</c:v>
                </c:pt>
                <c:pt idx="4">
                  <c:v>45377</c:v>
                </c:pt>
                <c:pt idx="5">
                  <c:v>45377</c:v>
                </c:pt>
                <c:pt idx="6">
                  <c:v>45389</c:v>
                </c:pt>
                <c:pt idx="7">
                  <c:v>45389</c:v>
                </c:pt>
                <c:pt idx="8">
                  <c:v>45403</c:v>
                </c:pt>
                <c:pt idx="9">
                  <c:v>45403</c:v>
                </c:pt>
              </c:numCache>
            </c:numRef>
          </c:xVal>
          <c:yVal>
            <c:numRef>
              <c:f>gas_exch_multi_panel_fig!$D$52:$D$61</c:f>
              <c:numCache>
                <c:formatCode>0.00</c:formatCode>
                <c:ptCount val="10"/>
                <c:pt idx="0">
                  <c:v>0.51591799999999999</c:v>
                </c:pt>
                <c:pt idx="1">
                  <c:v>0.63280700000000001</c:v>
                </c:pt>
                <c:pt idx="2">
                  <c:v>0.90655799999999997</c:v>
                </c:pt>
                <c:pt idx="3">
                  <c:v>0.55710499999999996</c:v>
                </c:pt>
                <c:pt idx="4">
                  <c:v>0.54313</c:v>
                </c:pt>
                <c:pt idx="5">
                  <c:v>0.73817500000000003</c:v>
                </c:pt>
                <c:pt idx="6">
                  <c:v>0.20516100000000001</c:v>
                </c:pt>
                <c:pt idx="7">
                  <c:v>0.64887799999999995</c:v>
                </c:pt>
                <c:pt idx="8">
                  <c:v>0.126195</c:v>
                </c:pt>
                <c:pt idx="9">
                  <c:v>0.12720100000000001</c:v>
                </c:pt>
              </c:numCache>
            </c:numRef>
          </c:yVal>
          <c:smooth val="0"/>
          <c:extLst>
            <c:ext xmlns:c16="http://schemas.microsoft.com/office/drawing/2014/chart" uri="{C3380CC4-5D6E-409C-BE32-E72D297353CC}">
              <c16:uniqueId val="{00000006-FAFE-4177-82D6-53A5FA862BAD}"/>
            </c:ext>
          </c:extLst>
        </c:ser>
        <c:dLbls>
          <c:showLegendKey val="0"/>
          <c:showVal val="0"/>
          <c:showCatName val="0"/>
          <c:showSerName val="0"/>
          <c:showPercent val="0"/>
          <c:showBubbleSize val="0"/>
        </c:dLbls>
        <c:axId val="412569855"/>
        <c:axId val="412558815"/>
      </c:scatterChart>
      <c:valAx>
        <c:axId val="41256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58815"/>
        <c:crosses val="autoZero"/>
        <c:crossBetween val="midCat"/>
      </c:valAx>
      <c:valAx>
        <c:axId val="4125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exchanges (conductance, mmol)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B305-5BF1-4816-8EEC-D5FA3CC5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29</Pages>
  <Words>6042</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Ahmad</dc:creator>
  <cp:keywords/>
  <dc:description/>
  <cp:lastModifiedBy>Uzair Ahmad</cp:lastModifiedBy>
  <cp:revision>64</cp:revision>
  <dcterms:created xsi:type="dcterms:W3CDTF">2025-07-14T16:51:00Z</dcterms:created>
  <dcterms:modified xsi:type="dcterms:W3CDTF">2025-08-25T20:54:00Z</dcterms:modified>
</cp:coreProperties>
</file>